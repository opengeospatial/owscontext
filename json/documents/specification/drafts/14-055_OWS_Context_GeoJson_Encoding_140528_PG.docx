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F1856"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3E756CFD" w14:textId="77777777" w:rsidR="00DB1F99" w:rsidRDefault="00DB1F99">
      <w:pPr>
        <w:jc w:val="right"/>
        <w:rPr>
          <w:sz w:val="20"/>
          <w:szCs w:val="20"/>
        </w:rPr>
      </w:pPr>
      <w:r>
        <w:rPr>
          <w:sz w:val="20"/>
          <w:szCs w:val="20"/>
        </w:rPr>
        <w:t xml:space="preserve">Submission Date: </w:t>
      </w:r>
      <w:r>
        <w:rPr>
          <w:color w:val="FF0000"/>
          <w:sz w:val="20"/>
          <w:szCs w:val="20"/>
        </w:rPr>
        <w:t>&lt;yyyy-dd-mm</w:t>
      </w:r>
      <w:r w:rsidRPr="00154114">
        <w:rPr>
          <w:color w:val="FF0000"/>
          <w:sz w:val="20"/>
          <w:szCs w:val="20"/>
        </w:rPr>
        <w:t>&gt;</w:t>
      </w:r>
    </w:p>
    <w:p w14:paraId="39E30645"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&lt;yyyy-dd-mm</w:t>
      </w:r>
      <w:r w:rsidR="00377235" w:rsidRPr="00154114">
        <w:rPr>
          <w:color w:val="FF0000"/>
          <w:sz w:val="20"/>
          <w:szCs w:val="20"/>
        </w:rPr>
        <w:t>&gt;</w:t>
      </w:r>
    </w:p>
    <w:p w14:paraId="55744F2B"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&lt;yyyy-dd-mm</w:t>
      </w:r>
      <w:r w:rsidRPr="00154114">
        <w:rPr>
          <w:color w:val="FF0000"/>
          <w:sz w:val="20"/>
          <w:szCs w:val="20"/>
        </w:rPr>
        <w:t>&gt;</w:t>
      </w:r>
      <w:r w:rsidR="00377235" w:rsidRPr="00154114">
        <w:rPr>
          <w:b/>
          <w:color w:val="0000FF"/>
          <w:sz w:val="20"/>
          <w:szCs w:val="20"/>
        </w:rPr>
        <w:t xml:space="preserve"> </w:t>
      </w:r>
    </w:p>
    <w:p w14:paraId="6A0E171C" w14:textId="0131EE85"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r w:rsidR="00D20A45">
        <w:rPr>
          <w:sz w:val="20"/>
          <w:szCs w:val="20"/>
        </w:rPr>
        <w:t>http://www.opengis.net/doc</w:t>
      </w:r>
      <w:r w:rsidR="009E106A" w:rsidRPr="00D20A45">
        <w:rPr>
          <w:sz w:val="20"/>
          <w:szCs w:val="20"/>
        </w:rPr>
        <w:t>/</w:t>
      </w:r>
      <w:r w:rsidR="00D20A45">
        <w:rPr>
          <w:sz w:val="20"/>
          <w:szCs w:val="20"/>
        </w:rPr>
        <w:t>IS</w:t>
      </w:r>
      <w:r w:rsidR="009E106A" w:rsidRPr="00D20A45">
        <w:rPr>
          <w:sz w:val="20"/>
          <w:szCs w:val="20"/>
        </w:rPr>
        <w:t>/</w:t>
      </w:r>
      <w:r w:rsidR="00D20A45">
        <w:rPr>
          <w:sz w:val="20"/>
          <w:szCs w:val="20"/>
        </w:rPr>
        <w:t>ows-context-geojson/</w:t>
      </w:r>
      <w:r w:rsidR="009E106A" w:rsidRPr="00D20A45">
        <w:rPr>
          <w:sz w:val="20"/>
          <w:szCs w:val="20"/>
        </w:rPr>
        <w:t>1.0</w:t>
      </w:r>
      <w:r w:rsidR="004C43DA" w:rsidRPr="00154114">
        <w:rPr>
          <w:sz w:val="20"/>
          <w:szCs w:val="20"/>
        </w:rPr>
        <w:t>&gt;</w:t>
      </w:r>
    </w:p>
    <w:p w14:paraId="39997BFE" w14:textId="1BE0D001"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D20A45" w:rsidRPr="00D20A45">
        <w:rPr>
          <w:b/>
          <w:bCs/>
          <w:sz w:val="20"/>
          <w:szCs w:val="20"/>
        </w:rPr>
        <w:t>14-055</w:t>
      </w:r>
      <w:r w:rsidR="004C43DA" w:rsidRPr="00154114">
        <w:rPr>
          <w:sz w:val="20"/>
          <w:szCs w:val="20"/>
        </w:rPr>
        <w:t xml:space="preserve"> </w:t>
      </w:r>
    </w:p>
    <w:p w14:paraId="50368B8D" w14:textId="48A6F730" w:rsidR="009A7B37" w:rsidRPr="00154114" w:rsidRDefault="009A7B37">
      <w:pPr>
        <w:jc w:val="right"/>
        <w:rPr>
          <w:sz w:val="20"/>
          <w:szCs w:val="20"/>
        </w:rPr>
      </w:pPr>
      <w:r w:rsidRPr="00154114">
        <w:rPr>
          <w:sz w:val="20"/>
          <w:szCs w:val="20"/>
        </w:rPr>
        <w:t xml:space="preserve">Version: </w:t>
      </w:r>
      <w:r w:rsidR="00D20A45" w:rsidRPr="00D20A45">
        <w:rPr>
          <w:sz w:val="20"/>
          <w:szCs w:val="20"/>
        </w:rPr>
        <w:t>1</w:t>
      </w:r>
      <w:r w:rsidR="00D20A45">
        <w:rPr>
          <w:sz w:val="20"/>
          <w:szCs w:val="20"/>
        </w:rPr>
        <w:t>.0</w:t>
      </w:r>
      <w:r w:rsidRPr="00D20A45">
        <w:rPr>
          <w:sz w:val="20"/>
          <w:szCs w:val="20"/>
        </w:rPr>
        <w:t>.</w:t>
      </w:r>
      <w:r w:rsidR="00D20A45">
        <w:rPr>
          <w:sz w:val="20"/>
          <w:szCs w:val="20"/>
        </w:rPr>
        <w:t>0</w:t>
      </w:r>
    </w:p>
    <w:p w14:paraId="5794769D" w14:textId="1A413F81"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D20A45" w:rsidRPr="00D20A45">
        <w:rPr>
          <w:sz w:val="20"/>
          <w:szCs w:val="20"/>
        </w:rPr>
        <w:t>Implementation Standard</w:t>
      </w:r>
    </w:p>
    <w:p w14:paraId="75974F6E" w14:textId="20CA56E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D20A45" w:rsidRPr="00D20A45">
        <w:rPr>
          <w:sz w:val="20"/>
          <w:szCs w:val="20"/>
        </w:rPr>
        <w:t>Pedro Gonçalves</w:t>
      </w:r>
      <w:r w:rsidRPr="00154114">
        <w:rPr>
          <w:b/>
          <w:color w:val="0000FF"/>
          <w:sz w:val="20"/>
          <w:szCs w:val="20"/>
        </w:rPr>
        <w:t xml:space="preserve"> </w:t>
      </w:r>
    </w:p>
    <w:p w14:paraId="48CF2C77" w14:textId="77777777" w:rsidR="00AC2E40" w:rsidRDefault="00AC2E40" w:rsidP="00AC2E40">
      <w:pPr>
        <w:jc w:val="right"/>
        <w:rPr>
          <w:b/>
          <w:color w:val="FF0000"/>
          <w:sz w:val="28"/>
          <w:szCs w:val="28"/>
          <w:lang w:val="en-GB"/>
        </w:rPr>
      </w:pPr>
    </w:p>
    <w:p w14:paraId="4EE9B4A9" w14:textId="77777777" w:rsidR="00AC2E40" w:rsidRDefault="00AC2E40" w:rsidP="00AC2E40">
      <w:pPr>
        <w:jc w:val="right"/>
        <w:rPr>
          <w:b/>
          <w:color w:val="FF0000"/>
          <w:sz w:val="28"/>
          <w:szCs w:val="28"/>
          <w:lang w:val="en-GB"/>
        </w:rPr>
      </w:pPr>
    </w:p>
    <w:p w14:paraId="76C492A7" w14:textId="77777777" w:rsidR="00AC2E40" w:rsidRDefault="00AC2E40" w:rsidP="00AC2E40">
      <w:pPr>
        <w:jc w:val="right"/>
        <w:rPr>
          <w:b/>
          <w:color w:val="FF0000"/>
          <w:sz w:val="28"/>
          <w:szCs w:val="28"/>
          <w:lang w:val="en-GB"/>
        </w:rPr>
      </w:pPr>
    </w:p>
    <w:p w14:paraId="6E3B1A02" w14:textId="77777777" w:rsidR="00AC2E40" w:rsidRPr="00AC2E40" w:rsidRDefault="00AC2E40" w:rsidP="00AC2E40">
      <w:pPr>
        <w:jc w:val="center"/>
        <w:rPr>
          <w:sz w:val="36"/>
          <w:szCs w:val="36"/>
        </w:rPr>
      </w:pPr>
      <w:r>
        <w:rPr>
          <w:sz w:val="36"/>
          <w:szCs w:val="36"/>
        </w:rPr>
        <w:t xml:space="preserve">OGC </w:t>
      </w:r>
      <w:r w:rsidR="00A549C2">
        <w:rPr>
          <w:sz w:val="36"/>
          <w:szCs w:val="36"/>
        </w:rPr>
        <w:t>OWS Context GeoJSON Encoding Standard</w:t>
      </w:r>
    </w:p>
    <w:p w14:paraId="6C61BCFA"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7C9BC591" w14:textId="77777777" w:rsidR="00AC2E40" w:rsidRPr="00AC2E40" w:rsidRDefault="00AC2E40" w:rsidP="00AC2E40">
      <w:pPr>
        <w:rPr>
          <w:lang w:val="en-GB"/>
        </w:rPr>
      </w:pPr>
    </w:p>
    <w:p w14:paraId="7EF74A8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6FF30ACF" w14:textId="277BE15F" w:rsidR="009A7B37" w:rsidRDefault="004203F0" w:rsidP="00E50724">
      <w:pPr>
        <w:jc w:val="center"/>
        <w:rPr>
          <w:b/>
        </w:rPr>
      </w:pPr>
      <w:r>
        <w:t xml:space="preserve">Copyright © </w:t>
      </w:r>
      <w:r w:rsidR="00D20A45">
        <w:t>2014</w:t>
      </w:r>
      <w:r w:rsidR="00E50724">
        <w:t xml:space="preserve"> Open Geospatial Consortium</w:t>
      </w:r>
      <w:r w:rsidR="009A7B37">
        <w:br/>
        <w:t xml:space="preserve">To obtain additional rights of use, visit </w:t>
      </w:r>
      <w:hyperlink r:id="rId9" w:history="1">
        <w:r w:rsidR="009A7B37">
          <w:rPr>
            <w:rStyle w:val="Hyperlink"/>
            <w:color w:val="auto"/>
          </w:rPr>
          <w:t>http://www.opengeospatial.org/legal/</w:t>
        </w:r>
      </w:hyperlink>
      <w:r w:rsidR="009A7B37">
        <w:t>.</w:t>
      </w:r>
    </w:p>
    <w:p w14:paraId="59F2AB72" w14:textId="77777777" w:rsidR="00684C85" w:rsidRDefault="00684C85" w:rsidP="00684C85">
      <w:pPr>
        <w:jc w:val="center"/>
        <w:rPr>
          <w:b/>
          <w:bCs/>
        </w:rPr>
      </w:pPr>
    </w:p>
    <w:p w14:paraId="4DA8252E" w14:textId="77777777" w:rsidR="009A7B37" w:rsidRPr="00684C85" w:rsidRDefault="009A7B37" w:rsidP="00684C85">
      <w:pPr>
        <w:jc w:val="center"/>
        <w:rPr>
          <w:b/>
          <w:bCs/>
        </w:rPr>
      </w:pPr>
      <w:r>
        <w:rPr>
          <w:b/>
          <w:bCs/>
        </w:rPr>
        <w:t>Warning</w:t>
      </w:r>
    </w:p>
    <w:p w14:paraId="46A73DB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18F74D74" w14:textId="4A02D1E4"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00D20A45">
        <w:rPr>
          <w:b w:val="0"/>
          <w:color w:val="auto"/>
          <w:sz w:val="20"/>
        </w:rPr>
        <w:t>Interface</w:t>
      </w:r>
      <w:r w:rsidR="00D20A45" w:rsidRPr="00F82C59">
        <w:rPr>
          <w:b w:val="0"/>
          <w:color w:val="auto"/>
          <w:sz w:val="20"/>
        </w:rPr>
        <w:t xml:space="preserve"> S</w:t>
      </w:r>
      <w:r w:rsidR="00D20A45">
        <w:rPr>
          <w:b w:val="0"/>
          <w:color w:val="auto"/>
          <w:sz w:val="20"/>
        </w:rPr>
        <w:t>tandard</w:t>
      </w:r>
    </w:p>
    <w:p w14:paraId="626328EA" w14:textId="4C7B15B6"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00D20A45">
        <w:rPr>
          <w:b w:val="0"/>
          <w:color w:val="auto"/>
          <w:sz w:val="20"/>
        </w:rPr>
        <w:t>Encoding</w:t>
      </w:r>
    </w:p>
    <w:p w14:paraId="112587AE"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7D2DC8D"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1F63EBDC"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575C1A35" w14:textId="77777777" w:rsidR="00F60CB2" w:rsidRPr="000B65F0" w:rsidRDefault="00F60CB2" w:rsidP="00F60CB2">
      <w:pPr>
        <w:rPr>
          <w:sz w:val="16"/>
          <w:szCs w:val="16"/>
        </w:rPr>
      </w:pPr>
      <w:r>
        <w:br w:type="page"/>
      </w:r>
      <w:r w:rsidRPr="000B65F0">
        <w:rPr>
          <w:sz w:val="16"/>
          <w:szCs w:val="16"/>
        </w:rPr>
        <w:lastRenderedPageBreak/>
        <w:t>License Agreement</w:t>
      </w:r>
    </w:p>
    <w:p w14:paraId="03664171"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04E94BE5"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5113A61"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00F958D5"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78D1A2B1"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1D5B4CCD"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529E1416" w14:textId="77777777" w:rsidR="00F60CB2" w:rsidRPr="00F60CB2" w:rsidRDefault="00F60CB2" w:rsidP="00F60CB2">
      <w:r>
        <w:br w:type="page"/>
      </w:r>
    </w:p>
    <w:p w14:paraId="15757200" w14:textId="77777777" w:rsidR="00F60CB2" w:rsidRDefault="00F60CB2">
      <w:pPr>
        <w:pStyle w:val="TOCHeading"/>
      </w:pPr>
      <w:r>
        <w:lastRenderedPageBreak/>
        <w:t>Contents</w:t>
      </w:r>
    </w:p>
    <w:p w14:paraId="0224BE22" w14:textId="77777777" w:rsidR="001601D9" w:rsidRDefault="00F27D5A">
      <w:pPr>
        <w:pStyle w:val="TOC1"/>
        <w:tabs>
          <w:tab w:val="left" w:pos="420"/>
          <w:tab w:val="right" w:leader="dot" w:pos="8630"/>
        </w:tabs>
        <w:rPr>
          <w:rFonts w:asciiTheme="minorHAnsi" w:eastAsiaTheme="minorEastAsia" w:hAnsiTheme="minorHAnsi" w:cstheme="minorBidi"/>
          <w:noProof/>
          <w:lang w:eastAsia="ja-JP"/>
        </w:rPr>
      </w:pPr>
      <w:r>
        <w:fldChar w:fldCharType="begin"/>
      </w:r>
      <w:r w:rsidR="00F60CB2">
        <w:instrText xml:space="preserve"> TOC \o "1-3" \h \z \u </w:instrText>
      </w:r>
      <w:r>
        <w:fldChar w:fldCharType="separate"/>
      </w:r>
      <w:r w:rsidR="001601D9">
        <w:rPr>
          <w:noProof/>
        </w:rPr>
        <w:t>1.</w:t>
      </w:r>
      <w:r w:rsidR="001601D9">
        <w:rPr>
          <w:rFonts w:asciiTheme="minorHAnsi" w:eastAsiaTheme="minorEastAsia" w:hAnsiTheme="minorHAnsi" w:cstheme="minorBidi"/>
          <w:noProof/>
          <w:lang w:eastAsia="ja-JP"/>
        </w:rPr>
        <w:tab/>
      </w:r>
      <w:r w:rsidR="001601D9">
        <w:rPr>
          <w:noProof/>
        </w:rPr>
        <w:t>Scope</w:t>
      </w:r>
      <w:r w:rsidR="001601D9">
        <w:rPr>
          <w:noProof/>
        </w:rPr>
        <w:tab/>
      </w:r>
      <w:r w:rsidR="001601D9">
        <w:rPr>
          <w:noProof/>
        </w:rPr>
        <w:fldChar w:fldCharType="begin"/>
      </w:r>
      <w:r w:rsidR="001601D9">
        <w:rPr>
          <w:noProof/>
        </w:rPr>
        <w:instrText xml:space="preserve"> PAGEREF _Toc262895412 \h </w:instrText>
      </w:r>
      <w:r w:rsidR="001601D9">
        <w:rPr>
          <w:noProof/>
        </w:rPr>
      </w:r>
      <w:r w:rsidR="001601D9">
        <w:rPr>
          <w:noProof/>
        </w:rPr>
        <w:fldChar w:fldCharType="separate"/>
      </w:r>
      <w:r w:rsidR="001601D9">
        <w:rPr>
          <w:noProof/>
        </w:rPr>
        <w:t>6</w:t>
      </w:r>
      <w:r w:rsidR="001601D9">
        <w:rPr>
          <w:noProof/>
        </w:rPr>
        <w:fldChar w:fldCharType="end"/>
      </w:r>
    </w:p>
    <w:p w14:paraId="569EE04A" w14:textId="77777777" w:rsidR="001601D9" w:rsidRDefault="001601D9">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Pr>
          <w:noProof/>
        </w:rPr>
        <w:fldChar w:fldCharType="begin"/>
      </w:r>
      <w:r>
        <w:rPr>
          <w:noProof/>
        </w:rPr>
        <w:instrText xml:space="preserve"> PAGEREF _Toc262895413 \h </w:instrText>
      </w:r>
      <w:r>
        <w:rPr>
          <w:noProof/>
        </w:rPr>
      </w:r>
      <w:r>
        <w:rPr>
          <w:noProof/>
        </w:rPr>
        <w:fldChar w:fldCharType="separate"/>
      </w:r>
      <w:r>
        <w:rPr>
          <w:noProof/>
        </w:rPr>
        <w:t>6</w:t>
      </w:r>
      <w:r>
        <w:rPr>
          <w:noProof/>
        </w:rPr>
        <w:fldChar w:fldCharType="end"/>
      </w:r>
    </w:p>
    <w:p w14:paraId="280F4ABB" w14:textId="77777777" w:rsidR="001601D9" w:rsidRDefault="001601D9">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Pr>
          <w:noProof/>
        </w:rPr>
        <w:fldChar w:fldCharType="begin"/>
      </w:r>
      <w:r>
        <w:rPr>
          <w:noProof/>
        </w:rPr>
        <w:instrText xml:space="preserve"> PAGEREF _Toc262895414 \h </w:instrText>
      </w:r>
      <w:r>
        <w:rPr>
          <w:noProof/>
        </w:rPr>
      </w:r>
      <w:r>
        <w:rPr>
          <w:noProof/>
        </w:rPr>
        <w:fldChar w:fldCharType="separate"/>
      </w:r>
      <w:r>
        <w:rPr>
          <w:noProof/>
        </w:rPr>
        <w:t>7</w:t>
      </w:r>
      <w:r>
        <w:rPr>
          <w:noProof/>
        </w:rPr>
        <w:fldChar w:fldCharType="end"/>
      </w:r>
    </w:p>
    <w:p w14:paraId="6DB2BC3A" w14:textId="77777777" w:rsidR="001601D9" w:rsidRDefault="001601D9">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Pr>
          <w:noProof/>
        </w:rPr>
        <w:fldChar w:fldCharType="begin"/>
      </w:r>
      <w:r>
        <w:rPr>
          <w:noProof/>
        </w:rPr>
        <w:instrText xml:space="preserve"> PAGEREF _Toc262895415 \h </w:instrText>
      </w:r>
      <w:r>
        <w:rPr>
          <w:noProof/>
        </w:rPr>
      </w:r>
      <w:r>
        <w:rPr>
          <w:noProof/>
        </w:rPr>
        <w:fldChar w:fldCharType="separate"/>
      </w:r>
      <w:r>
        <w:rPr>
          <w:noProof/>
        </w:rPr>
        <w:t>7</w:t>
      </w:r>
      <w:r>
        <w:rPr>
          <w:noProof/>
        </w:rPr>
        <w:fldChar w:fldCharType="end"/>
      </w:r>
    </w:p>
    <w:p w14:paraId="7CEBE42B" w14:textId="77777777" w:rsidR="001601D9" w:rsidRDefault="001601D9">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Pr>
          <w:noProof/>
        </w:rPr>
        <w:fldChar w:fldCharType="begin"/>
      </w:r>
      <w:r>
        <w:rPr>
          <w:noProof/>
        </w:rPr>
        <w:instrText xml:space="preserve"> PAGEREF _Toc262895416 \h </w:instrText>
      </w:r>
      <w:r>
        <w:rPr>
          <w:noProof/>
        </w:rPr>
      </w:r>
      <w:r>
        <w:rPr>
          <w:noProof/>
        </w:rPr>
        <w:fldChar w:fldCharType="separate"/>
      </w:r>
      <w:r>
        <w:rPr>
          <w:noProof/>
        </w:rPr>
        <w:t>8</w:t>
      </w:r>
      <w:r>
        <w:rPr>
          <w:noProof/>
        </w:rPr>
        <w:fldChar w:fldCharType="end"/>
      </w:r>
    </w:p>
    <w:p w14:paraId="009D436E" w14:textId="77777777" w:rsidR="001601D9" w:rsidRDefault="001601D9">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Overview</w:t>
      </w:r>
      <w:r>
        <w:rPr>
          <w:noProof/>
        </w:rPr>
        <w:tab/>
      </w:r>
      <w:r>
        <w:rPr>
          <w:noProof/>
        </w:rPr>
        <w:fldChar w:fldCharType="begin"/>
      </w:r>
      <w:r>
        <w:rPr>
          <w:noProof/>
        </w:rPr>
        <w:instrText xml:space="preserve"> PAGEREF _Toc262895417 \h </w:instrText>
      </w:r>
      <w:r>
        <w:rPr>
          <w:noProof/>
        </w:rPr>
      </w:r>
      <w:r>
        <w:rPr>
          <w:noProof/>
        </w:rPr>
        <w:fldChar w:fldCharType="separate"/>
      </w:r>
      <w:r>
        <w:rPr>
          <w:noProof/>
        </w:rPr>
        <w:t>8</w:t>
      </w:r>
      <w:r>
        <w:rPr>
          <w:noProof/>
        </w:rPr>
        <w:fldChar w:fldCharType="end"/>
      </w:r>
    </w:p>
    <w:p w14:paraId="2C30858A"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JavaScript Object Notation</w:t>
      </w:r>
      <w:r>
        <w:rPr>
          <w:noProof/>
        </w:rPr>
        <w:tab/>
      </w:r>
      <w:r>
        <w:rPr>
          <w:noProof/>
        </w:rPr>
        <w:fldChar w:fldCharType="begin"/>
      </w:r>
      <w:r>
        <w:rPr>
          <w:noProof/>
        </w:rPr>
        <w:instrText xml:space="preserve"> PAGEREF _Toc262895418 \h </w:instrText>
      </w:r>
      <w:r>
        <w:rPr>
          <w:noProof/>
        </w:rPr>
      </w:r>
      <w:r>
        <w:rPr>
          <w:noProof/>
        </w:rPr>
        <w:fldChar w:fldCharType="separate"/>
      </w:r>
      <w:r>
        <w:rPr>
          <w:noProof/>
        </w:rPr>
        <w:t>8</w:t>
      </w:r>
      <w:r>
        <w:rPr>
          <w:noProof/>
        </w:rPr>
        <w:fldChar w:fldCharType="end"/>
      </w:r>
    </w:p>
    <w:p w14:paraId="5C7FC9E9"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GeoJSON Format Specification</w:t>
      </w:r>
      <w:r>
        <w:rPr>
          <w:noProof/>
        </w:rPr>
        <w:tab/>
      </w:r>
      <w:r>
        <w:rPr>
          <w:noProof/>
        </w:rPr>
        <w:fldChar w:fldCharType="begin"/>
      </w:r>
      <w:r>
        <w:rPr>
          <w:noProof/>
        </w:rPr>
        <w:instrText xml:space="preserve"> PAGEREF _Toc262895419 \h </w:instrText>
      </w:r>
      <w:r>
        <w:rPr>
          <w:noProof/>
        </w:rPr>
      </w:r>
      <w:r>
        <w:rPr>
          <w:noProof/>
        </w:rPr>
        <w:fldChar w:fldCharType="separate"/>
      </w:r>
      <w:r>
        <w:rPr>
          <w:noProof/>
        </w:rPr>
        <w:t>8</w:t>
      </w:r>
      <w:r>
        <w:rPr>
          <w:noProof/>
        </w:rPr>
        <w:fldChar w:fldCharType="end"/>
      </w:r>
    </w:p>
    <w:p w14:paraId="2D71DFA0" w14:textId="77777777" w:rsidR="001601D9" w:rsidRDefault="001601D9">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GeoJSON Encoding Specification</w:t>
      </w:r>
      <w:r>
        <w:rPr>
          <w:noProof/>
        </w:rPr>
        <w:tab/>
      </w:r>
      <w:r>
        <w:rPr>
          <w:noProof/>
        </w:rPr>
        <w:fldChar w:fldCharType="begin"/>
      </w:r>
      <w:r>
        <w:rPr>
          <w:noProof/>
        </w:rPr>
        <w:instrText xml:space="preserve"> PAGEREF _Toc262895420 \h </w:instrText>
      </w:r>
      <w:r>
        <w:rPr>
          <w:noProof/>
        </w:rPr>
      </w:r>
      <w:r>
        <w:rPr>
          <w:noProof/>
        </w:rPr>
        <w:fldChar w:fldCharType="separate"/>
      </w:r>
      <w:r>
        <w:rPr>
          <w:noProof/>
        </w:rPr>
        <w:t>8</w:t>
      </w:r>
      <w:r>
        <w:rPr>
          <w:noProof/>
        </w:rPr>
        <w:fldChar w:fldCharType="end"/>
      </w:r>
    </w:p>
    <w:p w14:paraId="049CD58B"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OWS Core Context GeoJSON Encoding</w:t>
      </w:r>
      <w:r>
        <w:rPr>
          <w:noProof/>
        </w:rPr>
        <w:tab/>
      </w:r>
      <w:r>
        <w:rPr>
          <w:noProof/>
        </w:rPr>
        <w:fldChar w:fldCharType="begin"/>
      </w:r>
      <w:r>
        <w:rPr>
          <w:noProof/>
        </w:rPr>
        <w:instrText xml:space="preserve"> PAGEREF _Toc262895421 \h </w:instrText>
      </w:r>
      <w:r>
        <w:rPr>
          <w:noProof/>
        </w:rPr>
      </w:r>
      <w:r>
        <w:rPr>
          <w:noProof/>
        </w:rPr>
        <w:fldChar w:fldCharType="separate"/>
      </w:r>
      <w:r>
        <w:rPr>
          <w:noProof/>
        </w:rPr>
        <w:t>9</w:t>
      </w:r>
      <w:r>
        <w:rPr>
          <w:noProof/>
        </w:rPr>
        <w:fldChar w:fldCharType="end"/>
      </w:r>
    </w:p>
    <w:p w14:paraId="0FB8F5DD" w14:textId="77777777" w:rsidR="001601D9" w:rsidRDefault="001601D9">
      <w:pPr>
        <w:pStyle w:val="TOC3"/>
        <w:tabs>
          <w:tab w:val="left" w:pos="1200"/>
          <w:tab w:val="right" w:leader="dot" w:pos="8630"/>
        </w:tabs>
        <w:rPr>
          <w:rFonts w:asciiTheme="minorHAnsi" w:eastAsiaTheme="minorEastAsia" w:hAnsiTheme="minorHAnsi" w:cstheme="minorBidi"/>
          <w:noProof/>
          <w:lang w:eastAsia="ja-JP"/>
        </w:rPr>
      </w:pPr>
      <w:r w:rsidRPr="006D6529">
        <w:rPr>
          <w:noProof/>
          <w:lang w:val="en-GB"/>
        </w:rPr>
        <w:t>7.1.1</w:t>
      </w:r>
      <w:r>
        <w:rPr>
          <w:rFonts w:asciiTheme="minorHAnsi" w:eastAsiaTheme="minorEastAsia" w:hAnsiTheme="minorHAnsi" w:cstheme="minorBidi"/>
          <w:noProof/>
          <w:lang w:eastAsia="ja-JP"/>
        </w:rPr>
        <w:tab/>
      </w:r>
      <w:r w:rsidRPr="006D6529">
        <w:rPr>
          <w:noProof/>
          <w:lang w:val="en-GB"/>
        </w:rPr>
        <w:t>Class OWC:Content</w:t>
      </w:r>
      <w:r>
        <w:rPr>
          <w:noProof/>
        </w:rPr>
        <w:tab/>
      </w:r>
      <w:r>
        <w:rPr>
          <w:noProof/>
        </w:rPr>
        <w:fldChar w:fldCharType="begin"/>
      </w:r>
      <w:r>
        <w:rPr>
          <w:noProof/>
        </w:rPr>
        <w:instrText xml:space="preserve"> PAGEREF _Toc262895422 \h </w:instrText>
      </w:r>
      <w:r>
        <w:rPr>
          <w:noProof/>
        </w:rPr>
      </w:r>
      <w:r>
        <w:rPr>
          <w:noProof/>
        </w:rPr>
        <w:fldChar w:fldCharType="separate"/>
      </w:r>
      <w:r>
        <w:rPr>
          <w:noProof/>
        </w:rPr>
        <w:t>9</w:t>
      </w:r>
      <w:r>
        <w:rPr>
          <w:noProof/>
        </w:rPr>
        <w:fldChar w:fldCharType="end"/>
      </w:r>
    </w:p>
    <w:p w14:paraId="45BCD3E3" w14:textId="77777777" w:rsidR="001601D9" w:rsidRDefault="001601D9">
      <w:pPr>
        <w:pStyle w:val="TOC3"/>
        <w:tabs>
          <w:tab w:val="left" w:pos="1200"/>
          <w:tab w:val="right" w:leader="dot" w:pos="863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Class OWC:Resource</w:t>
      </w:r>
      <w:r>
        <w:rPr>
          <w:noProof/>
        </w:rPr>
        <w:tab/>
      </w:r>
      <w:r>
        <w:rPr>
          <w:noProof/>
        </w:rPr>
        <w:fldChar w:fldCharType="begin"/>
      </w:r>
      <w:r>
        <w:rPr>
          <w:noProof/>
        </w:rPr>
        <w:instrText xml:space="preserve"> PAGEREF _Toc262895423 \h </w:instrText>
      </w:r>
      <w:r>
        <w:rPr>
          <w:noProof/>
        </w:rPr>
      </w:r>
      <w:r>
        <w:rPr>
          <w:noProof/>
        </w:rPr>
        <w:fldChar w:fldCharType="separate"/>
      </w:r>
      <w:r>
        <w:rPr>
          <w:noProof/>
        </w:rPr>
        <w:t>18</w:t>
      </w:r>
      <w:r>
        <w:rPr>
          <w:noProof/>
        </w:rPr>
        <w:fldChar w:fldCharType="end"/>
      </w:r>
    </w:p>
    <w:p w14:paraId="78197292" w14:textId="77777777" w:rsidR="001601D9" w:rsidRDefault="001601D9">
      <w:pPr>
        <w:pStyle w:val="TOC3"/>
        <w:tabs>
          <w:tab w:val="left" w:pos="1200"/>
          <w:tab w:val="right" w:leader="dot" w:pos="863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DataType OWC:Offering</w:t>
      </w:r>
      <w:r>
        <w:rPr>
          <w:noProof/>
        </w:rPr>
        <w:tab/>
      </w:r>
      <w:r>
        <w:rPr>
          <w:noProof/>
        </w:rPr>
        <w:fldChar w:fldCharType="begin"/>
      </w:r>
      <w:r>
        <w:rPr>
          <w:noProof/>
        </w:rPr>
        <w:instrText xml:space="preserve"> PAGEREF _Toc262895424 \h </w:instrText>
      </w:r>
      <w:r>
        <w:rPr>
          <w:noProof/>
        </w:rPr>
      </w:r>
      <w:r>
        <w:rPr>
          <w:noProof/>
        </w:rPr>
        <w:fldChar w:fldCharType="separate"/>
      </w:r>
      <w:r>
        <w:rPr>
          <w:noProof/>
        </w:rPr>
        <w:t>31</w:t>
      </w:r>
      <w:r>
        <w:rPr>
          <w:noProof/>
        </w:rPr>
        <w:fldChar w:fldCharType="end"/>
      </w:r>
    </w:p>
    <w:p w14:paraId="034D3358" w14:textId="77777777" w:rsidR="001601D9" w:rsidRDefault="001601D9">
      <w:pPr>
        <w:pStyle w:val="TOC3"/>
        <w:tabs>
          <w:tab w:val="left" w:pos="1200"/>
          <w:tab w:val="right" w:leader="dot" w:pos="8630"/>
        </w:tabs>
        <w:rPr>
          <w:rFonts w:asciiTheme="minorHAnsi" w:eastAsiaTheme="minorEastAsia" w:hAnsiTheme="minorHAnsi" w:cstheme="minorBidi"/>
          <w:noProof/>
          <w:lang w:eastAsia="ja-JP"/>
        </w:rPr>
      </w:pPr>
      <w:r>
        <w:rPr>
          <w:noProof/>
        </w:rPr>
        <w:t>7.1.4</w:t>
      </w:r>
      <w:r>
        <w:rPr>
          <w:rFonts w:asciiTheme="minorHAnsi" w:eastAsiaTheme="minorEastAsia" w:hAnsiTheme="minorHAnsi" w:cstheme="minorBidi"/>
          <w:noProof/>
          <w:lang w:eastAsia="ja-JP"/>
        </w:rPr>
        <w:tab/>
      </w:r>
      <w:r>
        <w:rPr>
          <w:noProof/>
        </w:rPr>
        <w:t>DataType OWC:Operation</w:t>
      </w:r>
      <w:r>
        <w:rPr>
          <w:noProof/>
        </w:rPr>
        <w:tab/>
      </w:r>
      <w:r>
        <w:rPr>
          <w:noProof/>
        </w:rPr>
        <w:fldChar w:fldCharType="begin"/>
      </w:r>
      <w:r>
        <w:rPr>
          <w:noProof/>
        </w:rPr>
        <w:instrText xml:space="preserve"> PAGEREF _Toc262895425 \h </w:instrText>
      </w:r>
      <w:r>
        <w:rPr>
          <w:noProof/>
        </w:rPr>
      </w:r>
      <w:r>
        <w:rPr>
          <w:noProof/>
        </w:rPr>
        <w:fldChar w:fldCharType="separate"/>
      </w:r>
      <w:r>
        <w:rPr>
          <w:noProof/>
        </w:rPr>
        <w:t>34</w:t>
      </w:r>
      <w:r>
        <w:rPr>
          <w:noProof/>
        </w:rPr>
        <w:fldChar w:fldCharType="end"/>
      </w:r>
    </w:p>
    <w:p w14:paraId="43B76473" w14:textId="77777777" w:rsidR="001601D9" w:rsidRDefault="001601D9">
      <w:pPr>
        <w:pStyle w:val="TOC3"/>
        <w:tabs>
          <w:tab w:val="left" w:pos="1200"/>
          <w:tab w:val="right" w:leader="dot" w:pos="8630"/>
        </w:tabs>
        <w:rPr>
          <w:rFonts w:asciiTheme="minorHAnsi" w:eastAsiaTheme="minorEastAsia" w:hAnsiTheme="minorHAnsi" w:cstheme="minorBidi"/>
          <w:noProof/>
          <w:lang w:eastAsia="ja-JP"/>
        </w:rPr>
      </w:pPr>
      <w:r>
        <w:rPr>
          <w:noProof/>
        </w:rPr>
        <w:t>7.1.5</w:t>
      </w:r>
      <w:r>
        <w:rPr>
          <w:rFonts w:asciiTheme="minorHAnsi" w:eastAsiaTheme="minorEastAsia" w:hAnsiTheme="minorHAnsi" w:cstheme="minorBidi"/>
          <w:noProof/>
          <w:lang w:eastAsia="ja-JP"/>
        </w:rPr>
        <w:tab/>
      </w:r>
      <w:r>
        <w:rPr>
          <w:noProof/>
        </w:rPr>
        <w:t>DataType OWC:Content</w:t>
      </w:r>
      <w:r>
        <w:rPr>
          <w:noProof/>
        </w:rPr>
        <w:tab/>
      </w:r>
      <w:r>
        <w:rPr>
          <w:noProof/>
        </w:rPr>
        <w:fldChar w:fldCharType="begin"/>
      </w:r>
      <w:r>
        <w:rPr>
          <w:noProof/>
        </w:rPr>
        <w:instrText xml:space="preserve"> PAGEREF _Toc262895426 \h </w:instrText>
      </w:r>
      <w:r>
        <w:rPr>
          <w:noProof/>
        </w:rPr>
      </w:r>
      <w:r>
        <w:rPr>
          <w:noProof/>
        </w:rPr>
        <w:fldChar w:fldCharType="separate"/>
      </w:r>
      <w:r>
        <w:rPr>
          <w:noProof/>
        </w:rPr>
        <w:t>41</w:t>
      </w:r>
      <w:r>
        <w:rPr>
          <w:noProof/>
        </w:rPr>
        <w:fldChar w:fldCharType="end"/>
      </w:r>
    </w:p>
    <w:p w14:paraId="6D95736F" w14:textId="77777777" w:rsidR="001601D9" w:rsidRDefault="001601D9">
      <w:pPr>
        <w:pStyle w:val="TOC3"/>
        <w:tabs>
          <w:tab w:val="left" w:pos="1200"/>
          <w:tab w:val="right" w:leader="dot" w:pos="8630"/>
        </w:tabs>
        <w:rPr>
          <w:rFonts w:asciiTheme="minorHAnsi" w:eastAsiaTheme="minorEastAsia" w:hAnsiTheme="minorHAnsi" w:cstheme="minorBidi"/>
          <w:noProof/>
          <w:lang w:eastAsia="ja-JP"/>
        </w:rPr>
      </w:pPr>
      <w:r>
        <w:rPr>
          <w:noProof/>
        </w:rPr>
        <w:t>7.1.6</w:t>
      </w:r>
      <w:r>
        <w:rPr>
          <w:rFonts w:asciiTheme="minorHAnsi" w:eastAsiaTheme="minorEastAsia" w:hAnsiTheme="minorHAnsi" w:cstheme="minorBidi"/>
          <w:noProof/>
          <w:lang w:eastAsia="ja-JP"/>
        </w:rPr>
        <w:tab/>
      </w:r>
      <w:r>
        <w:rPr>
          <w:noProof/>
        </w:rPr>
        <w:t>DataType OWC:StyleSet</w:t>
      </w:r>
      <w:r>
        <w:rPr>
          <w:noProof/>
        </w:rPr>
        <w:tab/>
      </w:r>
      <w:r>
        <w:rPr>
          <w:noProof/>
        </w:rPr>
        <w:fldChar w:fldCharType="begin"/>
      </w:r>
      <w:r>
        <w:rPr>
          <w:noProof/>
        </w:rPr>
        <w:instrText xml:space="preserve"> PAGEREF _Toc262895427 \h </w:instrText>
      </w:r>
      <w:r>
        <w:rPr>
          <w:noProof/>
        </w:rPr>
      </w:r>
      <w:r>
        <w:rPr>
          <w:noProof/>
        </w:rPr>
        <w:fldChar w:fldCharType="separate"/>
      </w:r>
      <w:r>
        <w:rPr>
          <w:noProof/>
        </w:rPr>
        <w:t>43</w:t>
      </w:r>
      <w:r>
        <w:rPr>
          <w:noProof/>
        </w:rPr>
        <w:fldChar w:fldCharType="end"/>
      </w:r>
    </w:p>
    <w:p w14:paraId="197A4A22" w14:textId="77777777" w:rsidR="001601D9" w:rsidRDefault="001601D9">
      <w:pPr>
        <w:pStyle w:val="TOC3"/>
        <w:tabs>
          <w:tab w:val="left" w:pos="1200"/>
          <w:tab w:val="right" w:leader="dot" w:pos="8630"/>
        </w:tabs>
        <w:rPr>
          <w:rFonts w:asciiTheme="minorHAnsi" w:eastAsiaTheme="minorEastAsia" w:hAnsiTheme="minorHAnsi" w:cstheme="minorBidi"/>
          <w:noProof/>
          <w:lang w:eastAsia="ja-JP"/>
        </w:rPr>
      </w:pPr>
      <w:r>
        <w:rPr>
          <w:noProof/>
        </w:rPr>
        <w:t>7.1.7</w:t>
      </w:r>
      <w:r>
        <w:rPr>
          <w:rFonts w:asciiTheme="minorHAnsi" w:eastAsiaTheme="minorEastAsia" w:hAnsiTheme="minorHAnsi" w:cstheme="minorBidi"/>
          <w:noProof/>
          <w:lang w:eastAsia="ja-JP"/>
        </w:rPr>
        <w:tab/>
      </w:r>
      <w:r>
        <w:rPr>
          <w:noProof/>
        </w:rPr>
        <w:t>DataType OWC:Creator</w:t>
      </w:r>
      <w:r>
        <w:rPr>
          <w:noProof/>
        </w:rPr>
        <w:tab/>
      </w:r>
      <w:r>
        <w:rPr>
          <w:noProof/>
        </w:rPr>
        <w:fldChar w:fldCharType="begin"/>
      </w:r>
      <w:r>
        <w:rPr>
          <w:noProof/>
        </w:rPr>
        <w:instrText xml:space="preserve"> PAGEREF _Toc262895428 \h </w:instrText>
      </w:r>
      <w:r>
        <w:rPr>
          <w:noProof/>
        </w:rPr>
      </w:r>
      <w:r>
        <w:rPr>
          <w:noProof/>
        </w:rPr>
        <w:fldChar w:fldCharType="separate"/>
      </w:r>
      <w:r>
        <w:rPr>
          <w:noProof/>
        </w:rPr>
        <w:t>46</w:t>
      </w:r>
      <w:r>
        <w:rPr>
          <w:noProof/>
        </w:rPr>
        <w:fldChar w:fldCharType="end"/>
      </w:r>
    </w:p>
    <w:p w14:paraId="037AC7E8" w14:textId="77777777" w:rsidR="001601D9" w:rsidRDefault="001601D9">
      <w:pPr>
        <w:pStyle w:val="TOC3"/>
        <w:tabs>
          <w:tab w:val="left" w:pos="1200"/>
          <w:tab w:val="right" w:leader="dot" w:pos="8630"/>
        </w:tabs>
        <w:rPr>
          <w:rFonts w:asciiTheme="minorHAnsi" w:eastAsiaTheme="minorEastAsia" w:hAnsiTheme="minorHAnsi" w:cstheme="minorBidi"/>
          <w:noProof/>
          <w:lang w:eastAsia="ja-JP"/>
        </w:rPr>
      </w:pPr>
      <w:r>
        <w:rPr>
          <w:noProof/>
        </w:rPr>
        <w:t>7.1.8</w:t>
      </w:r>
      <w:r>
        <w:rPr>
          <w:rFonts w:asciiTheme="minorHAnsi" w:eastAsiaTheme="minorEastAsia" w:hAnsiTheme="minorHAnsi" w:cstheme="minorBidi"/>
          <w:noProof/>
          <w:lang w:eastAsia="ja-JP"/>
        </w:rPr>
        <w:tab/>
      </w:r>
      <w:r>
        <w:rPr>
          <w:noProof/>
        </w:rPr>
        <w:t>DataType OWC:Creator/OWC:CreatorApplication</w:t>
      </w:r>
      <w:r>
        <w:rPr>
          <w:noProof/>
        </w:rPr>
        <w:tab/>
      </w:r>
      <w:r>
        <w:rPr>
          <w:noProof/>
        </w:rPr>
        <w:fldChar w:fldCharType="begin"/>
      </w:r>
      <w:r>
        <w:rPr>
          <w:noProof/>
        </w:rPr>
        <w:instrText xml:space="preserve"> PAGEREF _Toc262895429 \h </w:instrText>
      </w:r>
      <w:r>
        <w:rPr>
          <w:noProof/>
        </w:rPr>
      </w:r>
      <w:r>
        <w:rPr>
          <w:noProof/>
        </w:rPr>
        <w:fldChar w:fldCharType="separate"/>
      </w:r>
      <w:r>
        <w:rPr>
          <w:noProof/>
        </w:rPr>
        <w:t>46</w:t>
      </w:r>
      <w:r>
        <w:rPr>
          <w:noProof/>
        </w:rPr>
        <w:fldChar w:fldCharType="end"/>
      </w:r>
    </w:p>
    <w:p w14:paraId="1853C2AF" w14:textId="77777777" w:rsidR="001601D9" w:rsidRDefault="001601D9">
      <w:pPr>
        <w:pStyle w:val="TOC3"/>
        <w:tabs>
          <w:tab w:val="left" w:pos="1200"/>
          <w:tab w:val="right" w:leader="dot" w:pos="8630"/>
        </w:tabs>
        <w:rPr>
          <w:rFonts w:asciiTheme="minorHAnsi" w:eastAsiaTheme="minorEastAsia" w:hAnsiTheme="minorHAnsi" w:cstheme="minorBidi"/>
          <w:noProof/>
          <w:lang w:eastAsia="ja-JP"/>
        </w:rPr>
      </w:pPr>
      <w:r>
        <w:rPr>
          <w:noProof/>
        </w:rPr>
        <w:t>7.1.9</w:t>
      </w:r>
      <w:r>
        <w:rPr>
          <w:rFonts w:asciiTheme="minorHAnsi" w:eastAsiaTheme="minorEastAsia" w:hAnsiTheme="minorHAnsi" w:cstheme="minorBidi"/>
          <w:noProof/>
          <w:lang w:eastAsia="ja-JP"/>
        </w:rPr>
        <w:tab/>
      </w:r>
      <w:r>
        <w:rPr>
          <w:noProof/>
        </w:rPr>
        <w:t>DataType OWC:Creator/OWC:CreatorDisplay</w:t>
      </w:r>
      <w:r>
        <w:rPr>
          <w:noProof/>
        </w:rPr>
        <w:tab/>
      </w:r>
      <w:r>
        <w:rPr>
          <w:noProof/>
        </w:rPr>
        <w:fldChar w:fldCharType="begin"/>
      </w:r>
      <w:r>
        <w:rPr>
          <w:noProof/>
        </w:rPr>
        <w:instrText xml:space="preserve"> PAGEREF _Toc262895430 \h </w:instrText>
      </w:r>
      <w:r>
        <w:rPr>
          <w:noProof/>
        </w:rPr>
      </w:r>
      <w:r>
        <w:rPr>
          <w:noProof/>
        </w:rPr>
        <w:fldChar w:fldCharType="separate"/>
      </w:r>
      <w:r>
        <w:rPr>
          <w:noProof/>
        </w:rPr>
        <w:t>47</w:t>
      </w:r>
      <w:r>
        <w:rPr>
          <w:noProof/>
        </w:rPr>
        <w:fldChar w:fldCharType="end"/>
      </w:r>
    </w:p>
    <w:p w14:paraId="60607E47"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lang w:eastAsia="en-GB"/>
        </w:rPr>
        <w:t>7.2</w:t>
      </w:r>
      <w:r>
        <w:rPr>
          <w:rFonts w:asciiTheme="minorHAnsi" w:eastAsiaTheme="minorEastAsia" w:hAnsiTheme="minorHAnsi" w:cstheme="minorBidi"/>
          <w:noProof/>
          <w:lang w:eastAsia="ja-JP"/>
        </w:rPr>
        <w:tab/>
      </w:r>
      <w:r>
        <w:rPr>
          <w:noProof/>
          <w:lang w:eastAsia="en-GB"/>
        </w:rPr>
        <w:t>GeoJSON WMS Offering</w:t>
      </w:r>
      <w:r>
        <w:rPr>
          <w:noProof/>
        </w:rPr>
        <w:tab/>
      </w:r>
      <w:r>
        <w:rPr>
          <w:noProof/>
        </w:rPr>
        <w:fldChar w:fldCharType="begin"/>
      </w:r>
      <w:r>
        <w:rPr>
          <w:noProof/>
        </w:rPr>
        <w:instrText xml:space="preserve"> PAGEREF _Toc262895431 \h </w:instrText>
      </w:r>
      <w:r>
        <w:rPr>
          <w:noProof/>
        </w:rPr>
      </w:r>
      <w:r>
        <w:rPr>
          <w:noProof/>
        </w:rPr>
        <w:fldChar w:fldCharType="separate"/>
      </w:r>
      <w:r>
        <w:rPr>
          <w:noProof/>
        </w:rPr>
        <w:t>48</w:t>
      </w:r>
      <w:r>
        <w:rPr>
          <w:noProof/>
        </w:rPr>
        <w:fldChar w:fldCharType="end"/>
      </w:r>
    </w:p>
    <w:p w14:paraId="70D9474D"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lang w:eastAsia="en-GB"/>
        </w:rPr>
        <w:t>7.3</w:t>
      </w:r>
      <w:r>
        <w:rPr>
          <w:rFonts w:asciiTheme="minorHAnsi" w:eastAsiaTheme="minorEastAsia" w:hAnsiTheme="minorHAnsi" w:cstheme="minorBidi"/>
          <w:noProof/>
          <w:lang w:eastAsia="ja-JP"/>
        </w:rPr>
        <w:tab/>
      </w:r>
      <w:r>
        <w:rPr>
          <w:noProof/>
          <w:lang w:eastAsia="en-GB"/>
        </w:rPr>
        <w:t>GeoJSON WFS Offering</w:t>
      </w:r>
      <w:r>
        <w:rPr>
          <w:noProof/>
        </w:rPr>
        <w:tab/>
      </w:r>
      <w:r>
        <w:rPr>
          <w:noProof/>
        </w:rPr>
        <w:fldChar w:fldCharType="begin"/>
      </w:r>
      <w:r>
        <w:rPr>
          <w:noProof/>
        </w:rPr>
        <w:instrText xml:space="preserve"> PAGEREF _Toc262895432 \h </w:instrText>
      </w:r>
      <w:r>
        <w:rPr>
          <w:noProof/>
        </w:rPr>
      </w:r>
      <w:r>
        <w:rPr>
          <w:noProof/>
        </w:rPr>
        <w:fldChar w:fldCharType="separate"/>
      </w:r>
      <w:r>
        <w:rPr>
          <w:noProof/>
        </w:rPr>
        <w:t>48</w:t>
      </w:r>
      <w:r>
        <w:rPr>
          <w:noProof/>
        </w:rPr>
        <w:fldChar w:fldCharType="end"/>
      </w:r>
    </w:p>
    <w:p w14:paraId="5A91492F"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lang w:eastAsia="en-GB"/>
        </w:rPr>
        <w:t>7.4</w:t>
      </w:r>
      <w:r>
        <w:rPr>
          <w:rFonts w:asciiTheme="minorHAnsi" w:eastAsiaTheme="minorEastAsia" w:hAnsiTheme="minorHAnsi" w:cstheme="minorBidi"/>
          <w:noProof/>
          <w:lang w:eastAsia="ja-JP"/>
        </w:rPr>
        <w:tab/>
      </w:r>
      <w:r>
        <w:rPr>
          <w:noProof/>
          <w:lang w:eastAsia="en-GB"/>
        </w:rPr>
        <w:t>GeoJSON WCS Offering</w:t>
      </w:r>
      <w:r>
        <w:rPr>
          <w:noProof/>
        </w:rPr>
        <w:tab/>
      </w:r>
      <w:r>
        <w:rPr>
          <w:noProof/>
        </w:rPr>
        <w:fldChar w:fldCharType="begin"/>
      </w:r>
      <w:r>
        <w:rPr>
          <w:noProof/>
        </w:rPr>
        <w:instrText xml:space="preserve"> PAGEREF _Toc262895433 \h </w:instrText>
      </w:r>
      <w:r>
        <w:rPr>
          <w:noProof/>
        </w:rPr>
      </w:r>
      <w:r>
        <w:rPr>
          <w:noProof/>
        </w:rPr>
        <w:fldChar w:fldCharType="separate"/>
      </w:r>
      <w:r>
        <w:rPr>
          <w:noProof/>
        </w:rPr>
        <w:t>49</w:t>
      </w:r>
      <w:r>
        <w:rPr>
          <w:noProof/>
        </w:rPr>
        <w:fldChar w:fldCharType="end"/>
      </w:r>
    </w:p>
    <w:p w14:paraId="12B185CA"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lang w:eastAsia="en-GB"/>
        </w:rPr>
        <w:t>7.5</w:t>
      </w:r>
      <w:r>
        <w:rPr>
          <w:rFonts w:asciiTheme="minorHAnsi" w:eastAsiaTheme="minorEastAsia" w:hAnsiTheme="minorHAnsi" w:cstheme="minorBidi"/>
          <w:noProof/>
          <w:lang w:eastAsia="ja-JP"/>
        </w:rPr>
        <w:tab/>
      </w:r>
      <w:r>
        <w:rPr>
          <w:noProof/>
          <w:lang w:eastAsia="en-GB"/>
        </w:rPr>
        <w:t>GeoJSON WPS Offering</w:t>
      </w:r>
      <w:r>
        <w:rPr>
          <w:noProof/>
        </w:rPr>
        <w:tab/>
      </w:r>
      <w:r>
        <w:rPr>
          <w:noProof/>
        </w:rPr>
        <w:fldChar w:fldCharType="begin"/>
      </w:r>
      <w:r>
        <w:rPr>
          <w:noProof/>
        </w:rPr>
        <w:instrText xml:space="preserve"> PAGEREF _Toc262895434 \h </w:instrText>
      </w:r>
      <w:r>
        <w:rPr>
          <w:noProof/>
        </w:rPr>
      </w:r>
      <w:r>
        <w:rPr>
          <w:noProof/>
        </w:rPr>
        <w:fldChar w:fldCharType="separate"/>
      </w:r>
      <w:r>
        <w:rPr>
          <w:noProof/>
        </w:rPr>
        <w:t>49</w:t>
      </w:r>
      <w:r>
        <w:rPr>
          <w:noProof/>
        </w:rPr>
        <w:fldChar w:fldCharType="end"/>
      </w:r>
    </w:p>
    <w:p w14:paraId="3F665792"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lang w:eastAsia="en-GB"/>
        </w:rPr>
        <w:t>7.6</w:t>
      </w:r>
      <w:r>
        <w:rPr>
          <w:rFonts w:asciiTheme="minorHAnsi" w:eastAsiaTheme="minorEastAsia" w:hAnsiTheme="minorHAnsi" w:cstheme="minorBidi"/>
          <w:noProof/>
          <w:lang w:eastAsia="ja-JP"/>
        </w:rPr>
        <w:tab/>
      </w:r>
      <w:r>
        <w:rPr>
          <w:noProof/>
          <w:lang w:eastAsia="en-GB"/>
        </w:rPr>
        <w:t>GeoJSON CSW Offering</w:t>
      </w:r>
      <w:r>
        <w:rPr>
          <w:noProof/>
        </w:rPr>
        <w:tab/>
      </w:r>
      <w:r>
        <w:rPr>
          <w:noProof/>
        </w:rPr>
        <w:fldChar w:fldCharType="begin"/>
      </w:r>
      <w:r>
        <w:rPr>
          <w:noProof/>
        </w:rPr>
        <w:instrText xml:space="preserve"> PAGEREF _Toc262895435 \h </w:instrText>
      </w:r>
      <w:r>
        <w:rPr>
          <w:noProof/>
        </w:rPr>
      </w:r>
      <w:r>
        <w:rPr>
          <w:noProof/>
        </w:rPr>
        <w:fldChar w:fldCharType="separate"/>
      </w:r>
      <w:r>
        <w:rPr>
          <w:noProof/>
        </w:rPr>
        <w:t>50</w:t>
      </w:r>
      <w:r>
        <w:rPr>
          <w:noProof/>
        </w:rPr>
        <w:fldChar w:fldCharType="end"/>
      </w:r>
    </w:p>
    <w:p w14:paraId="543A56ED"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lang w:eastAsia="en-GB"/>
        </w:rPr>
        <w:lastRenderedPageBreak/>
        <w:t>7.7</w:t>
      </w:r>
      <w:r>
        <w:rPr>
          <w:rFonts w:asciiTheme="minorHAnsi" w:eastAsiaTheme="minorEastAsia" w:hAnsiTheme="minorHAnsi" w:cstheme="minorBidi"/>
          <w:noProof/>
          <w:lang w:eastAsia="ja-JP"/>
        </w:rPr>
        <w:tab/>
      </w:r>
      <w:r>
        <w:rPr>
          <w:noProof/>
          <w:lang w:eastAsia="en-GB"/>
        </w:rPr>
        <w:t>GeoJSON WMTS Offering</w:t>
      </w:r>
      <w:r>
        <w:rPr>
          <w:noProof/>
        </w:rPr>
        <w:tab/>
      </w:r>
      <w:r>
        <w:rPr>
          <w:noProof/>
        </w:rPr>
        <w:fldChar w:fldCharType="begin"/>
      </w:r>
      <w:r>
        <w:rPr>
          <w:noProof/>
        </w:rPr>
        <w:instrText xml:space="preserve"> PAGEREF _Toc262895436 \h </w:instrText>
      </w:r>
      <w:r>
        <w:rPr>
          <w:noProof/>
        </w:rPr>
      </w:r>
      <w:r>
        <w:rPr>
          <w:noProof/>
        </w:rPr>
        <w:fldChar w:fldCharType="separate"/>
      </w:r>
      <w:r>
        <w:rPr>
          <w:noProof/>
        </w:rPr>
        <w:t>50</w:t>
      </w:r>
      <w:r>
        <w:rPr>
          <w:noProof/>
        </w:rPr>
        <w:fldChar w:fldCharType="end"/>
      </w:r>
    </w:p>
    <w:p w14:paraId="5D25A899"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lang w:eastAsia="en-GB"/>
        </w:rPr>
        <w:t>7.8</w:t>
      </w:r>
      <w:r>
        <w:rPr>
          <w:rFonts w:asciiTheme="minorHAnsi" w:eastAsiaTheme="minorEastAsia" w:hAnsiTheme="minorHAnsi" w:cstheme="minorBidi"/>
          <w:noProof/>
          <w:lang w:eastAsia="ja-JP"/>
        </w:rPr>
        <w:tab/>
      </w:r>
      <w:r>
        <w:rPr>
          <w:noProof/>
          <w:lang w:eastAsia="en-GB"/>
        </w:rPr>
        <w:t>GeoJSON GML Offering</w:t>
      </w:r>
      <w:r>
        <w:rPr>
          <w:noProof/>
        </w:rPr>
        <w:tab/>
      </w:r>
      <w:r>
        <w:rPr>
          <w:noProof/>
        </w:rPr>
        <w:fldChar w:fldCharType="begin"/>
      </w:r>
      <w:r>
        <w:rPr>
          <w:noProof/>
        </w:rPr>
        <w:instrText xml:space="preserve"> PAGEREF _Toc262895437 \h </w:instrText>
      </w:r>
      <w:r>
        <w:rPr>
          <w:noProof/>
        </w:rPr>
      </w:r>
      <w:r>
        <w:rPr>
          <w:noProof/>
        </w:rPr>
        <w:fldChar w:fldCharType="separate"/>
      </w:r>
      <w:r>
        <w:rPr>
          <w:noProof/>
        </w:rPr>
        <w:t>51</w:t>
      </w:r>
      <w:r>
        <w:rPr>
          <w:noProof/>
        </w:rPr>
        <w:fldChar w:fldCharType="end"/>
      </w:r>
    </w:p>
    <w:p w14:paraId="08C1E202" w14:textId="77777777" w:rsidR="001601D9" w:rsidRDefault="001601D9">
      <w:pPr>
        <w:pStyle w:val="TOC2"/>
        <w:tabs>
          <w:tab w:val="left" w:pos="780"/>
          <w:tab w:val="right" w:leader="dot" w:pos="8630"/>
        </w:tabs>
        <w:rPr>
          <w:rFonts w:asciiTheme="minorHAnsi" w:eastAsiaTheme="minorEastAsia" w:hAnsiTheme="minorHAnsi" w:cstheme="minorBidi"/>
          <w:noProof/>
          <w:lang w:eastAsia="ja-JP"/>
        </w:rPr>
      </w:pPr>
      <w:r>
        <w:rPr>
          <w:noProof/>
          <w:lang w:eastAsia="en-GB"/>
        </w:rPr>
        <w:t>7.9</w:t>
      </w:r>
      <w:r>
        <w:rPr>
          <w:rFonts w:asciiTheme="minorHAnsi" w:eastAsiaTheme="minorEastAsia" w:hAnsiTheme="minorHAnsi" w:cstheme="minorBidi"/>
          <w:noProof/>
          <w:lang w:eastAsia="ja-JP"/>
        </w:rPr>
        <w:tab/>
      </w:r>
      <w:r>
        <w:rPr>
          <w:noProof/>
          <w:lang w:eastAsia="en-GB"/>
        </w:rPr>
        <w:t>GeoJSON KML Offering</w:t>
      </w:r>
      <w:r>
        <w:rPr>
          <w:noProof/>
        </w:rPr>
        <w:tab/>
      </w:r>
      <w:r>
        <w:rPr>
          <w:noProof/>
        </w:rPr>
        <w:fldChar w:fldCharType="begin"/>
      </w:r>
      <w:r>
        <w:rPr>
          <w:noProof/>
        </w:rPr>
        <w:instrText xml:space="preserve"> PAGEREF _Toc262895438 \h </w:instrText>
      </w:r>
      <w:r>
        <w:rPr>
          <w:noProof/>
        </w:rPr>
      </w:r>
      <w:r>
        <w:rPr>
          <w:noProof/>
        </w:rPr>
        <w:fldChar w:fldCharType="separate"/>
      </w:r>
      <w:r>
        <w:rPr>
          <w:noProof/>
        </w:rPr>
        <w:t>51</w:t>
      </w:r>
      <w:r>
        <w:rPr>
          <w:noProof/>
        </w:rPr>
        <w:fldChar w:fldCharType="end"/>
      </w:r>
    </w:p>
    <w:p w14:paraId="110813D6" w14:textId="77777777" w:rsidR="001601D9" w:rsidRDefault="001601D9">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7.10</w:t>
      </w:r>
      <w:r>
        <w:rPr>
          <w:rFonts w:asciiTheme="minorHAnsi" w:eastAsiaTheme="minorEastAsia" w:hAnsiTheme="minorHAnsi" w:cstheme="minorBidi"/>
          <w:noProof/>
          <w:lang w:eastAsia="ja-JP"/>
        </w:rPr>
        <w:tab/>
      </w:r>
      <w:r>
        <w:rPr>
          <w:noProof/>
          <w:lang w:eastAsia="en-GB"/>
        </w:rPr>
        <w:t>GeoJSON GeoTIFF Offering</w:t>
      </w:r>
      <w:r>
        <w:rPr>
          <w:noProof/>
        </w:rPr>
        <w:tab/>
      </w:r>
      <w:r>
        <w:rPr>
          <w:noProof/>
        </w:rPr>
        <w:fldChar w:fldCharType="begin"/>
      </w:r>
      <w:r>
        <w:rPr>
          <w:noProof/>
        </w:rPr>
        <w:instrText xml:space="preserve"> PAGEREF _Toc262895439 \h </w:instrText>
      </w:r>
      <w:r>
        <w:rPr>
          <w:noProof/>
        </w:rPr>
      </w:r>
      <w:r>
        <w:rPr>
          <w:noProof/>
        </w:rPr>
        <w:fldChar w:fldCharType="separate"/>
      </w:r>
      <w:r>
        <w:rPr>
          <w:noProof/>
        </w:rPr>
        <w:t>52</w:t>
      </w:r>
      <w:r>
        <w:rPr>
          <w:noProof/>
        </w:rPr>
        <w:fldChar w:fldCharType="end"/>
      </w:r>
    </w:p>
    <w:p w14:paraId="7DEDB98D" w14:textId="77777777" w:rsidR="001601D9" w:rsidRDefault="001601D9">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7.11</w:t>
      </w:r>
      <w:r>
        <w:rPr>
          <w:rFonts w:asciiTheme="minorHAnsi" w:eastAsiaTheme="minorEastAsia" w:hAnsiTheme="minorHAnsi" w:cstheme="minorBidi"/>
          <w:noProof/>
          <w:lang w:eastAsia="ja-JP"/>
        </w:rPr>
        <w:tab/>
      </w:r>
      <w:r>
        <w:rPr>
          <w:noProof/>
          <w:lang w:eastAsia="en-GB"/>
        </w:rPr>
        <w:t>GeoJSON GMLJP2 Offering</w:t>
      </w:r>
      <w:r>
        <w:rPr>
          <w:noProof/>
        </w:rPr>
        <w:tab/>
      </w:r>
      <w:r>
        <w:rPr>
          <w:noProof/>
        </w:rPr>
        <w:fldChar w:fldCharType="begin"/>
      </w:r>
      <w:r>
        <w:rPr>
          <w:noProof/>
        </w:rPr>
        <w:instrText xml:space="preserve"> PAGEREF _Toc262895440 \h </w:instrText>
      </w:r>
      <w:r>
        <w:rPr>
          <w:noProof/>
        </w:rPr>
      </w:r>
      <w:r>
        <w:rPr>
          <w:noProof/>
        </w:rPr>
        <w:fldChar w:fldCharType="separate"/>
      </w:r>
      <w:r>
        <w:rPr>
          <w:noProof/>
        </w:rPr>
        <w:t>52</w:t>
      </w:r>
      <w:r>
        <w:rPr>
          <w:noProof/>
        </w:rPr>
        <w:fldChar w:fldCharType="end"/>
      </w:r>
    </w:p>
    <w:p w14:paraId="23F45AFF" w14:textId="77777777" w:rsidR="001601D9" w:rsidRDefault="001601D9">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7.12</w:t>
      </w:r>
      <w:r>
        <w:rPr>
          <w:rFonts w:asciiTheme="minorHAnsi" w:eastAsiaTheme="minorEastAsia" w:hAnsiTheme="minorHAnsi" w:cstheme="minorBidi"/>
          <w:noProof/>
          <w:lang w:eastAsia="ja-JP"/>
        </w:rPr>
        <w:tab/>
      </w:r>
      <w:r>
        <w:rPr>
          <w:noProof/>
          <w:lang w:eastAsia="en-GB"/>
        </w:rPr>
        <w:t>GeoJSON GMLCOV Offering</w:t>
      </w:r>
      <w:r>
        <w:rPr>
          <w:noProof/>
        </w:rPr>
        <w:tab/>
      </w:r>
      <w:r>
        <w:rPr>
          <w:noProof/>
        </w:rPr>
        <w:fldChar w:fldCharType="begin"/>
      </w:r>
      <w:r>
        <w:rPr>
          <w:noProof/>
        </w:rPr>
        <w:instrText xml:space="preserve"> PAGEREF _Toc262895441 \h </w:instrText>
      </w:r>
      <w:r>
        <w:rPr>
          <w:noProof/>
        </w:rPr>
      </w:r>
      <w:r>
        <w:rPr>
          <w:noProof/>
        </w:rPr>
        <w:fldChar w:fldCharType="separate"/>
      </w:r>
      <w:r>
        <w:rPr>
          <w:noProof/>
        </w:rPr>
        <w:t>53</w:t>
      </w:r>
      <w:r>
        <w:rPr>
          <w:noProof/>
        </w:rPr>
        <w:fldChar w:fldCharType="end"/>
      </w:r>
    </w:p>
    <w:p w14:paraId="7053BD61" w14:textId="77777777" w:rsidR="001601D9" w:rsidRDefault="001601D9">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Pr>
          <w:noProof/>
        </w:rPr>
        <w:fldChar w:fldCharType="begin"/>
      </w:r>
      <w:r>
        <w:rPr>
          <w:noProof/>
        </w:rPr>
        <w:instrText xml:space="preserve"> PAGEREF _Toc262895442 \h </w:instrText>
      </w:r>
      <w:r>
        <w:rPr>
          <w:noProof/>
        </w:rPr>
      </w:r>
      <w:r>
        <w:rPr>
          <w:noProof/>
        </w:rPr>
        <w:fldChar w:fldCharType="separate"/>
      </w:r>
      <w:r>
        <w:rPr>
          <w:noProof/>
        </w:rPr>
        <w:t>53</w:t>
      </w:r>
      <w:r>
        <w:rPr>
          <w:noProof/>
        </w:rPr>
        <w:fldChar w:fldCharType="end"/>
      </w:r>
    </w:p>
    <w:p w14:paraId="57951CC9" w14:textId="77777777" w:rsidR="001601D9" w:rsidRDefault="001601D9">
      <w:pPr>
        <w:pStyle w:val="TOC2"/>
        <w:tabs>
          <w:tab w:val="left" w:pos="83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 xml:space="preserve">Conformance class: AAAA </w:t>
      </w:r>
      <w:r w:rsidRPr="006D6529">
        <w:rPr>
          <w:noProof/>
          <w:color w:val="FF0000"/>
        </w:rPr>
        <w:t>(repeat as necessary)</w:t>
      </w:r>
      <w:r>
        <w:rPr>
          <w:noProof/>
        </w:rPr>
        <w:tab/>
      </w:r>
      <w:r>
        <w:rPr>
          <w:noProof/>
        </w:rPr>
        <w:fldChar w:fldCharType="begin"/>
      </w:r>
      <w:r>
        <w:rPr>
          <w:noProof/>
        </w:rPr>
        <w:instrText xml:space="preserve"> PAGEREF _Toc262895443 \h </w:instrText>
      </w:r>
      <w:r>
        <w:rPr>
          <w:noProof/>
        </w:rPr>
      </w:r>
      <w:r>
        <w:rPr>
          <w:noProof/>
        </w:rPr>
        <w:fldChar w:fldCharType="separate"/>
      </w:r>
      <w:r>
        <w:rPr>
          <w:noProof/>
        </w:rPr>
        <w:t>54</w:t>
      </w:r>
      <w:r>
        <w:rPr>
          <w:noProof/>
        </w:rPr>
        <w:fldChar w:fldCharType="end"/>
      </w:r>
    </w:p>
    <w:p w14:paraId="0E7E3040" w14:textId="77777777" w:rsidR="001601D9" w:rsidRDefault="001601D9">
      <w:pPr>
        <w:pStyle w:val="TOC2"/>
        <w:tabs>
          <w:tab w:val="left" w:pos="83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wmts.json</w:t>
      </w:r>
      <w:r>
        <w:rPr>
          <w:noProof/>
        </w:rPr>
        <w:tab/>
      </w:r>
      <w:r>
        <w:rPr>
          <w:noProof/>
        </w:rPr>
        <w:fldChar w:fldCharType="begin"/>
      </w:r>
      <w:r>
        <w:rPr>
          <w:noProof/>
        </w:rPr>
        <w:instrText xml:space="preserve"> PAGEREF _Toc262895444 \h </w:instrText>
      </w:r>
      <w:r>
        <w:rPr>
          <w:noProof/>
        </w:rPr>
      </w:r>
      <w:r>
        <w:rPr>
          <w:noProof/>
        </w:rPr>
        <w:fldChar w:fldCharType="separate"/>
      </w:r>
      <w:r>
        <w:rPr>
          <w:noProof/>
        </w:rPr>
        <w:t>55</w:t>
      </w:r>
      <w:r>
        <w:rPr>
          <w:noProof/>
        </w:rPr>
        <w:fldChar w:fldCharType="end"/>
      </w:r>
    </w:p>
    <w:p w14:paraId="38F4E2CC" w14:textId="77777777" w:rsidR="00F60CB2" w:rsidRDefault="00F27D5A">
      <w:r>
        <w:fldChar w:fldCharType="end"/>
      </w:r>
    </w:p>
    <w:p w14:paraId="25AD6FB2" w14:textId="77777777" w:rsidR="00F60CB2" w:rsidRPr="00F60CB2" w:rsidRDefault="00F60CB2" w:rsidP="00F60CB2">
      <w:r>
        <w:br w:type="page"/>
      </w:r>
    </w:p>
    <w:p w14:paraId="09A2D35D" w14:textId="77777777" w:rsidR="007F6680" w:rsidRDefault="007F6680" w:rsidP="007F6680">
      <w:pPr>
        <w:pStyle w:val="introelements"/>
      </w:pPr>
      <w:r>
        <w:lastRenderedPageBreak/>
        <w:t>Abstract</w:t>
      </w:r>
    </w:p>
    <w:p w14:paraId="46934624" w14:textId="77777777" w:rsidR="00A549C2" w:rsidRPr="00A549C2" w:rsidRDefault="00A549C2" w:rsidP="00A549C2">
      <w:r w:rsidRPr="00A549C2">
        <w:t xml:space="preserve">This standard describes the </w:t>
      </w:r>
      <w:r>
        <w:t>GeoJSON</w:t>
      </w:r>
      <w:r w:rsidRPr="00A549C2">
        <w:t xml:space="preserve"> encoding of the </w:t>
      </w:r>
      <w:r>
        <w:t>OWS</w:t>
      </w:r>
      <w:r w:rsidRPr="00A549C2">
        <w:t xml:space="preserve"> Context conceptual model. </w:t>
      </w:r>
    </w:p>
    <w:p w14:paraId="1AF6A521" w14:textId="77777777" w:rsidR="00A549C2" w:rsidRPr="00A549C2" w:rsidRDefault="00A549C2" w:rsidP="00A549C2">
      <w:r w:rsidRPr="00A549C2">
        <w:t>The OGC Web Services Context Document standard (OWS Context) was created to allow a set of configured information resources to be passed between applications primarily as a collection of services (but also potentially in-line content). The objective is to support use cases such as the distribution of search results, the exchange of a set of resources in a common operating picture (COP) or delivery of a set of configured processing services to allow the processing to be reproduced on different nodes.</w:t>
      </w:r>
    </w:p>
    <w:p w14:paraId="5399D616" w14:textId="77777777" w:rsidR="00F27C20" w:rsidRDefault="00F27C20" w:rsidP="00F27C20">
      <w:r w:rsidRPr="00E92059">
        <w:t xml:space="preserve">GeoJSON is </w:t>
      </w:r>
      <w:r>
        <w:t xml:space="preserve">a </w:t>
      </w:r>
      <w:r w:rsidRPr="00E92059">
        <w:t xml:space="preserve">format for encoding collections of simple geographical features along with their non-spatial attributes using </w:t>
      </w:r>
      <w:r>
        <w:t xml:space="preserve">JSON. </w:t>
      </w:r>
      <w:r w:rsidRPr="00E92059">
        <w:t>GeoJSON object</w:t>
      </w:r>
      <w:r>
        <w:t>s</w:t>
      </w:r>
      <w:r w:rsidRPr="00E92059">
        <w:t xml:space="preserve"> may represent </w:t>
      </w:r>
      <w:r>
        <w:t xml:space="preserve">a </w:t>
      </w:r>
      <w:r w:rsidRPr="00E92059">
        <w:t xml:space="preserve">geometry, a feature, or a collection of features. </w:t>
      </w:r>
      <w:r>
        <w:t xml:space="preserve">It </w:t>
      </w:r>
      <w:r w:rsidRPr="00E92059">
        <w:t xml:space="preserve">supports the following geometry types: </w:t>
      </w:r>
      <w:r w:rsidRPr="001051EB">
        <w:rPr>
          <w:i/>
        </w:rPr>
        <w:t>Point</w:t>
      </w:r>
      <w:r w:rsidRPr="00E92059">
        <w:t xml:space="preserve">, </w:t>
      </w:r>
      <w:r w:rsidRPr="001051EB">
        <w:rPr>
          <w:i/>
        </w:rPr>
        <w:t>LineString</w:t>
      </w:r>
      <w:r w:rsidRPr="00E92059">
        <w:t xml:space="preserve">, </w:t>
      </w:r>
      <w:r w:rsidRPr="001051EB">
        <w:rPr>
          <w:i/>
        </w:rPr>
        <w:t>Polygon</w:t>
      </w:r>
      <w:r w:rsidRPr="00E92059">
        <w:t xml:space="preserve">, </w:t>
      </w:r>
      <w:r w:rsidRPr="001051EB">
        <w:rPr>
          <w:i/>
        </w:rPr>
        <w:t>MultiPoint</w:t>
      </w:r>
      <w:r w:rsidRPr="00E92059">
        <w:t xml:space="preserve">, </w:t>
      </w:r>
      <w:r w:rsidRPr="001051EB">
        <w:rPr>
          <w:i/>
        </w:rPr>
        <w:t>MultiLineString</w:t>
      </w:r>
      <w:r w:rsidRPr="00E92059">
        <w:t xml:space="preserve">, </w:t>
      </w:r>
      <w:r w:rsidRPr="001051EB">
        <w:rPr>
          <w:i/>
        </w:rPr>
        <w:t>MultiPolygon</w:t>
      </w:r>
      <w:r w:rsidRPr="00E92059">
        <w:t xml:space="preserve">, and </w:t>
      </w:r>
      <w:r w:rsidRPr="001051EB">
        <w:rPr>
          <w:i/>
        </w:rPr>
        <w:t>GeometryCollection</w:t>
      </w:r>
      <w:r w:rsidRPr="00E92059">
        <w:t>. Features in GeoJSON contain a geometry object and additional properties, and a feature collection represents a list of features.</w:t>
      </w:r>
    </w:p>
    <w:p w14:paraId="4CD2A041" w14:textId="35D3999D" w:rsidR="00A549C2" w:rsidRPr="00A549C2" w:rsidRDefault="00A549C2" w:rsidP="00A549C2">
      <w:r w:rsidRPr="00A549C2">
        <w:t xml:space="preserve">This document concentrates on describing the encoding </w:t>
      </w:r>
      <w:r w:rsidR="00F27C20">
        <w:t xml:space="preserve">in GeoJSON </w:t>
      </w:r>
      <w:r w:rsidRPr="00A549C2">
        <w:t xml:space="preserve">of the OWS Context Model that is described in abstract terms in a separate document. </w:t>
      </w:r>
    </w:p>
    <w:p w14:paraId="475AC876" w14:textId="77777777" w:rsidR="007F6680" w:rsidRPr="007F6680" w:rsidRDefault="007F6680" w:rsidP="00A549C2"/>
    <w:p w14:paraId="00C93176" w14:textId="77777777" w:rsidR="009A7B37" w:rsidRDefault="009A7B37">
      <w:pPr>
        <w:pStyle w:val="introelements"/>
      </w:pPr>
      <w:r>
        <w:t>Keywords</w:t>
      </w:r>
    </w:p>
    <w:p w14:paraId="417B2022" w14:textId="77777777" w:rsidR="007F6680" w:rsidRDefault="007F6680" w:rsidP="007F6680">
      <w:r>
        <w:t>The following are keywords to be used by search engines and document catalogues</w:t>
      </w:r>
      <w:r w:rsidR="00F60CB2">
        <w:t>.</w:t>
      </w:r>
    </w:p>
    <w:p w14:paraId="0F33B8D9" w14:textId="1AAAB172" w:rsidR="00F27C20" w:rsidRPr="00F27C20" w:rsidRDefault="00F27C20" w:rsidP="00F27C20">
      <w:r w:rsidRPr="00F27C20">
        <w:t>OGCDOC, COP, Common Operating Picture, OWC, Context</w:t>
      </w:r>
      <w:r>
        <w:t>, JSON, GeoJSON</w:t>
      </w:r>
    </w:p>
    <w:p w14:paraId="4A52C4A0" w14:textId="77777777" w:rsidR="009A7B37" w:rsidRDefault="009A7B37">
      <w:pPr>
        <w:pStyle w:val="introelements"/>
      </w:pPr>
      <w:r>
        <w:t>Preface</w:t>
      </w:r>
      <w:bookmarkEnd w:id="1"/>
    </w:p>
    <w:p w14:paraId="237CDEE9"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08804A7E"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3CB67FF1" w14:textId="77777777" w:rsidR="009A7B37" w:rsidRDefault="009A7B37">
      <w:pPr>
        <w:pStyle w:val="introelements"/>
      </w:pPr>
      <w:bookmarkStart w:id="2" w:name="_Toc165888229"/>
      <w:r>
        <w:t>Submitting organizations</w:t>
      </w:r>
      <w:bookmarkEnd w:id="2"/>
    </w:p>
    <w:p w14:paraId="405714EC" w14:textId="77777777" w:rsidR="009A7B37" w:rsidRDefault="009A7B37">
      <w:r>
        <w:t>The following organizations submitted this Document to the</w:t>
      </w:r>
      <w:r w:rsidR="00165E04">
        <w:t xml:space="preserve"> Open Geospatial Consortium (OGC):</w:t>
      </w:r>
      <w:r>
        <w:t xml:space="preserve"> </w:t>
      </w:r>
    </w:p>
    <w:p w14:paraId="0158C7A5" w14:textId="477C1B32" w:rsidR="00654A0E" w:rsidRDefault="00654A0E">
      <w:pPr>
        <w:rPr>
          <w:ins w:id="3" w:author="Pedro Gonçalves" w:date="2014-05-28T11:14:00Z"/>
        </w:rPr>
      </w:pPr>
      <w:r>
        <w:t>Terradue Srl</w:t>
      </w:r>
    </w:p>
    <w:p w14:paraId="6629F32C" w14:textId="5580ACF6" w:rsidR="001601D9" w:rsidRDefault="001601D9">
      <w:ins w:id="4" w:author="Pedro Gonçalves" w:date="2014-05-28T11:14:00Z">
        <w:r>
          <w:t xml:space="preserve">USGS </w:t>
        </w:r>
      </w:ins>
    </w:p>
    <w:p w14:paraId="67CA6970" w14:textId="77777777" w:rsidR="009A7B37" w:rsidRDefault="009A7B37">
      <w:pPr>
        <w:rPr>
          <w:color w:val="FF0000"/>
        </w:rPr>
      </w:pPr>
      <w:r>
        <w:rPr>
          <w:color w:val="FF0000"/>
        </w:rPr>
        <w:lastRenderedPageBreak/>
        <w:t>Organization name(s)</w:t>
      </w:r>
    </w:p>
    <w:p w14:paraId="5B3BE75F" w14:textId="77777777" w:rsidR="009A7B37" w:rsidRDefault="009A7B37">
      <w:pPr>
        <w:pStyle w:val="introelements"/>
      </w:pPr>
      <w:bookmarkStart w:id="5" w:name="_Toc165888230"/>
      <w:r>
        <w:t>Submi</w:t>
      </w:r>
      <w:bookmarkEnd w:id="5"/>
      <w:r>
        <w:t>tters</w:t>
      </w:r>
    </w:p>
    <w:p w14:paraId="242800C1" w14:textId="77777777" w:rsidR="009A7B37" w:rsidRDefault="009A7B37">
      <w:r>
        <w:t>All questions regarding this submission should be directed to the editor or the submitters:</w:t>
      </w:r>
    </w:p>
    <w:p w14:paraId="2DB1AC67"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6" w:author="Pedro Gonçalves" w:date="2014-05-28T11:15: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3257"/>
        <w:gridCol w:w="2607"/>
        <w:tblGridChange w:id="7">
          <w:tblGrid>
            <w:gridCol w:w="1728"/>
            <w:gridCol w:w="1517"/>
            <w:gridCol w:w="12"/>
            <w:gridCol w:w="2607"/>
          </w:tblGrid>
        </w:tblGridChange>
      </w:tblGrid>
      <w:tr w:rsidR="009A7B37" w14:paraId="50C1E439" w14:textId="77777777" w:rsidTr="001601D9">
        <w:trPr>
          <w:jc w:val="center"/>
          <w:trPrChange w:id="8" w:author="Pedro Gonçalves" w:date="2014-05-28T11:15:00Z">
            <w:trPr>
              <w:gridAfter w:val="0"/>
              <w:jc w:val="center"/>
            </w:trPr>
          </w:trPrChange>
        </w:trPr>
        <w:tc>
          <w:tcPr>
            <w:tcW w:w="3257" w:type="dxa"/>
            <w:tcPrChange w:id="9" w:author="Pedro Gonçalves" w:date="2014-05-28T11:15:00Z">
              <w:tcPr>
                <w:tcW w:w="1728" w:type="dxa"/>
              </w:tcPr>
            </w:tcPrChange>
          </w:tcPr>
          <w:p w14:paraId="142FBF6A" w14:textId="77777777" w:rsidR="009A7B37" w:rsidRPr="00154114" w:rsidRDefault="009A7B37" w:rsidP="00154114">
            <w:pPr>
              <w:pStyle w:val="OGCtableheader"/>
              <w:jc w:val="center"/>
              <w:rPr>
                <w:color w:val="auto"/>
              </w:rPr>
            </w:pPr>
            <w:r w:rsidRPr="00154114">
              <w:rPr>
                <w:color w:val="auto"/>
              </w:rPr>
              <w:t>Name</w:t>
            </w:r>
          </w:p>
        </w:tc>
        <w:tc>
          <w:tcPr>
            <w:tcW w:w="2607" w:type="dxa"/>
            <w:tcPrChange w:id="10" w:author="Pedro Gonçalves" w:date="2014-05-28T11:15:00Z">
              <w:tcPr>
                <w:tcW w:w="1517" w:type="dxa"/>
              </w:tcPr>
            </w:tcPrChange>
          </w:tcPr>
          <w:p w14:paraId="06CF10BD" w14:textId="77777777" w:rsidR="009A7B37" w:rsidRPr="00154114" w:rsidRDefault="00154114" w:rsidP="00154114">
            <w:pPr>
              <w:pStyle w:val="OGCtableheader"/>
              <w:jc w:val="center"/>
              <w:rPr>
                <w:color w:val="auto"/>
              </w:rPr>
            </w:pPr>
            <w:r w:rsidRPr="00154114">
              <w:rPr>
                <w:color w:val="auto"/>
              </w:rPr>
              <w:t>Affiliation</w:t>
            </w:r>
          </w:p>
        </w:tc>
      </w:tr>
      <w:tr w:rsidR="009A7B37" w14:paraId="6825A867" w14:textId="77777777" w:rsidTr="001601D9">
        <w:trPr>
          <w:jc w:val="center"/>
          <w:trPrChange w:id="11" w:author="Pedro Gonçalves" w:date="2014-05-28T11:15:00Z">
            <w:trPr>
              <w:gridAfter w:val="0"/>
              <w:jc w:val="center"/>
            </w:trPr>
          </w:trPrChange>
        </w:trPr>
        <w:tc>
          <w:tcPr>
            <w:tcW w:w="3257" w:type="dxa"/>
            <w:tcPrChange w:id="12" w:author="Pedro Gonçalves" w:date="2014-05-28T11:15:00Z">
              <w:tcPr>
                <w:tcW w:w="1728" w:type="dxa"/>
              </w:tcPr>
            </w:tcPrChange>
          </w:tcPr>
          <w:p w14:paraId="395D3613" w14:textId="2B8B9F17" w:rsidR="009A7B37" w:rsidRPr="00654A0E" w:rsidRDefault="00654A0E" w:rsidP="00654A0E">
            <w:pPr>
              <w:pStyle w:val="OGCtabletext"/>
            </w:pPr>
            <w:r w:rsidRPr="00654A0E">
              <w:t>Pedro Gonçalves</w:t>
            </w:r>
          </w:p>
        </w:tc>
        <w:tc>
          <w:tcPr>
            <w:tcW w:w="2607" w:type="dxa"/>
            <w:tcPrChange w:id="13" w:author="Pedro Gonçalves" w:date="2014-05-28T11:15:00Z">
              <w:tcPr>
                <w:tcW w:w="1517" w:type="dxa"/>
              </w:tcPr>
            </w:tcPrChange>
          </w:tcPr>
          <w:p w14:paraId="47F048CC" w14:textId="790CF67B" w:rsidR="009A7B37" w:rsidRDefault="00654A0E" w:rsidP="00654A0E">
            <w:pPr>
              <w:pStyle w:val="OGCtabletext"/>
            </w:pPr>
            <w:r>
              <w:t>Terradue Srl</w:t>
            </w:r>
          </w:p>
        </w:tc>
      </w:tr>
      <w:tr w:rsidR="001601D9" w14:paraId="0A6B863E" w14:textId="77777777" w:rsidTr="001601D9">
        <w:trPr>
          <w:jc w:val="center"/>
          <w:ins w:id="14" w:author="Pedro Gonçalves" w:date="2014-05-28T11:16:00Z"/>
        </w:trPr>
        <w:tc>
          <w:tcPr>
            <w:tcW w:w="3257" w:type="dxa"/>
          </w:tcPr>
          <w:p w14:paraId="70CC4673" w14:textId="15DBC96A" w:rsidR="001601D9" w:rsidRPr="001601D9" w:rsidRDefault="001601D9" w:rsidP="00654A0E">
            <w:pPr>
              <w:pStyle w:val="OGCtabletext"/>
              <w:rPr>
                <w:ins w:id="15" w:author="Pedro Gonçalves" w:date="2014-05-28T11:16:00Z"/>
              </w:rPr>
            </w:pPr>
            <w:ins w:id="16" w:author="Pedro Gonçalves" w:date="2014-05-28T11:16:00Z">
              <w:r>
                <w:t xml:space="preserve">Roger </w:t>
              </w:r>
            </w:ins>
            <w:ins w:id="17" w:author="Pedro Gonçalves" w:date="2014-05-28T11:17:00Z">
              <w:r w:rsidRPr="001601D9">
                <w:t>Brackin</w:t>
              </w:r>
            </w:ins>
          </w:p>
        </w:tc>
        <w:tc>
          <w:tcPr>
            <w:tcW w:w="2607" w:type="dxa"/>
          </w:tcPr>
          <w:p w14:paraId="67B79F6A" w14:textId="159493A3" w:rsidR="001601D9" w:rsidRDefault="001601D9" w:rsidP="00654A0E">
            <w:pPr>
              <w:pStyle w:val="OGCtabletext"/>
              <w:rPr>
                <w:ins w:id="18" w:author="Pedro Gonçalves" w:date="2014-05-28T11:16:00Z"/>
              </w:rPr>
            </w:pPr>
            <w:ins w:id="19" w:author="Pedro Gonçalves" w:date="2014-05-28T11:17:00Z">
              <w:r>
                <w:t>Envitia</w:t>
              </w:r>
            </w:ins>
          </w:p>
        </w:tc>
      </w:tr>
      <w:tr w:rsidR="009A7B37" w14:paraId="14297EB4" w14:textId="77777777" w:rsidTr="001601D9">
        <w:trPr>
          <w:jc w:val="center"/>
          <w:trPrChange w:id="20" w:author="Pedro Gonçalves" w:date="2014-05-28T11:15:00Z">
            <w:trPr>
              <w:gridAfter w:val="0"/>
              <w:jc w:val="center"/>
            </w:trPr>
          </w:trPrChange>
        </w:trPr>
        <w:tc>
          <w:tcPr>
            <w:tcW w:w="3257" w:type="dxa"/>
            <w:tcPrChange w:id="21" w:author="Pedro Gonçalves" w:date="2014-05-28T11:15:00Z">
              <w:tcPr>
                <w:tcW w:w="1728" w:type="dxa"/>
              </w:tcPr>
            </w:tcPrChange>
          </w:tcPr>
          <w:p w14:paraId="07BA5FA6" w14:textId="2AB3C5EB" w:rsidR="009A7B37" w:rsidRDefault="001601D9" w:rsidP="00654A0E">
            <w:pPr>
              <w:pStyle w:val="OGCtabletext"/>
            </w:pPr>
            <w:ins w:id="22" w:author="Pedro Gonçalves" w:date="2014-05-28T11:16:00Z">
              <w:r w:rsidRPr="001601D9">
                <w:t>Glenn Guempel</w:t>
              </w:r>
            </w:ins>
          </w:p>
        </w:tc>
        <w:tc>
          <w:tcPr>
            <w:tcW w:w="2607" w:type="dxa"/>
            <w:tcPrChange w:id="23" w:author="Pedro Gonçalves" w:date="2014-05-28T11:15:00Z">
              <w:tcPr>
                <w:tcW w:w="1517" w:type="dxa"/>
              </w:tcPr>
            </w:tcPrChange>
          </w:tcPr>
          <w:p w14:paraId="13F409D2" w14:textId="4DBCA222" w:rsidR="009A7B37" w:rsidRDefault="001601D9" w:rsidP="00654A0E">
            <w:pPr>
              <w:pStyle w:val="OGCtabletext"/>
            </w:pPr>
            <w:ins w:id="24" w:author="Pedro Gonçalves" w:date="2014-05-28T11:16:00Z">
              <w:r>
                <w:t>USGS</w:t>
              </w:r>
            </w:ins>
          </w:p>
        </w:tc>
      </w:tr>
      <w:tr w:rsidR="001601D9" w14:paraId="4E702C6D" w14:textId="77777777" w:rsidTr="00C004A7">
        <w:trPr>
          <w:jc w:val="center"/>
          <w:ins w:id="25" w:author="Pedro Gonçalves" w:date="2014-05-28T11:17:00Z"/>
        </w:trPr>
        <w:tc>
          <w:tcPr>
            <w:tcW w:w="3257" w:type="dxa"/>
          </w:tcPr>
          <w:p w14:paraId="4212C3A7" w14:textId="77777777" w:rsidR="001601D9" w:rsidRDefault="001601D9" w:rsidP="00C004A7">
            <w:pPr>
              <w:pStyle w:val="OGCtabletext"/>
              <w:rPr>
                <w:ins w:id="26" w:author="Pedro Gonçalves" w:date="2014-05-28T11:17:00Z"/>
              </w:rPr>
            </w:pPr>
            <w:ins w:id="27" w:author="Pedro Gonçalves" w:date="2014-05-28T11:17:00Z">
              <w:r>
                <w:t>Joan Maso</w:t>
              </w:r>
            </w:ins>
          </w:p>
        </w:tc>
        <w:tc>
          <w:tcPr>
            <w:tcW w:w="2607" w:type="dxa"/>
          </w:tcPr>
          <w:p w14:paraId="64E8B4E2" w14:textId="77777777" w:rsidR="001601D9" w:rsidRDefault="001601D9" w:rsidP="00C004A7">
            <w:pPr>
              <w:pStyle w:val="OGCtabletext"/>
              <w:rPr>
                <w:ins w:id="28" w:author="Pedro Gonçalves" w:date="2014-05-28T11:17:00Z"/>
              </w:rPr>
            </w:pPr>
            <w:ins w:id="29" w:author="Pedro Gonçalves" w:date="2014-05-28T11:17:00Z">
              <w:r w:rsidRPr="001601D9">
                <w:t>Universitat Autònoma de Barcelona</w:t>
              </w:r>
            </w:ins>
          </w:p>
        </w:tc>
      </w:tr>
      <w:tr w:rsidR="001601D9" w14:paraId="365A658A" w14:textId="77777777" w:rsidTr="001601D9">
        <w:trPr>
          <w:jc w:val="center"/>
          <w:ins w:id="30" w:author="Pedro Gonçalves" w:date="2014-05-28T11:17:00Z"/>
        </w:trPr>
        <w:tc>
          <w:tcPr>
            <w:tcW w:w="3257" w:type="dxa"/>
          </w:tcPr>
          <w:p w14:paraId="1D69FBEB" w14:textId="3C7B4A10" w:rsidR="001601D9" w:rsidRDefault="001601D9" w:rsidP="00654A0E">
            <w:pPr>
              <w:pStyle w:val="OGCtabletext"/>
              <w:rPr>
                <w:ins w:id="31" w:author="Pedro Gonçalves" w:date="2014-05-28T11:17:00Z"/>
              </w:rPr>
            </w:pPr>
            <w:ins w:id="32" w:author="Pedro Gonçalves" w:date="2014-05-28T11:18:00Z">
              <w:r w:rsidRPr="001601D9">
                <w:t>David Wesloh</w:t>
              </w:r>
            </w:ins>
          </w:p>
        </w:tc>
        <w:tc>
          <w:tcPr>
            <w:tcW w:w="2607" w:type="dxa"/>
          </w:tcPr>
          <w:p w14:paraId="05F22AA3" w14:textId="60D50E29" w:rsidR="001601D9" w:rsidRPr="001601D9" w:rsidRDefault="001601D9" w:rsidP="00654A0E">
            <w:pPr>
              <w:pStyle w:val="OGCtabletext"/>
              <w:rPr>
                <w:ins w:id="33" w:author="Pedro Gonçalves" w:date="2014-05-28T11:17:00Z"/>
              </w:rPr>
            </w:pPr>
            <w:ins w:id="34" w:author="Pedro Gonçalves" w:date="2014-05-28T11:18:00Z">
              <w:r>
                <w:t>NGA</w:t>
              </w:r>
            </w:ins>
          </w:p>
        </w:tc>
      </w:tr>
      <w:tr w:rsidR="001601D9" w14:paraId="26BE9976" w14:textId="77777777" w:rsidTr="001601D9">
        <w:trPr>
          <w:jc w:val="center"/>
          <w:ins w:id="35" w:author="Pedro Gonçalves" w:date="2014-05-28T11:17:00Z"/>
        </w:trPr>
        <w:tc>
          <w:tcPr>
            <w:tcW w:w="3257" w:type="dxa"/>
          </w:tcPr>
          <w:p w14:paraId="797757AE" w14:textId="77777777" w:rsidR="001601D9" w:rsidRDefault="001601D9" w:rsidP="00654A0E">
            <w:pPr>
              <w:pStyle w:val="OGCtabletext"/>
              <w:rPr>
                <w:ins w:id="36" w:author="Pedro Gonçalves" w:date="2014-05-28T11:17:00Z"/>
              </w:rPr>
            </w:pPr>
          </w:p>
        </w:tc>
        <w:tc>
          <w:tcPr>
            <w:tcW w:w="2607" w:type="dxa"/>
          </w:tcPr>
          <w:p w14:paraId="726BA5A5" w14:textId="77777777" w:rsidR="001601D9" w:rsidRPr="001601D9" w:rsidRDefault="001601D9" w:rsidP="00654A0E">
            <w:pPr>
              <w:pStyle w:val="OGCtabletext"/>
              <w:rPr>
                <w:ins w:id="37" w:author="Pedro Gonçalves" w:date="2014-05-28T11:17:00Z"/>
              </w:rPr>
            </w:pPr>
          </w:p>
        </w:tc>
      </w:tr>
      <w:tr w:rsidR="007927D6" w:rsidDel="001601D9" w14:paraId="2213D525" w14:textId="0D70F925" w:rsidTr="001601D9">
        <w:trPr>
          <w:jc w:val="center"/>
          <w:del w:id="38" w:author="Pedro Gonçalves" w:date="2014-05-28T11:17:00Z"/>
          <w:trPrChange w:id="39" w:author="Pedro Gonçalves" w:date="2014-05-28T11:15:00Z">
            <w:trPr>
              <w:gridAfter w:val="0"/>
              <w:jc w:val="center"/>
            </w:trPr>
          </w:trPrChange>
        </w:trPr>
        <w:tc>
          <w:tcPr>
            <w:tcW w:w="3257" w:type="dxa"/>
            <w:tcPrChange w:id="40" w:author="Pedro Gonçalves" w:date="2014-05-28T11:15:00Z">
              <w:tcPr>
                <w:tcW w:w="1728" w:type="dxa"/>
              </w:tcPr>
            </w:tcPrChange>
          </w:tcPr>
          <w:p w14:paraId="16EE88D3" w14:textId="1E9D8F7E" w:rsidR="007927D6" w:rsidDel="001601D9" w:rsidRDefault="007927D6" w:rsidP="00654A0E">
            <w:pPr>
              <w:pStyle w:val="OGCtabletext"/>
              <w:rPr>
                <w:del w:id="41" w:author="Pedro Gonçalves" w:date="2014-05-28T11:17:00Z"/>
              </w:rPr>
            </w:pPr>
          </w:p>
        </w:tc>
        <w:tc>
          <w:tcPr>
            <w:tcW w:w="2607" w:type="dxa"/>
            <w:tcPrChange w:id="42" w:author="Pedro Gonçalves" w:date="2014-05-28T11:15:00Z">
              <w:tcPr>
                <w:tcW w:w="1517" w:type="dxa"/>
              </w:tcPr>
            </w:tcPrChange>
          </w:tcPr>
          <w:p w14:paraId="5803BA6D" w14:textId="33C7A77B" w:rsidR="007927D6" w:rsidDel="001601D9" w:rsidRDefault="007927D6" w:rsidP="00654A0E">
            <w:pPr>
              <w:pStyle w:val="OGCtabletext"/>
              <w:rPr>
                <w:del w:id="43" w:author="Pedro Gonçalves" w:date="2014-05-28T11:17:00Z"/>
              </w:rPr>
            </w:pPr>
          </w:p>
        </w:tc>
      </w:tr>
    </w:tbl>
    <w:p w14:paraId="6DE4B558" w14:textId="77777777" w:rsidR="009A7B37" w:rsidRDefault="009A7B37">
      <w:pPr>
        <w:pStyle w:val="Heading1"/>
      </w:pPr>
      <w:bookmarkStart w:id="44" w:name="_Toc262895412"/>
      <w:r>
        <w:t>Scope</w:t>
      </w:r>
      <w:bookmarkEnd w:id="44"/>
    </w:p>
    <w:p w14:paraId="633C21AE" w14:textId="73649C12" w:rsidR="00654A0E" w:rsidRPr="00654A0E" w:rsidRDefault="00654A0E" w:rsidP="00654A0E">
      <w:r w:rsidRPr="00654A0E">
        <w:t xml:space="preserve">This document specifies how applications supporting the OWS Context </w:t>
      </w:r>
      <w:r>
        <w:t>GeoJSON</w:t>
      </w:r>
      <w:r w:rsidRPr="00654A0E">
        <w:t xml:space="preserve"> encoding can exchange information context with other supporting applications in compliance with the OWS Context Conceptual Model. </w:t>
      </w:r>
    </w:p>
    <w:p w14:paraId="7A0DE70D" w14:textId="75C44AF5" w:rsidR="00165E04" w:rsidRPr="00165E04" w:rsidRDefault="00165E04" w:rsidP="00165E04">
      <w:pPr>
        <w:rPr>
          <w:color w:val="00B050"/>
        </w:rPr>
      </w:pPr>
    </w:p>
    <w:p w14:paraId="0265E81F" w14:textId="77777777" w:rsidR="009A7B37" w:rsidRDefault="009A7B37">
      <w:pPr>
        <w:pStyle w:val="Heading1"/>
      </w:pPr>
      <w:bookmarkStart w:id="45" w:name="_Toc262895413"/>
      <w:r>
        <w:t>Conformance</w:t>
      </w:r>
      <w:bookmarkEnd w:id="45"/>
    </w:p>
    <w:p w14:paraId="1A868D42"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36E5E5F6" w14:textId="77777777" w:rsidR="009A7B37" w:rsidRDefault="009A7B37">
      <w:pPr>
        <w:rPr>
          <w:lang w:val="en-AU"/>
        </w:rPr>
      </w:pPr>
      <w:r>
        <w:rPr>
          <w:lang w:val="en-AU"/>
        </w:rPr>
        <w:t>Requirements for N standardization target types are considered:</w:t>
      </w:r>
    </w:p>
    <w:p w14:paraId="2CB3D5B3" w14:textId="77777777" w:rsidR="009A7B37" w:rsidRPr="007F6680" w:rsidRDefault="009A7B37">
      <w:pPr>
        <w:pStyle w:val="List2OGCbullets"/>
        <w:rPr>
          <w:color w:val="FF0000"/>
        </w:rPr>
      </w:pPr>
      <w:r w:rsidRPr="007F6680">
        <w:rPr>
          <w:color w:val="FF0000"/>
        </w:rPr>
        <w:t>AAAA</w:t>
      </w:r>
    </w:p>
    <w:p w14:paraId="0A1A0ADF" w14:textId="77777777" w:rsidR="009A7B37" w:rsidRPr="007F6680" w:rsidRDefault="009A7B37">
      <w:pPr>
        <w:pStyle w:val="List2OGCbullets"/>
        <w:rPr>
          <w:color w:val="FF0000"/>
        </w:rPr>
      </w:pPr>
      <w:r w:rsidRPr="007F6680">
        <w:rPr>
          <w:color w:val="FF0000"/>
        </w:rPr>
        <w:t>BBBB</w:t>
      </w:r>
    </w:p>
    <w:p w14:paraId="241FD47F"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7427CA8D" w14:textId="77777777" w:rsidR="009A7B37" w:rsidRDefault="009A7B37">
      <w:pPr>
        <w:rPr>
          <w:color w:val="000000"/>
        </w:rPr>
      </w:pPr>
      <w:r>
        <w:rPr>
          <w:color w:val="000000"/>
        </w:rPr>
        <w:lastRenderedPageBreak/>
        <w:t>In order to conform to this OGC™</w:t>
      </w:r>
      <w:r>
        <w:rPr>
          <w:color w:val="000000"/>
          <w:vertAlign w:val="superscript"/>
        </w:rPr>
        <w:t xml:space="preserve"> </w:t>
      </w:r>
      <w:r>
        <w:rPr>
          <w:color w:val="000000"/>
        </w:rPr>
        <w:t>interface standard, a software implementation shall choose to implement:</w:t>
      </w:r>
    </w:p>
    <w:p w14:paraId="359268D4" w14:textId="77777777" w:rsidR="009A7B37" w:rsidRDefault="009A7B37">
      <w:pPr>
        <w:pStyle w:val="List1OGCletters"/>
      </w:pPr>
      <w:r>
        <w:t>Any one of the conformance levels specified in Annex B (normative).</w:t>
      </w:r>
    </w:p>
    <w:p w14:paraId="4CCC4C2E" w14:textId="77777777" w:rsidR="009A7B37" w:rsidRDefault="009A7B37">
      <w:pPr>
        <w:pStyle w:val="List1OGCletters"/>
      </w:pPr>
      <w:r>
        <w:t>Any one of the Distributed Computing Platform profiles specified in Annexes TBD through TBD (normative).</w:t>
      </w:r>
    </w:p>
    <w:p w14:paraId="54935F45"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34BABCBF" w14:textId="77777777" w:rsidR="009A7B37" w:rsidRDefault="009A7B37">
      <w:pPr>
        <w:pStyle w:val="Heading1"/>
      </w:pPr>
      <w:bookmarkStart w:id="46" w:name="_Toc262895414"/>
      <w:r>
        <w:t>References</w:t>
      </w:r>
      <w:bookmarkEnd w:id="46"/>
    </w:p>
    <w:p w14:paraId="7AE7CDB0" w14:textId="77777777" w:rsidR="009A7B37" w:rsidRDefault="009A7B37">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1D5D1AEB" w14:textId="77777777" w:rsidR="001B1337" w:rsidRDefault="001B1337" w:rsidP="001B1337">
      <w:r>
        <w:t>[OGC 12-080] – OWS Context Conceptual Model</w:t>
      </w:r>
    </w:p>
    <w:p w14:paraId="6A38BAA4" w14:textId="77777777" w:rsidR="001B1337" w:rsidRDefault="001B1337">
      <w:pPr>
        <w:rPr>
          <w:color w:val="FF0000"/>
        </w:rPr>
      </w:pPr>
    </w:p>
    <w:p w14:paraId="29CAE521" w14:textId="77777777" w:rsidR="009A7B37" w:rsidRDefault="00165E04">
      <w:r>
        <w:rPr>
          <w:color w:val="FF0000"/>
        </w:rPr>
        <w:t>&lt;</w:t>
      </w:r>
      <w:r w:rsidR="009A7B37">
        <w:rPr>
          <w:color w:val="FF0000"/>
        </w:rPr>
        <w:t>Insert References here. If there are no references, state “There are no normative references”.</w:t>
      </w:r>
      <w:r>
        <w:rPr>
          <w:color w:val="FF0000"/>
        </w:rPr>
        <w:t>&gt;</w:t>
      </w:r>
    </w:p>
    <w:p w14:paraId="67C4F721" w14:textId="77777777" w:rsidR="009A7B37" w:rsidRDefault="009A7B37">
      <w:pPr>
        <w:pStyle w:val="Heading1"/>
      </w:pPr>
      <w:bookmarkStart w:id="47" w:name="_Toc262895415"/>
      <w:r>
        <w:t>Terms and Definitions</w:t>
      </w:r>
      <w:bookmarkEnd w:id="47"/>
    </w:p>
    <w:p w14:paraId="0A49AC85" w14:textId="77777777" w:rsidR="009A7B37" w:rsidRDefault="009A7B37">
      <w:r>
        <w:t>This document uses the terms defined in Sub-clause 5.3 of [OGC 06-121r8</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476C23A3" w14:textId="77777777" w:rsidR="009A7B37" w:rsidRDefault="009A7B37">
      <w:r>
        <w:t>For the purposes of this document, the following additional terms and definitions apply.</w:t>
      </w:r>
    </w:p>
    <w:p w14:paraId="3306286E" w14:textId="77777777" w:rsidR="001B1337" w:rsidRDefault="001B1337" w:rsidP="001B1337">
      <w:pPr>
        <w:jc w:val="both"/>
      </w:pPr>
    </w:p>
    <w:p w14:paraId="0E49E5E6" w14:textId="77777777" w:rsidR="001B1337" w:rsidRDefault="001B1337" w:rsidP="001B1337">
      <w:pPr>
        <w:pStyle w:val="TermNum"/>
      </w:pPr>
      <w:bookmarkStart w:id="48" w:name="_Toc358030836"/>
      <w:r>
        <w:t>Common Operating Picture</w:t>
      </w:r>
      <w:bookmarkEnd w:id="48"/>
    </w:p>
    <w:p w14:paraId="440550AE" w14:textId="77777777" w:rsidR="001B1337" w:rsidRDefault="001B1337" w:rsidP="001B1337">
      <w:pPr>
        <w:jc w:val="both"/>
      </w:pPr>
      <w:r>
        <w:t>A single identical display of relevant information shared by more than one command. A common operational picture facilitates collaborative planning and assists all echelons to achieve situational awareness.</w:t>
      </w:r>
    </w:p>
    <w:p w14:paraId="1AF4F42C" w14:textId="77777777" w:rsidR="001B1337" w:rsidRDefault="001B1337" w:rsidP="001B1337">
      <w:pPr>
        <w:pStyle w:val="TermNum"/>
      </w:pPr>
      <w:bookmarkStart w:id="49" w:name="_Toc358030837"/>
      <w:r>
        <w:t>Context Document</w:t>
      </w:r>
      <w:bookmarkEnd w:id="49"/>
    </w:p>
    <w:p w14:paraId="42480CC2" w14:textId="77777777" w:rsidR="001B1337" w:rsidRDefault="001B1337" w:rsidP="001B1337">
      <w:pPr>
        <w:jc w:val="both"/>
      </w:pPr>
      <w:r>
        <w:t>A Context Document is a document describing the set of services and their configuration, and ancillary information (area of interest etc) that defines the information representation of a common operating picture.</w:t>
      </w:r>
    </w:p>
    <w:p w14:paraId="611E40F9" w14:textId="77777777" w:rsidR="001B1337" w:rsidRDefault="001B1337" w:rsidP="001B1337">
      <w:pPr>
        <w:pStyle w:val="TermNum"/>
      </w:pPr>
      <w:bookmarkStart w:id="50" w:name="_Toc358030838"/>
      <w:r>
        <w:lastRenderedPageBreak/>
        <w:t>Resource</w:t>
      </w:r>
      <w:bookmarkEnd w:id="50"/>
    </w:p>
    <w:p w14:paraId="60AF69C5" w14:textId="77777777" w:rsidR="001B1337" w:rsidRDefault="001B1337" w:rsidP="001B1337">
      <w:pPr>
        <w:jc w:val="both"/>
      </w:pPr>
      <w:r>
        <w:t xml:space="preserve">A resource is a configured set of information that is uniquely identifiable to a user. Can be realized as in-line content or by one or more configured web services. </w:t>
      </w:r>
    </w:p>
    <w:p w14:paraId="44799830" w14:textId="77777777" w:rsidR="001B1337" w:rsidRDefault="001B1337" w:rsidP="001B1337">
      <w:pPr>
        <w:pStyle w:val="TermNum"/>
      </w:pPr>
      <w:bookmarkStart w:id="51" w:name="_Toc358030839"/>
      <w:r>
        <w:t>Area Of Interest</w:t>
      </w:r>
      <w:bookmarkEnd w:id="51"/>
    </w:p>
    <w:p w14:paraId="07D03951" w14:textId="77777777" w:rsidR="001B1337" w:rsidRDefault="001B1337" w:rsidP="001B1337">
      <w:pPr>
        <w:jc w:val="both"/>
      </w:pPr>
      <w:r>
        <w:t>An Area of Interest is a geographic area that is significant to a user.</w:t>
      </w:r>
    </w:p>
    <w:p w14:paraId="3B3FA8EE" w14:textId="77777777" w:rsidR="001B1337" w:rsidRDefault="001B1337" w:rsidP="001B1337">
      <w:pPr>
        <w:jc w:val="both"/>
      </w:pPr>
    </w:p>
    <w:p w14:paraId="3C7700A4" w14:textId="77777777" w:rsidR="009A7B37" w:rsidRDefault="009A7B37">
      <w:pPr>
        <w:pStyle w:val="Heading1"/>
      </w:pPr>
      <w:bookmarkStart w:id="52" w:name="_Toc262895416"/>
      <w:r>
        <w:t>Conventions</w:t>
      </w:r>
      <w:bookmarkEnd w:id="52"/>
    </w:p>
    <w:p w14:paraId="3C606D1E" w14:textId="77777777" w:rsidR="009A7B37" w:rsidRDefault="009A7B37">
      <w:r>
        <w:t>This sections provides details and examples for any conventions used in the document. Examples of conventions are symbols, abbreviations, use of XML schema, or special notes regarding how to read the document.</w:t>
      </w:r>
    </w:p>
    <w:p w14:paraId="5A46F40F" w14:textId="268D07CD" w:rsidR="009A7B37" w:rsidRDefault="006A3F35">
      <w:pPr>
        <w:pStyle w:val="Heading1"/>
      </w:pPr>
      <w:bookmarkStart w:id="53" w:name="_Toc262895417"/>
      <w:r>
        <w:t>Overview</w:t>
      </w:r>
      <w:bookmarkEnd w:id="53"/>
    </w:p>
    <w:p w14:paraId="7B4BE859" w14:textId="0CFFDD6E" w:rsidR="00400BEE" w:rsidRDefault="006A3F35">
      <w:r>
        <w:t>TBW</w:t>
      </w:r>
      <w:r w:rsidR="00400BEE">
        <w:t xml:space="preserve"> </w:t>
      </w:r>
    </w:p>
    <w:p w14:paraId="7F8AB5E0" w14:textId="07FF6C19" w:rsidR="009A7B37" w:rsidRDefault="006A3F35">
      <w:pPr>
        <w:pStyle w:val="Heading2"/>
      </w:pPr>
      <w:bookmarkStart w:id="54" w:name="_Toc262895418"/>
      <w:r w:rsidRPr="006A3F35">
        <w:t>JavaScript Object Notation</w:t>
      </w:r>
      <w:bookmarkEnd w:id="54"/>
    </w:p>
    <w:p w14:paraId="4CF603EA" w14:textId="1500FB08" w:rsidR="00400BEE" w:rsidRDefault="00400BEE">
      <w:r>
        <w:t>TBW</w:t>
      </w:r>
    </w:p>
    <w:p w14:paraId="43918C5A" w14:textId="2789AB10" w:rsidR="006A3F35" w:rsidRDefault="00B574C0" w:rsidP="006A3F35">
      <w:pPr>
        <w:rPr>
          <w:ins w:id="55" w:author="Pedro Gonçalves" w:date="2014-05-14T11:37:00Z"/>
        </w:rPr>
      </w:pPr>
      <w:ins w:id="56" w:author="Pedro Gonçalves" w:date="2014-05-14T11:37:00Z">
        <w:r>
          <w:t xml:space="preserve">Add how to make safestrings </w:t>
        </w:r>
      </w:ins>
    </w:p>
    <w:p w14:paraId="5522A6D6" w14:textId="77777777" w:rsidR="00B574C0" w:rsidRDefault="00B574C0" w:rsidP="006A3F35">
      <w:pPr>
        <w:rPr>
          <w:ins w:id="57" w:author="Pedro Gonçalves" w:date="2014-05-14T11:37:00Z"/>
        </w:rPr>
      </w:pPr>
    </w:p>
    <w:p w14:paraId="2D6747F8" w14:textId="77777777" w:rsidR="00B574C0" w:rsidRDefault="00B574C0" w:rsidP="006A3F35"/>
    <w:p w14:paraId="41C234A2" w14:textId="0FE4DA58" w:rsidR="006A3F35" w:rsidRPr="00400BEE" w:rsidRDefault="006A3F35" w:rsidP="006A3F35">
      <w:pPr>
        <w:pStyle w:val="Heading2"/>
      </w:pPr>
      <w:bookmarkStart w:id="58" w:name="_Toc262895419"/>
      <w:r w:rsidRPr="006A3F35">
        <w:t>GeoJSON Format Specification</w:t>
      </w:r>
      <w:bookmarkEnd w:id="58"/>
    </w:p>
    <w:p w14:paraId="04AEDE44" w14:textId="5FFE11EA" w:rsidR="006A3F35" w:rsidRDefault="006A3F35" w:rsidP="006A3F35">
      <w:r>
        <w:t>TBW</w:t>
      </w:r>
    </w:p>
    <w:p w14:paraId="59990FC0" w14:textId="77777777" w:rsidR="006A3F35" w:rsidRPr="00400BEE" w:rsidRDefault="006A3F35" w:rsidP="006A3F35"/>
    <w:p w14:paraId="61AB1F45" w14:textId="4787F461" w:rsidR="00400BEE" w:rsidRPr="00400BEE" w:rsidRDefault="00400BEE" w:rsidP="00400BEE"/>
    <w:p w14:paraId="1A6B86F3" w14:textId="2ACD1E49" w:rsidR="009A7B37" w:rsidRDefault="00400BEE">
      <w:pPr>
        <w:pStyle w:val="Heading1"/>
      </w:pPr>
      <w:bookmarkStart w:id="59" w:name="_Toc262895420"/>
      <w:r>
        <w:t>GeoJSON Encoding Specification</w:t>
      </w:r>
      <w:bookmarkEnd w:id="59"/>
    </w:p>
    <w:p w14:paraId="2A24E288" w14:textId="46482DAA" w:rsidR="009A7B37" w:rsidRDefault="00400BEE" w:rsidP="004A5507">
      <w:r w:rsidRPr="00400BEE">
        <w:t>This clause specifies the links from the encoding to the underlying OWS Context data model. It defines a mapping for all classes and attributes of the OWS Conceptual model. This includes mandatory requirements for the encoding of a context document and the necessary semantics of how that encoding should be interpreted. The conceptual model on which this encoding is based is divided into various packages. Note that these packages map directly to requirement classes</w:t>
      </w:r>
      <w:r>
        <w:t>.</w:t>
      </w:r>
    </w:p>
    <w:p w14:paraId="64135578" w14:textId="0D063603" w:rsidR="009A7B37" w:rsidRDefault="00400BEE" w:rsidP="00400BEE">
      <w:pPr>
        <w:pStyle w:val="Heading2"/>
      </w:pPr>
      <w:bookmarkStart w:id="60" w:name="_Toc262895421"/>
      <w:r>
        <w:lastRenderedPageBreak/>
        <w:t xml:space="preserve">OWS Core Context </w:t>
      </w:r>
      <w:r w:rsidR="000D61E9">
        <w:t>GeoJSON</w:t>
      </w:r>
      <w:r>
        <w:t xml:space="preserve"> Encoding</w:t>
      </w:r>
      <w:bookmarkEnd w:id="60"/>
      <w:r>
        <w:t xml:space="preserve"> </w:t>
      </w:r>
    </w:p>
    <w:p w14:paraId="54C2C32B" w14:textId="62006283" w:rsidR="009A7B37" w:rsidRPr="00400BEE" w:rsidRDefault="00400BEE">
      <w:r>
        <w:t>The GeoJSON object SHALL be used in the OWS Context to describe the context document</w:t>
      </w:r>
      <w:r w:rsidR="002C0B9E" w:rsidRPr="00400BEE">
        <w:t>.</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526"/>
        <w:gridCol w:w="7371"/>
      </w:tblGrid>
      <w:tr w:rsidR="009A7B37" w14:paraId="25F90E71" w14:textId="77777777">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EC63C03" w14:textId="77777777" w:rsidR="009A7B37" w:rsidRDefault="009A7B37">
            <w:pPr>
              <w:keepNext/>
              <w:spacing w:before="100" w:beforeAutospacing="1" w:after="100" w:afterAutospacing="1" w:line="230" w:lineRule="atLeast"/>
              <w:jc w:val="both"/>
              <w:rPr>
                <w:rFonts w:eastAsia="MS Mincho"/>
                <w:b/>
                <w:sz w:val="22"/>
                <w:lang w:val="en-AU"/>
              </w:rPr>
            </w:pPr>
            <w:r>
              <w:rPr>
                <w:rFonts w:eastAsia="MS Mincho"/>
                <w:b/>
                <w:sz w:val="22"/>
                <w:lang w:val="en-AU"/>
              </w:rPr>
              <w:t>Requirements Class</w:t>
            </w:r>
          </w:p>
        </w:tc>
      </w:tr>
      <w:tr w:rsidR="009A7B37" w14:paraId="7EE0ED0B" w14:textId="77777777">
        <w:tc>
          <w:tcPr>
            <w:tcW w:w="8897" w:type="dxa"/>
            <w:gridSpan w:val="2"/>
            <w:tcBorders>
              <w:top w:val="single" w:sz="12" w:space="0" w:color="auto"/>
              <w:left w:val="single" w:sz="12" w:space="0" w:color="auto"/>
              <w:bottom w:val="single" w:sz="12" w:space="0" w:color="auto"/>
              <w:right w:val="single" w:sz="12" w:space="0" w:color="auto"/>
            </w:tcBorders>
          </w:tcPr>
          <w:p w14:paraId="5EABC63D" w14:textId="17B3CDE2" w:rsidR="009A7B37" w:rsidRDefault="002F49E2" w:rsidP="00400BEE">
            <w:pPr>
              <w:spacing w:before="100" w:beforeAutospacing="1" w:after="100" w:afterAutospacing="1" w:line="230" w:lineRule="atLeast"/>
              <w:jc w:val="both"/>
              <w:rPr>
                <w:rFonts w:eastAsia="MS Mincho"/>
                <w:b/>
                <w:color w:val="FF0000"/>
                <w:sz w:val="22"/>
                <w:lang w:val="en-AU"/>
              </w:rPr>
            </w:pPr>
            <w:hyperlink r:id="rId10" w:history="1">
              <w:r w:rsidR="005B4936" w:rsidRPr="00063577">
                <w:rPr>
                  <w:rStyle w:val="Hyperlink"/>
                  <w:rFonts w:eastAsia="MS Mincho"/>
                  <w:b/>
                  <w:sz w:val="22"/>
                  <w:lang w:val="en-AU"/>
                </w:rPr>
                <w:t>http://www.opengis.net/spec/owc-geojson/1.0/req/core</w:t>
              </w:r>
            </w:hyperlink>
          </w:p>
        </w:tc>
      </w:tr>
      <w:tr w:rsidR="009A7B37" w14:paraId="3B1E3A71" w14:textId="77777777">
        <w:tc>
          <w:tcPr>
            <w:tcW w:w="1526" w:type="dxa"/>
            <w:tcBorders>
              <w:top w:val="single" w:sz="12" w:space="0" w:color="auto"/>
              <w:left w:val="single" w:sz="12" w:space="0" w:color="auto"/>
              <w:bottom w:val="single" w:sz="4" w:space="0" w:color="auto"/>
              <w:right w:val="single" w:sz="4" w:space="0" w:color="auto"/>
            </w:tcBorders>
          </w:tcPr>
          <w:p w14:paraId="15F2CBDD" w14:textId="77777777" w:rsidR="009A7B37" w:rsidRDefault="009A7B37">
            <w:pPr>
              <w:spacing w:before="100" w:beforeAutospacing="1" w:after="100" w:afterAutospacing="1" w:line="230" w:lineRule="atLeast"/>
              <w:jc w:val="both"/>
              <w:rPr>
                <w:rFonts w:eastAsia="MS Mincho"/>
                <w:b/>
                <w:color w:val="FF0000"/>
                <w:sz w:val="22"/>
                <w:lang w:val="en-AU"/>
              </w:rPr>
            </w:pPr>
            <w:r>
              <w:rPr>
                <w:rFonts w:eastAsia="MS Mincho"/>
                <w:lang w:val="en-AU"/>
              </w:rPr>
              <w:t>Target type</w:t>
            </w:r>
          </w:p>
        </w:tc>
        <w:tc>
          <w:tcPr>
            <w:tcW w:w="7371" w:type="dxa"/>
            <w:tcBorders>
              <w:top w:val="single" w:sz="12" w:space="0" w:color="auto"/>
              <w:left w:val="single" w:sz="4" w:space="0" w:color="auto"/>
              <w:bottom w:val="single" w:sz="4" w:space="0" w:color="auto"/>
              <w:right w:val="single" w:sz="12" w:space="0" w:color="auto"/>
            </w:tcBorders>
          </w:tcPr>
          <w:p w14:paraId="1E83A358" w14:textId="77777777" w:rsidR="009A7B37" w:rsidRDefault="009A7B37">
            <w:pPr>
              <w:spacing w:before="100" w:beforeAutospacing="1" w:after="100" w:afterAutospacing="1" w:line="230" w:lineRule="atLeast"/>
              <w:jc w:val="both"/>
              <w:rPr>
                <w:rFonts w:eastAsia="MS Mincho"/>
                <w:lang w:val="en-AU"/>
              </w:rPr>
            </w:pPr>
            <w:r>
              <w:rPr>
                <w:rFonts w:eastAsia="MS Mincho"/>
                <w:lang w:val="en-AU"/>
              </w:rPr>
              <w:t>Token</w:t>
            </w:r>
          </w:p>
        </w:tc>
      </w:tr>
      <w:tr w:rsidR="009A7B37" w14:paraId="26AC9669" w14:textId="77777777">
        <w:tc>
          <w:tcPr>
            <w:tcW w:w="1526" w:type="dxa"/>
            <w:tcBorders>
              <w:top w:val="single" w:sz="4" w:space="0" w:color="auto"/>
              <w:left w:val="single" w:sz="12" w:space="0" w:color="auto"/>
              <w:bottom w:val="single" w:sz="4" w:space="0" w:color="auto"/>
              <w:right w:val="single" w:sz="4" w:space="0" w:color="auto"/>
            </w:tcBorders>
          </w:tcPr>
          <w:p w14:paraId="11B4C1DE" w14:textId="77777777" w:rsidR="009A7B37" w:rsidRDefault="009A7B37">
            <w:pPr>
              <w:spacing w:before="100" w:beforeAutospacing="1" w:after="100" w:afterAutospacing="1" w:line="230" w:lineRule="atLeast"/>
              <w:jc w:val="both"/>
              <w:rPr>
                <w:rFonts w:eastAsia="MS Mincho"/>
                <w:lang w:val="en-AU"/>
              </w:rPr>
            </w:pPr>
            <w:r>
              <w:rPr>
                <w:rFonts w:eastAsia="MS Mincho"/>
                <w:lang w:val="en-AU"/>
              </w:rPr>
              <w:t xml:space="preserve">Dependency </w:t>
            </w:r>
          </w:p>
        </w:tc>
        <w:tc>
          <w:tcPr>
            <w:tcW w:w="7371" w:type="dxa"/>
            <w:tcBorders>
              <w:top w:val="single" w:sz="4" w:space="0" w:color="auto"/>
              <w:left w:val="single" w:sz="4" w:space="0" w:color="auto"/>
              <w:bottom w:val="single" w:sz="4" w:space="0" w:color="auto"/>
              <w:right w:val="single" w:sz="12" w:space="0" w:color="auto"/>
            </w:tcBorders>
          </w:tcPr>
          <w:p w14:paraId="5E7E19B1" w14:textId="1AC6CC52" w:rsidR="009A7B37" w:rsidRDefault="002F49E2" w:rsidP="005B4936">
            <w:pPr>
              <w:spacing w:before="100" w:beforeAutospacing="1" w:after="100" w:afterAutospacing="1" w:line="230" w:lineRule="atLeast"/>
              <w:jc w:val="both"/>
              <w:rPr>
                <w:rFonts w:eastAsia="MS Mincho"/>
                <w:b/>
                <w:color w:val="FF0000"/>
                <w:sz w:val="22"/>
                <w:lang w:val="en-AU"/>
              </w:rPr>
            </w:pPr>
            <w:hyperlink r:id="rId11" w:history="1">
              <w:r w:rsidR="005B4936" w:rsidRPr="00063577">
                <w:rPr>
                  <w:rStyle w:val="Hyperlink"/>
                  <w:rFonts w:eastAsia="MS Mincho"/>
                  <w:b/>
                  <w:sz w:val="22"/>
                  <w:lang w:val="en-AU"/>
                </w:rPr>
                <w:t>http://www.opengis.net/spec/owc/1.0/core</w:t>
              </w:r>
            </w:hyperlink>
          </w:p>
        </w:tc>
      </w:tr>
      <w:tr w:rsidR="009A7B37" w14:paraId="436BCF38" w14:textId="77777777">
        <w:tc>
          <w:tcPr>
            <w:tcW w:w="1526" w:type="dxa"/>
            <w:tcBorders>
              <w:top w:val="single" w:sz="4" w:space="0" w:color="auto"/>
              <w:left w:val="single" w:sz="12" w:space="0" w:color="auto"/>
              <w:bottom w:val="single" w:sz="4" w:space="0" w:color="auto"/>
              <w:right w:val="single" w:sz="4" w:space="0" w:color="auto"/>
            </w:tcBorders>
            <w:shd w:val="clear" w:color="auto" w:fill="BFBFBF"/>
          </w:tcPr>
          <w:p w14:paraId="2BB6F4ED" w14:textId="77777777" w:rsidR="009A7B37" w:rsidRDefault="009A7B37">
            <w:pPr>
              <w:spacing w:before="100" w:beforeAutospacing="1" w:after="100" w:afterAutospacing="1" w:line="230" w:lineRule="atLeast"/>
              <w:jc w:val="both"/>
              <w:rPr>
                <w:rFonts w:eastAsia="MS Mincho"/>
                <w:b/>
                <w:lang w:val="en-AU"/>
              </w:rPr>
            </w:pPr>
            <w:r>
              <w:rPr>
                <w:rFonts w:eastAsia="MS Mincho"/>
                <w:b/>
                <w:sz w:val="22"/>
                <w:lang w:val="en-AU"/>
              </w:rPr>
              <w:t>Requirement</w:t>
            </w:r>
          </w:p>
        </w:tc>
        <w:tc>
          <w:tcPr>
            <w:tcW w:w="7371" w:type="dxa"/>
            <w:tcBorders>
              <w:top w:val="single" w:sz="4" w:space="0" w:color="auto"/>
              <w:left w:val="single" w:sz="4" w:space="0" w:color="auto"/>
              <w:bottom w:val="single" w:sz="4" w:space="0" w:color="auto"/>
              <w:right w:val="single" w:sz="12" w:space="0" w:color="auto"/>
            </w:tcBorders>
          </w:tcPr>
          <w:p w14:paraId="24DEE1CB" w14:textId="62B4F7E4" w:rsidR="009A7B37" w:rsidRDefault="009A7B37">
            <w:pPr>
              <w:spacing w:before="100" w:beforeAutospacing="1" w:after="100" w:afterAutospacing="1" w:line="230" w:lineRule="atLeast"/>
              <w:jc w:val="both"/>
              <w:rPr>
                <w:rFonts w:eastAsia="MS Mincho"/>
                <w:b/>
                <w:color w:val="FF0000"/>
                <w:sz w:val="22"/>
                <w:lang w:val="en-AU"/>
              </w:rPr>
            </w:pPr>
            <w:bookmarkStart w:id="61" w:name="req_1"/>
            <w:r>
              <w:rPr>
                <w:rFonts w:eastAsia="MS Mincho"/>
                <w:b/>
                <w:color w:val="FF0000"/>
                <w:sz w:val="22"/>
                <w:lang w:val="en-AU"/>
              </w:rPr>
              <w:t>http://www.opengis.net/spec/</w:t>
            </w:r>
            <w:r w:rsidR="005B4936">
              <w:rPr>
                <w:rFonts w:eastAsia="MS Mincho"/>
                <w:b/>
                <w:color w:val="FF0000"/>
                <w:sz w:val="22"/>
                <w:lang w:val="en-AU"/>
              </w:rPr>
              <w:t>owc-geojson/1.0</w:t>
            </w:r>
            <w:r>
              <w:rPr>
                <w:rFonts w:eastAsia="MS Mincho"/>
                <w:b/>
                <w:color w:val="FF0000"/>
                <w:sz w:val="22"/>
                <w:lang w:val="en-AU"/>
              </w:rPr>
              <w:t>/req/</w:t>
            </w:r>
            <w:r w:rsidR="005B4936">
              <w:rPr>
                <w:rFonts w:eastAsia="MS Mincho"/>
                <w:b/>
                <w:color w:val="FF0000"/>
                <w:sz w:val="22"/>
                <w:lang w:val="en-AU"/>
              </w:rPr>
              <w:t>geojsonRules</w:t>
            </w:r>
          </w:p>
          <w:bookmarkEnd w:id="61"/>
          <w:p w14:paraId="1588FD58" w14:textId="393F344F" w:rsidR="009A7B37" w:rsidRDefault="005B4936" w:rsidP="005B4936">
            <w:pPr>
              <w:spacing w:before="100" w:beforeAutospacing="1" w:after="100" w:afterAutospacing="1" w:line="230" w:lineRule="atLeast"/>
              <w:rPr>
                <w:rFonts w:eastAsia="MS Mincho"/>
                <w:i/>
                <w:lang w:val="en-AU"/>
              </w:rPr>
            </w:pPr>
            <w:r>
              <w:rPr>
                <w:rFonts w:eastAsia="MS Mincho"/>
                <w:i/>
                <w:lang w:val="en-AU"/>
              </w:rPr>
              <w:t>The GeoJSON encoding of the OWS Context document shall comply with the rules specified in [GeoJSON]</w:t>
            </w:r>
          </w:p>
        </w:tc>
      </w:tr>
      <w:tr w:rsidR="009A7B37" w14:paraId="7717366B" w14:textId="77777777">
        <w:tc>
          <w:tcPr>
            <w:tcW w:w="1526" w:type="dxa"/>
            <w:tcBorders>
              <w:top w:val="single" w:sz="4" w:space="0" w:color="auto"/>
              <w:left w:val="single" w:sz="12" w:space="0" w:color="auto"/>
              <w:bottom w:val="single" w:sz="4" w:space="0" w:color="auto"/>
              <w:right w:val="single" w:sz="4" w:space="0" w:color="auto"/>
            </w:tcBorders>
            <w:shd w:val="clear" w:color="auto" w:fill="BFBFBF"/>
          </w:tcPr>
          <w:p w14:paraId="19F95E4E" w14:textId="77777777" w:rsidR="009A7B37" w:rsidRDefault="009A7B37">
            <w:pPr>
              <w:spacing w:before="100" w:beforeAutospacing="1" w:after="100" w:afterAutospacing="1" w:line="230" w:lineRule="atLeast"/>
              <w:jc w:val="both"/>
              <w:rPr>
                <w:rFonts w:eastAsia="MS Mincho"/>
                <w:b/>
                <w:lang w:val="en-AU"/>
              </w:rPr>
            </w:pPr>
            <w:r>
              <w:rPr>
                <w:rFonts w:eastAsia="MS Mincho"/>
                <w:b/>
                <w:sz w:val="22"/>
                <w:lang w:val="en-AU"/>
              </w:rPr>
              <w:t>Requirement</w:t>
            </w:r>
          </w:p>
        </w:tc>
        <w:tc>
          <w:tcPr>
            <w:tcW w:w="7371" w:type="dxa"/>
            <w:tcBorders>
              <w:top w:val="single" w:sz="4" w:space="0" w:color="auto"/>
              <w:left w:val="single" w:sz="4" w:space="0" w:color="auto"/>
              <w:bottom w:val="single" w:sz="4" w:space="0" w:color="auto"/>
              <w:right w:val="single" w:sz="12" w:space="0" w:color="auto"/>
            </w:tcBorders>
          </w:tcPr>
          <w:p w14:paraId="0EA38A57" w14:textId="12B05991" w:rsidR="009A7B37" w:rsidRDefault="00E01A7D">
            <w:pPr>
              <w:spacing w:before="100" w:beforeAutospacing="1" w:after="100" w:afterAutospacing="1" w:line="230" w:lineRule="atLeast"/>
              <w:jc w:val="both"/>
              <w:rPr>
                <w:rFonts w:eastAsia="MS Mincho"/>
                <w:b/>
                <w:color w:val="FF0000"/>
                <w:sz w:val="22"/>
                <w:lang w:val="en-AU"/>
              </w:rPr>
            </w:pPr>
            <w:bookmarkStart w:id="62" w:name="req_2"/>
            <w:r>
              <w:rPr>
                <w:rFonts w:eastAsia="MS Mincho"/>
                <w:b/>
                <w:color w:val="FF0000"/>
                <w:sz w:val="22"/>
                <w:lang w:val="en-AU"/>
              </w:rPr>
              <w:t>http://www.opengis.net/spec/</w:t>
            </w:r>
            <w:r w:rsidR="005B4936">
              <w:rPr>
                <w:rFonts w:eastAsia="MS Mincho"/>
                <w:b/>
                <w:color w:val="FF0000"/>
                <w:sz w:val="22"/>
                <w:lang w:val="en-AU"/>
              </w:rPr>
              <w:t>owc-geojson</w:t>
            </w:r>
            <w:r>
              <w:rPr>
                <w:rFonts w:eastAsia="MS Mincho"/>
                <w:b/>
                <w:color w:val="FF0000"/>
                <w:sz w:val="22"/>
                <w:lang w:val="en-AU"/>
              </w:rPr>
              <w:t>/</w:t>
            </w:r>
            <w:r w:rsidR="005B4936">
              <w:rPr>
                <w:rFonts w:eastAsia="MS Mincho"/>
                <w:b/>
                <w:color w:val="FF0000"/>
                <w:sz w:val="22"/>
                <w:lang w:val="en-AU"/>
              </w:rPr>
              <w:t>1.0</w:t>
            </w:r>
            <w:r>
              <w:rPr>
                <w:rFonts w:eastAsia="MS Mincho"/>
                <w:b/>
                <w:color w:val="FF0000"/>
                <w:sz w:val="22"/>
                <w:lang w:val="en-AU"/>
              </w:rPr>
              <w:t>/req/</w:t>
            </w:r>
            <w:r w:rsidR="005B4936">
              <w:rPr>
                <w:rFonts w:eastAsia="MS Mincho"/>
                <w:b/>
                <w:color w:val="FF0000"/>
                <w:sz w:val="22"/>
                <w:lang w:val="en-AU"/>
              </w:rPr>
              <w:t>mime-type</w:t>
            </w:r>
          </w:p>
          <w:bookmarkEnd w:id="62"/>
          <w:p w14:paraId="32FEE155" w14:textId="6CF54D33" w:rsidR="009A7B37" w:rsidRDefault="005B4936" w:rsidP="005B4936">
            <w:pPr>
              <w:spacing w:before="100" w:beforeAutospacing="1" w:after="100" w:afterAutospacing="1" w:line="230" w:lineRule="atLeast"/>
              <w:rPr>
                <w:rFonts w:eastAsia="MS Mincho"/>
                <w:i/>
                <w:lang w:val="en-AU"/>
              </w:rPr>
            </w:pPr>
            <w:r>
              <w:rPr>
                <w:rFonts w:eastAsia="MS Mincho"/>
                <w:i/>
                <w:lang w:val="en-AU"/>
              </w:rPr>
              <w:t xml:space="preserve">OWS Context documents shall adopt </w:t>
            </w:r>
            <w:commentRangeStart w:id="63"/>
            <w:r>
              <w:rPr>
                <w:rFonts w:eastAsia="MS Mincho"/>
                <w:i/>
                <w:lang w:val="en-AU"/>
              </w:rPr>
              <w:t xml:space="preserve">the GeoJSON MIME-type </w:t>
            </w:r>
            <w:commentRangeEnd w:id="63"/>
            <w:r w:rsidR="00784B76">
              <w:rPr>
                <w:rStyle w:val="CommentReference"/>
              </w:rPr>
              <w:commentReference w:id="63"/>
            </w:r>
            <w:r w:rsidRPr="005B4936">
              <w:rPr>
                <w:rFonts w:eastAsia="MS Mincho"/>
                <w:b/>
                <w:i/>
                <w:lang w:val="en-AU"/>
              </w:rPr>
              <w:t>TBD</w:t>
            </w:r>
          </w:p>
        </w:tc>
      </w:tr>
      <w:tr w:rsidR="005B4936" w14:paraId="763E8BC3" w14:textId="77777777" w:rsidTr="006A3F35">
        <w:tc>
          <w:tcPr>
            <w:tcW w:w="1526" w:type="dxa"/>
            <w:tcBorders>
              <w:top w:val="single" w:sz="4" w:space="0" w:color="auto"/>
              <w:left w:val="single" w:sz="12" w:space="0" w:color="auto"/>
              <w:bottom w:val="single" w:sz="4" w:space="0" w:color="auto"/>
              <w:right w:val="single" w:sz="4" w:space="0" w:color="auto"/>
            </w:tcBorders>
            <w:shd w:val="clear" w:color="auto" w:fill="BFBFBF"/>
          </w:tcPr>
          <w:p w14:paraId="1D9996D2" w14:textId="77777777" w:rsidR="005B4936" w:rsidRDefault="005B4936" w:rsidP="006A3F35">
            <w:pPr>
              <w:spacing w:before="100" w:beforeAutospacing="1" w:after="100" w:afterAutospacing="1" w:line="230" w:lineRule="atLeast"/>
              <w:jc w:val="both"/>
              <w:rPr>
                <w:rFonts w:eastAsia="MS Mincho"/>
                <w:b/>
                <w:lang w:val="en-AU"/>
              </w:rPr>
            </w:pPr>
            <w:r>
              <w:rPr>
                <w:rFonts w:eastAsia="MS Mincho"/>
                <w:b/>
                <w:sz w:val="22"/>
                <w:lang w:val="en-AU"/>
              </w:rPr>
              <w:t>Requirement</w:t>
            </w:r>
          </w:p>
        </w:tc>
        <w:tc>
          <w:tcPr>
            <w:tcW w:w="7371" w:type="dxa"/>
            <w:tcBorders>
              <w:top w:val="single" w:sz="4" w:space="0" w:color="auto"/>
              <w:left w:val="single" w:sz="4" w:space="0" w:color="auto"/>
              <w:bottom w:val="single" w:sz="4" w:space="0" w:color="auto"/>
              <w:right w:val="single" w:sz="12" w:space="0" w:color="auto"/>
            </w:tcBorders>
          </w:tcPr>
          <w:p w14:paraId="283BA9C4" w14:textId="5A5826B7" w:rsidR="005B4936" w:rsidRDefault="005B4936" w:rsidP="006A3F35">
            <w:pPr>
              <w:spacing w:before="100" w:beforeAutospacing="1" w:after="100" w:afterAutospacing="1" w:line="230" w:lineRule="atLeast"/>
              <w:jc w:val="both"/>
              <w:rPr>
                <w:rFonts w:eastAsia="MS Mincho"/>
                <w:b/>
                <w:color w:val="FF0000"/>
                <w:sz w:val="22"/>
                <w:lang w:val="en-AU"/>
              </w:rPr>
            </w:pPr>
            <w:r>
              <w:rPr>
                <w:rFonts w:eastAsia="MS Mincho"/>
                <w:b/>
                <w:color w:val="FF0000"/>
                <w:sz w:val="22"/>
                <w:lang w:val="en-AU"/>
              </w:rPr>
              <w:t>http://www.opengis.net/spec/owc-geojson/1.0/req/file-extension</w:t>
            </w:r>
          </w:p>
          <w:p w14:paraId="13EC95E1" w14:textId="7EB8BB7B" w:rsidR="005B4936" w:rsidRDefault="005B4936" w:rsidP="005B4936">
            <w:pPr>
              <w:spacing w:before="100" w:beforeAutospacing="1" w:after="100" w:afterAutospacing="1" w:line="230" w:lineRule="atLeast"/>
              <w:rPr>
                <w:rFonts w:eastAsia="MS Mincho"/>
                <w:i/>
                <w:lang w:val="en-AU"/>
              </w:rPr>
            </w:pPr>
            <w:r>
              <w:rPr>
                <w:rFonts w:eastAsia="MS Mincho"/>
                <w:i/>
                <w:lang w:val="en-AU"/>
              </w:rPr>
              <w:t xml:space="preserve">OWS Context documents shall use the file extension of ‘.json’ </w:t>
            </w:r>
            <w:r w:rsidRPr="005B4936">
              <w:rPr>
                <w:rFonts w:eastAsia="MS Mincho"/>
                <w:b/>
                <w:i/>
                <w:lang w:val="en-AU"/>
              </w:rPr>
              <w:t>TBD</w:t>
            </w:r>
          </w:p>
        </w:tc>
      </w:tr>
      <w:tr w:rsidR="009A7B37" w14:paraId="1EAC2888" w14:textId="77777777">
        <w:tc>
          <w:tcPr>
            <w:tcW w:w="1526" w:type="dxa"/>
            <w:tcBorders>
              <w:top w:val="single" w:sz="4" w:space="0" w:color="auto"/>
              <w:left w:val="single" w:sz="12" w:space="0" w:color="auto"/>
              <w:bottom w:val="single" w:sz="12" w:space="0" w:color="auto"/>
              <w:right w:val="single" w:sz="4" w:space="0" w:color="auto"/>
            </w:tcBorders>
            <w:shd w:val="clear" w:color="auto" w:fill="BFBFBF"/>
          </w:tcPr>
          <w:p w14:paraId="508F9E15" w14:textId="77777777" w:rsidR="009A7B37" w:rsidRDefault="009A7B37">
            <w:pPr>
              <w:spacing w:before="100" w:beforeAutospacing="1" w:after="100" w:afterAutospacing="1" w:line="230" w:lineRule="atLeast"/>
              <w:jc w:val="both"/>
              <w:rPr>
                <w:rFonts w:eastAsia="MS Mincho"/>
                <w:b/>
                <w:lang w:val="en-AU"/>
              </w:rPr>
            </w:pPr>
            <w:r>
              <w:rPr>
                <w:rFonts w:eastAsia="MS Mincho"/>
                <w:b/>
                <w:sz w:val="22"/>
                <w:lang w:val="en-AU"/>
              </w:rPr>
              <w:t>Requirement</w:t>
            </w:r>
          </w:p>
        </w:tc>
        <w:tc>
          <w:tcPr>
            <w:tcW w:w="7371" w:type="dxa"/>
            <w:tcBorders>
              <w:top w:val="single" w:sz="4" w:space="0" w:color="auto"/>
              <w:left w:val="single" w:sz="4" w:space="0" w:color="auto"/>
              <w:bottom w:val="single" w:sz="12" w:space="0" w:color="auto"/>
              <w:right w:val="single" w:sz="12" w:space="0" w:color="auto"/>
            </w:tcBorders>
          </w:tcPr>
          <w:p w14:paraId="30B0652B" w14:textId="5D8B3775" w:rsidR="009A7B37" w:rsidRDefault="005B4936">
            <w:pPr>
              <w:spacing w:before="100" w:beforeAutospacing="1" w:after="100" w:afterAutospacing="1" w:line="230" w:lineRule="atLeast"/>
              <w:jc w:val="both"/>
              <w:rPr>
                <w:rFonts w:eastAsia="MS Mincho"/>
                <w:b/>
                <w:color w:val="FF0000"/>
                <w:sz w:val="22"/>
                <w:lang w:val="en-AU"/>
              </w:rPr>
            </w:pPr>
            <w:bookmarkStart w:id="64" w:name="req_3"/>
            <w:r>
              <w:rPr>
                <w:rFonts w:eastAsia="MS Mincho"/>
                <w:b/>
                <w:color w:val="FF0000"/>
                <w:sz w:val="22"/>
                <w:lang w:val="en-AU"/>
              </w:rPr>
              <w:t>http://www.opengis.net/spec/owc-geojson/1.0/req/owc-encoding</w:t>
            </w:r>
          </w:p>
          <w:bookmarkEnd w:id="64"/>
          <w:p w14:paraId="7A25FEC8" w14:textId="5C836D7C" w:rsidR="009A7B37" w:rsidRDefault="005B4936" w:rsidP="005B4936">
            <w:pPr>
              <w:spacing w:before="100" w:beforeAutospacing="1" w:after="100" w:afterAutospacing="1" w:line="230" w:lineRule="atLeast"/>
              <w:rPr>
                <w:rFonts w:eastAsia="MS Mincho"/>
                <w:lang w:val="en-AU"/>
              </w:rPr>
            </w:pPr>
            <w:r>
              <w:rPr>
                <w:rFonts w:eastAsia="MS Mincho"/>
                <w:i/>
                <w:lang w:val="en-AU"/>
              </w:rPr>
              <w:t xml:space="preserve">OWS Context documents shall comply with the population rules given in the following sections </w:t>
            </w:r>
            <w:r w:rsidRPr="005B4936">
              <w:rPr>
                <w:rFonts w:eastAsia="MS Mincho"/>
                <w:b/>
                <w:i/>
                <w:lang w:val="en-AU"/>
              </w:rPr>
              <w:t>TBD</w:t>
            </w:r>
            <w:r w:rsidR="009A7B37">
              <w:rPr>
                <w:rFonts w:eastAsia="MS Mincho"/>
                <w:lang w:val="en-AU"/>
              </w:rPr>
              <w:t>.</w:t>
            </w:r>
          </w:p>
        </w:tc>
      </w:tr>
    </w:tbl>
    <w:p w14:paraId="4D9BB635" w14:textId="77777777" w:rsidR="009A7B37" w:rsidRDefault="009A7B37"/>
    <w:p w14:paraId="161AABEE" w14:textId="36B3C033" w:rsidR="00B31486" w:rsidRDefault="005B4936" w:rsidP="001601D9">
      <w:pPr>
        <w:pStyle w:val="Heading3"/>
        <w:rPr>
          <w:lang w:val="en-GB"/>
        </w:rPr>
        <w:pPrChange w:id="65" w:author="Pedro Gonçalves" w:date="2014-05-28T11:14:00Z">
          <w:pPr>
            <w:pStyle w:val="Heading2"/>
          </w:pPr>
        </w:pPrChange>
      </w:pPr>
      <w:bookmarkStart w:id="66" w:name="_Toc262895422"/>
      <w:r>
        <w:rPr>
          <w:lang w:val="en-GB"/>
        </w:rPr>
        <w:t>Class OWC:</w:t>
      </w:r>
      <w:bookmarkStart w:id="67" w:name="_GoBack"/>
      <w:bookmarkEnd w:id="67"/>
      <w:r>
        <w:rPr>
          <w:lang w:val="en-GB"/>
        </w:rPr>
        <w:t>Conte</w:t>
      </w:r>
      <w:ins w:id="68" w:author="Pedro Gonçalves" w:date="2014-05-28T11:23:00Z">
        <w:r w:rsidR="002F49E2">
          <w:rPr>
            <w:lang w:val="en-GB"/>
          </w:rPr>
          <w:t>x</w:t>
        </w:r>
      </w:ins>
      <w:del w:id="69" w:author="Pedro Gonçalves" w:date="2014-05-28T11:23:00Z">
        <w:r w:rsidDel="002F49E2">
          <w:rPr>
            <w:lang w:val="en-GB"/>
          </w:rPr>
          <w:delText>n</w:delText>
        </w:r>
      </w:del>
      <w:r>
        <w:rPr>
          <w:lang w:val="en-GB"/>
        </w:rPr>
        <w:t>t</w:t>
      </w:r>
      <w:bookmarkEnd w:id="66"/>
    </w:p>
    <w:p w14:paraId="6FCAD41C" w14:textId="6BDBE0C6" w:rsidR="005B4936" w:rsidRDefault="005B4936" w:rsidP="005B4936">
      <w:pPr>
        <w:spacing w:after="120"/>
        <w:jc w:val="both"/>
      </w:pPr>
      <w:r w:rsidRPr="009C16A5">
        <w:t xml:space="preserve">The mapping </w:t>
      </w:r>
      <w:r>
        <w:t>of</w:t>
      </w:r>
      <w:r w:rsidRPr="009C16A5">
        <w:t xml:space="preserve"> the OWC:Context Class in the </w:t>
      </w:r>
      <w:r w:rsidR="00C42D36">
        <w:rPr>
          <w:i/>
        </w:rPr>
        <w:t>geojson</w:t>
      </w:r>
      <w:r w:rsidRPr="009C16A5">
        <w:t xml:space="preserve"> </w:t>
      </w:r>
      <w:r w:rsidR="00C42D36">
        <w:t>object</w:t>
      </w:r>
      <w:r>
        <w:t xml:space="preserve"> is shown in </w:t>
      </w:r>
      <w:r>
        <w:fldChar w:fldCharType="begin"/>
      </w:r>
      <w:r>
        <w:instrText xml:space="preserve"> REF _Ref113873505 \h </w:instrText>
      </w:r>
      <w:r>
        <w:fldChar w:fldCharType="separate"/>
      </w:r>
      <w:r>
        <w:t xml:space="preserve">Table </w:t>
      </w:r>
      <w:r>
        <w:rPr>
          <w:noProof/>
        </w:rPr>
        <w:t>1</w:t>
      </w:r>
      <w:r>
        <w:fldChar w:fldCharType="end"/>
      </w:r>
      <w:r>
        <w:t>.</w:t>
      </w:r>
      <w:r w:rsidR="00875D7A">
        <w:t xml:space="preserve"> </w:t>
      </w:r>
    </w:p>
    <w:p w14:paraId="533817CD" w14:textId="39D10444" w:rsidR="005B4936" w:rsidRDefault="005B4936" w:rsidP="005B4936">
      <w:pPr>
        <w:pStyle w:val="Tabletitle"/>
      </w:pPr>
      <w:bookmarkStart w:id="70" w:name="_Ref113873505"/>
      <w:bookmarkStart w:id="71" w:name="_Toc337049096"/>
      <w:r>
        <w:t xml:space="preserve">Table </w:t>
      </w:r>
      <w:fldSimple w:instr=" SEQ Table \* MERGEFORMAT ">
        <w:r>
          <w:rPr>
            <w:noProof/>
          </w:rPr>
          <w:t>1</w:t>
        </w:r>
      </w:fldSimple>
      <w:bookmarkEnd w:id="70"/>
      <w:r>
        <w:t xml:space="preserve"> — OWC:Context mapping to </w:t>
      </w:r>
      <w:r w:rsidR="00C42D36">
        <w:rPr>
          <w:i/>
        </w:rPr>
        <w:t>geojson</w:t>
      </w:r>
      <w:bookmarkEnd w:id="71"/>
    </w:p>
    <w:tbl>
      <w:tblPr>
        <w:tblW w:w="87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759"/>
        <w:gridCol w:w="2268"/>
        <w:gridCol w:w="1701"/>
      </w:tblGrid>
      <w:tr w:rsidR="005B4936" w14:paraId="293B016C" w14:textId="77777777" w:rsidTr="004F109E">
        <w:trPr>
          <w:tblHeader/>
        </w:trPr>
        <w:tc>
          <w:tcPr>
            <w:tcW w:w="1985" w:type="dxa"/>
            <w:tcBorders>
              <w:top w:val="single" w:sz="12" w:space="0" w:color="auto"/>
              <w:bottom w:val="single" w:sz="12" w:space="0" w:color="auto"/>
            </w:tcBorders>
          </w:tcPr>
          <w:p w14:paraId="29F60763" w14:textId="2033E358" w:rsidR="005B4936" w:rsidRDefault="005B4936" w:rsidP="00A977D2">
            <w:pPr>
              <w:pStyle w:val="BodyTextIndent"/>
              <w:ind w:left="34" w:hanging="34"/>
              <w:jc w:val="center"/>
              <w:rPr>
                <w:b/>
              </w:rPr>
            </w:pPr>
            <w:r>
              <w:rPr>
                <w:b/>
              </w:rPr>
              <w:t>Names: Conceptual</w:t>
            </w:r>
            <w:r w:rsidR="00A977D2">
              <w:rPr>
                <w:b/>
              </w:rPr>
              <w:t xml:space="preserve"> </w:t>
            </w:r>
            <w:r w:rsidR="00EB4B07">
              <w:rPr>
                <w:b/>
              </w:rPr>
              <w:t>GeoJSON</w:t>
            </w:r>
            <w:r>
              <w:rPr>
                <w:b/>
              </w:rPr>
              <w:t xml:space="preserve"> mapping</w:t>
            </w:r>
            <w:r>
              <w:rPr>
                <w:highlight w:val="white"/>
                <w:vertAlign w:val="superscript"/>
              </w:rPr>
              <w:t xml:space="preserve"> a</w:t>
            </w:r>
          </w:p>
        </w:tc>
        <w:tc>
          <w:tcPr>
            <w:tcW w:w="2759" w:type="dxa"/>
            <w:tcBorders>
              <w:top w:val="single" w:sz="12" w:space="0" w:color="auto"/>
              <w:bottom w:val="single" w:sz="12" w:space="0" w:color="auto"/>
            </w:tcBorders>
          </w:tcPr>
          <w:p w14:paraId="5E863ABA" w14:textId="77777777" w:rsidR="005B4936" w:rsidRDefault="005B4936" w:rsidP="006A3F35">
            <w:pPr>
              <w:pStyle w:val="BodyTextIndent"/>
              <w:jc w:val="center"/>
              <w:rPr>
                <w:b/>
              </w:rPr>
            </w:pPr>
            <w:r>
              <w:rPr>
                <w:b/>
              </w:rPr>
              <w:t>Definition</w:t>
            </w:r>
          </w:p>
        </w:tc>
        <w:tc>
          <w:tcPr>
            <w:tcW w:w="2268" w:type="dxa"/>
            <w:tcBorders>
              <w:top w:val="single" w:sz="12" w:space="0" w:color="auto"/>
              <w:bottom w:val="single" w:sz="12" w:space="0" w:color="auto"/>
            </w:tcBorders>
          </w:tcPr>
          <w:p w14:paraId="5E87E2A3" w14:textId="77777777" w:rsidR="005B4936" w:rsidRDefault="005B4936" w:rsidP="006A3F35">
            <w:pPr>
              <w:pStyle w:val="BodyTextIndent"/>
              <w:jc w:val="center"/>
              <w:rPr>
                <w:b/>
              </w:rPr>
            </w:pPr>
            <w:r>
              <w:rPr>
                <w:b/>
              </w:rPr>
              <w:t>Data type and value</w:t>
            </w:r>
          </w:p>
        </w:tc>
        <w:tc>
          <w:tcPr>
            <w:tcW w:w="1701" w:type="dxa"/>
            <w:tcBorders>
              <w:top w:val="single" w:sz="12" w:space="0" w:color="auto"/>
              <w:bottom w:val="single" w:sz="12" w:space="0" w:color="auto"/>
            </w:tcBorders>
          </w:tcPr>
          <w:p w14:paraId="1E0E64BA" w14:textId="77777777" w:rsidR="005B4936" w:rsidRDefault="005B4936" w:rsidP="006A3F35">
            <w:pPr>
              <w:pStyle w:val="BodyTextIndent"/>
              <w:jc w:val="center"/>
              <w:rPr>
                <w:b/>
              </w:rPr>
            </w:pPr>
            <w:r>
              <w:rPr>
                <w:b/>
              </w:rPr>
              <w:t>Multiplicity and use</w:t>
            </w:r>
          </w:p>
        </w:tc>
      </w:tr>
      <w:tr w:rsidR="005B4936" w14:paraId="64118EC9" w14:textId="77777777" w:rsidTr="004F109E">
        <w:tc>
          <w:tcPr>
            <w:tcW w:w="1985" w:type="dxa"/>
            <w:tcBorders>
              <w:top w:val="single" w:sz="12" w:space="0" w:color="auto"/>
            </w:tcBorders>
          </w:tcPr>
          <w:p w14:paraId="57B25B82" w14:textId="77777777" w:rsidR="005B4936" w:rsidRDefault="005B4936" w:rsidP="006A3F35">
            <w:pPr>
              <w:spacing w:before="30" w:after="30" w:line="360" w:lineRule="atLeast"/>
              <w:rPr>
                <w:sz w:val="22"/>
                <w:szCs w:val="22"/>
              </w:rPr>
            </w:pPr>
            <w:r>
              <w:rPr>
                <w:sz w:val="22"/>
                <w:szCs w:val="22"/>
              </w:rPr>
              <w:t>specReference</w:t>
            </w:r>
          </w:p>
          <w:p w14:paraId="706D6ACE" w14:textId="5E7A5B38" w:rsidR="005B4936" w:rsidRPr="007F0D25" w:rsidRDefault="004F109E" w:rsidP="00096669">
            <w:pPr>
              <w:pStyle w:val="BodyTextIndent"/>
            </w:pPr>
            <w:r>
              <w:rPr>
                <w:rFonts w:ascii="Courier New" w:hAnsi="Courier New" w:cs="Courier New"/>
                <w:sz w:val="18"/>
                <w:szCs w:val="18"/>
              </w:rPr>
              <w:t>&lt;xz&gt;</w:t>
            </w:r>
            <w:r w:rsidR="00EB4B07">
              <w:rPr>
                <w:rFonts w:ascii="Courier New" w:hAnsi="Courier New" w:cs="Courier New"/>
                <w:sz w:val="18"/>
                <w:szCs w:val="18"/>
              </w:rPr>
              <w:t>.properties.</w:t>
            </w:r>
            <w:r w:rsidR="00096669">
              <w:rPr>
                <w:rFonts w:ascii="Courier New" w:hAnsi="Courier New" w:cs="Courier New"/>
                <w:sz w:val="18"/>
                <w:szCs w:val="18"/>
              </w:rPr>
              <w:t>links.profiles</w:t>
            </w:r>
          </w:p>
        </w:tc>
        <w:tc>
          <w:tcPr>
            <w:tcW w:w="2759" w:type="dxa"/>
            <w:tcBorders>
              <w:top w:val="single" w:sz="12" w:space="0" w:color="auto"/>
            </w:tcBorders>
          </w:tcPr>
          <w:p w14:paraId="30A76636" w14:textId="77777777" w:rsidR="005B4936" w:rsidRPr="00BE33FA" w:rsidRDefault="005B4936" w:rsidP="006A3F35">
            <w:pPr>
              <w:pStyle w:val="BodyTextIndent"/>
              <w:rPr>
                <w:noProof/>
              </w:rPr>
            </w:pPr>
            <w:r w:rsidRPr="00BE33FA">
              <w:rPr>
                <w:noProof/>
              </w:rPr>
              <w:t xml:space="preserve">Specification Reference (requirements class) identifying that </w:t>
            </w:r>
            <w:r>
              <w:rPr>
                <w:noProof/>
              </w:rPr>
              <w:t>this is an OWC Context document and its version.</w:t>
            </w:r>
          </w:p>
        </w:tc>
        <w:tc>
          <w:tcPr>
            <w:tcW w:w="2268" w:type="dxa"/>
            <w:tcBorders>
              <w:top w:val="single" w:sz="12" w:space="0" w:color="auto"/>
            </w:tcBorders>
          </w:tcPr>
          <w:p w14:paraId="2108E562" w14:textId="2C106624" w:rsidR="005B4936" w:rsidRPr="007F0D25" w:rsidRDefault="00096669" w:rsidP="00096669">
            <w:pPr>
              <w:pStyle w:val="BodyTextIndent"/>
            </w:pPr>
            <w:r>
              <w:t xml:space="preserve">An array where one element SHALL have the value </w:t>
            </w:r>
            <w:r w:rsidR="005B4936">
              <w:t>“</w:t>
            </w:r>
            <w:r w:rsidR="005B4936" w:rsidRPr="00F6048E">
              <w:rPr>
                <w:color w:val="000000"/>
                <w:highlight w:val="white"/>
                <w:lang w:val="ca-ES" w:eastAsia="en-GB"/>
              </w:rPr>
              <w:t>http://www.opengis.net/spec/owc</w:t>
            </w:r>
            <w:r w:rsidR="008307FA">
              <w:rPr>
                <w:color w:val="000000"/>
                <w:highlight w:val="white"/>
                <w:lang w:val="ca-ES" w:eastAsia="en-GB"/>
              </w:rPr>
              <w:t>-geojson</w:t>
            </w:r>
            <w:r w:rsidR="005B4936" w:rsidRPr="00F6048E">
              <w:rPr>
                <w:color w:val="000000"/>
                <w:highlight w:val="white"/>
                <w:lang w:val="ca-ES" w:eastAsia="en-GB"/>
              </w:rPr>
              <w:t>/1.0/req/</w:t>
            </w:r>
            <w:r w:rsidR="005B4936">
              <w:rPr>
                <w:color w:val="000000"/>
                <w:highlight w:val="white"/>
                <w:lang w:val="ca-ES" w:eastAsia="en-GB"/>
              </w:rPr>
              <w:t>core</w:t>
            </w:r>
            <w:r w:rsidR="005B4936">
              <w:rPr>
                <w:lang w:val="ca-ES"/>
              </w:rPr>
              <w:t xml:space="preserve">” </w:t>
            </w:r>
            <w:r w:rsidR="005B4936">
              <w:t>in this version</w:t>
            </w:r>
          </w:p>
        </w:tc>
        <w:tc>
          <w:tcPr>
            <w:tcW w:w="1701" w:type="dxa"/>
            <w:tcBorders>
              <w:top w:val="single" w:sz="12" w:space="0" w:color="auto"/>
            </w:tcBorders>
          </w:tcPr>
          <w:p w14:paraId="6D54AA2E" w14:textId="77777777" w:rsidR="005B4936" w:rsidRPr="00BE33FA" w:rsidRDefault="005B4936" w:rsidP="006A3F35">
            <w:pPr>
              <w:rPr>
                <w:sz w:val="22"/>
                <w:szCs w:val="22"/>
              </w:rPr>
            </w:pPr>
            <w:r w:rsidRPr="00BE33FA">
              <w:rPr>
                <w:sz w:val="22"/>
                <w:szCs w:val="22"/>
              </w:rPr>
              <w:t>One (mandatory)</w:t>
            </w:r>
          </w:p>
        </w:tc>
      </w:tr>
      <w:tr w:rsidR="005B4936" w14:paraId="71090644" w14:textId="77777777" w:rsidTr="004F109E">
        <w:tc>
          <w:tcPr>
            <w:tcW w:w="1985" w:type="dxa"/>
            <w:tcBorders>
              <w:bottom w:val="single" w:sz="4" w:space="0" w:color="auto"/>
            </w:tcBorders>
          </w:tcPr>
          <w:p w14:paraId="109F9A67" w14:textId="4061DC56" w:rsidR="005B4936" w:rsidRDefault="00EB4B07" w:rsidP="006A3F35">
            <w:pPr>
              <w:spacing w:before="30" w:after="30" w:line="360" w:lineRule="atLeast"/>
              <w:rPr>
                <w:sz w:val="22"/>
                <w:szCs w:val="22"/>
              </w:rPr>
            </w:pPr>
            <w:r>
              <w:rPr>
                <w:sz w:val="22"/>
                <w:szCs w:val="22"/>
              </w:rPr>
              <w:t>L</w:t>
            </w:r>
            <w:r w:rsidR="005B4936" w:rsidRPr="007F0D25">
              <w:rPr>
                <w:sz w:val="22"/>
                <w:szCs w:val="22"/>
              </w:rPr>
              <w:t>anguage</w:t>
            </w:r>
          </w:p>
          <w:p w14:paraId="55F30BAD" w14:textId="680C4E4D" w:rsidR="005B4936" w:rsidRPr="007F0D25" w:rsidRDefault="004F109E" w:rsidP="00A977D2">
            <w:pPr>
              <w:pStyle w:val="BodyTextIndent"/>
            </w:pPr>
            <w:r>
              <w:rPr>
                <w:rFonts w:ascii="Courier New" w:hAnsi="Courier New" w:cs="Courier New"/>
                <w:sz w:val="18"/>
                <w:szCs w:val="18"/>
              </w:rPr>
              <w:t>&lt;xz&gt;</w:t>
            </w:r>
            <w:r w:rsidR="00F6363C">
              <w:rPr>
                <w:rFonts w:ascii="Courier New" w:hAnsi="Courier New" w:cs="Courier New"/>
                <w:sz w:val="18"/>
                <w:szCs w:val="18"/>
              </w:rPr>
              <w:t>.</w:t>
            </w:r>
            <w:r w:rsidR="00EB4B07">
              <w:rPr>
                <w:rFonts w:ascii="Courier New" w:hAnsi="Courier New" w:cs="Courier New"/>
                <w:sz w:val="18"/>
                <w:szCs w:val="18"/>
              </w:rPr>
              <w:t>properties.</w:t>
            </w:r>
            <w:r w:rsidR="00C42D36">
              <w:rPr>
                <w:rFonts w:ascii="Courier New" w:hAnsi="Courier New" w:cs="Courier New"/>
                <w:sz w:val="18"/>
                <w:szCs w:val="18"/>
              </w:rPr>
              <w:t>lang</w:t>
            </w:r>
          </w:p>
        </w:tc>
        <w:tc>
          <w:tcPr>
            <w:tcW w:w="2759" w:type="dxa"/>
            <w:tcBorders>
              <w:bottom w:val="single" w:sz="4" w:space="0" w:color="auto"/>
            </w:tcBorders>
          </w:tcPr>
          <w:p w14:paraId="6813D6C5" w14:textId="77777777" w:rsidR="005B4936" w:rsidRPr="00BE33FA" w:rsidRDefault="005B4936" w:rsidP="006A3F35">
            <w:pPr>
              <w:pStyle w:val="BodyTextIndent"/>
              <w:rPr>
                <w:noProof/>
              </w:rPr>
            </w:pPr>
            <w:r>
              <w:rPr>
                <w:noProof/>
              </w:rPr>
              <w:t>A language of feed's content</w:t>
            </w:r>
          </w:p>
        </w:tc>
        <w:tc>
          <w:tcPr>
            <w:tcW w:w="2268" w:type="dxa"/>
            <w:tcBorders>
              <w:bottom w:val="single" w:sz="4" w:space="0" w:color="auto"/>
            </w:tcBorders>
          </w:tcPr>
          <w:p w14:paraId="5C23251F" w14:textId="77777777" w:rsidR="005B4936" w:rsidRPr="00DF0298" w:rsidRDefault="005B4936" w:rsidP="006A3F35">
            <w:pPr>
              <w:pStyle w:val="BodyTextIndent"/>
            </w:pPr>
            <w:r>
              <w:t xml:space="preserve">Character String type, not empty based on </w:t>
            </w:r>
            <w:r>
              <w:rPr>
                <w:noProof/>
              </w:rPr>
              <w:t>RFC-3066 codes</w:t>
            </w:r>
          </w:p>
        </w:tc>
        <w:tc>
          <w:tcPr>
            <w:tcW w:w="1701" w:type="dxa"/>
            <w:tcBorders>
              <w:bottom w:val="single" w:sz="4" w:space="0" w:color="auto"/>
            </w:tcBorders>
          </w:tcPr>
          <w:p w14:paraId="4B540322" w14:textId="77777777" w:rsidR="005B4936" w:rsidRPr="00BE33FA" w:rsidRDefault="005B4936" w:rsidP="006A3F35">
            <w:pPr>
              <w:rPr>
                <w:sz w:val="22"/>
                <w:szCs w:val="22"/>
              </w:rPr>
            </w:pPr>
            <w:r w:rsidRPr="00BE33FA">
              <w:rPr>
                <w:sz w:val="22"/>
                <w:szCs w:val="22"/>
              </w:rPr>
              <w:t>One (mandatory)</w:t>
            </w:r>
          </w:p>
        </w:tc>
      </w:tr>
      <w:tr w:rsidR="005B4936" w14:paraId="648A4BCF" w14:textId="77777777" w:rsidTr="004F109E">
        <w:tc>
          <w:tcPr>
            <w:tcW w:w="1985" w:type="dxa"/>
            <w:shd w:val="clear" w:color="auto" w:fill="auto"/>
          </w:tcPr>
          <w:p w14:paraId="02425385" w14:textId="77777777" w:rsidR="005B4936" w:rsidRDefault="005B4936" w:rsidP="006A3F35">
            <w:pPr>
              <w:spacing w:before="30" w:after="30" w:line="360" w:lineRule="atLeast"/>
              <w:rPr>
                <w:sz w:val="22"/>
                <w:szCs w:val="22"/>
              </w:rPr>
            </w:pPr>
            <w:r>
              <w:rPr>
                <w:sz w:val="22"/>
                <w:szCs w:val="22"/>
              </w:rPr>
              <w:t>I</w:t>
            </w:r>
            <w:r w:rsidRPr="007F0D25">
              <w:rPr>
                <w:sz w:val="22"/>
                <w:szCs w:val="22"/>
              </w:rPr>
              <w:t>d</w:t>
            </w:r>
          </w:p>
          <w:p w14:paraId="458ACFAF" w14:textId="3273F997" w:rsidR="005B4936" w:rsidRPr="007F0D25" w:rsidRDefault="00096669" w:rsidP="00A977D2">
            <w:pPr>
              <w:pStyle w:val="BodyTextIndent"/>
            </w:pPr>
            <w:r>
              <w:rPr>
                <w:rFonts w:ascii="Courier New" w:hAnsi="Courier New" w:cs="Courier New"/>
                <w:sz w:val="18"/>
                <w:szCs w:val="18"/>
              </w:rPr>
              <w:t>&lt;xz&gt;</w:t>
            </w:r>
            <w:r w:rsidR="00F6363C">
              <w:rPr>
                <w:rFonts w:ascii="Courier New" w:hAnsi="Courier New" w:cs="Courier New"/>
                <w:sz w:val="18"/>
                <w:szCs w:val="18"/>
              </w:rPr>
              <w:t>.</w:t>
            </w:r>
            <w:r w:rsidR="005B4936" w:rsidRPr="000564EF">
              <w:rPr>
                <w:rFonts w:ascii="Courier New" w:hAnsi="Courier New" w:cs="Courier New"/>
                <w:sz w:val="18"/>
                <w:szCs w:val="18"/>
              </w:rPr>
              <w:t>id</w:t>
            </w:r>
          </w:p>
        </w:tc>
        <w:tc>
          <w:tcPr>
            <w:tcW w:w="2759" w:type="dxa"/>
            <w:tcBorders>
              <w:bottom w:val="single" w:sz="4" w:space="0" w:color="auto"/>
            </w:tcBorders>
            <w:shd w:val="clear" w:color="auto" w:fill="auto"/>
          </w:tcPr>
          <w:p w14:paraId="794E5985" w14:textId="77777777" w:rsidR="005B4936" w:rsidRPr="00BE33FA" w:rsidRDefault="005B4936" w:rsidP="006A3F35">
            <w:pPr>
              <w:pStyle w:val="BodyTextIndent"/>
              <w:rPr>
                <w:noProof/>
              </w:rPr>
            </w:pPr>
            <w:r w:rsidRPr="00BE33FA">
              <w:rPr>
                <w:noProof/>
              </w:rPr>
              <w:t xml:space="preserve">An unambiguous reference to the identification of the feed (IRI) </w:t>
            </w:r>
          </w:p>
        </w:tc>
        <w:tc>
          <w:tcPr>
            <w:tcW w:w="2268" w:type="dxa"/>
            <w:shd w:val="clear" w:color="auto" w:fill="auto"/>
          </w:tcPr>
          <w:p w14:paraId="4DCD3834" w14:textId="77777777" w:rsidR="005B4936" w:rsidRPr="007F0D25" w:rsidRDefault="005B4936" w:rsidP="006A3F35">
            <w:pPr>
              <w:pStyle w:val="BodyTextIndent"/>
              <w:rPr>
                <w:szCs w:val="24"/>
              </w:rPr>
            </w:pPr>
            <w:r>
              <w:rPr>
                <w:szCs w:val="24"/>
              </w:rPr>
              <w:t>URI</w:t>
            </w:r>
          </w:p>
        </w:tc>
        <w:tc>
          <w:tcPr>
            <w:tcW w:w="1701" w:type="dxa"/>
            <w:shd w:val="clear" w:color="auto" w:fill="auto"/>
          </w:tcPr>
          <w:p w14:paraId="54F20A84" w14:textId="77777777" w:rsidR="005B4936" w:rsidRPr="00BE33FA" w:rsidRDefault="005B4936" w:rsidP="006A3F35">
            <w:pPr>
              <w:rPr>
                <w:sz w:val="22"/>
                <w:szCs w:val="22"/>
              </w:rPr>
            </w:pPr>
            <w:r w:rsidRPr="00BE33FA">
              <w:rPr>
                <w:sz w:val="22"/>
                <w:szCs w:val="22"/>
              </w:rPr>
              <w:t>One</w:t>
            </w:r>
            <w:r>
              <w:rPr>
                <w:sz w:val="22"/>
                <w:szCs w:val="22"/>
              </w:rPr>
              <w:t xml:space="preserve"> </w:t>
            </w:r>
            <w:r>
              <w:rPr>
                <w:sz w:val="22"/>
                <w:szCs w:val="22"/>
                <w:vertAlign w:val="superscript"/>
              </w:rPr>
              <w:t>b</w:t>
            </w:r>
            <w:r w:rsidRPr="00BE33FA">
              <w:rPr>
                <w:sz w:val="22"/>
                <w:szCs w:val="22"/>
              </w:rPr>
              <w:t xml:space="preserve"> (mandatory)</w:t>
            </w:r>
          </w:p>
        </w:tc>
      </w:tr>
      <w:tr w:rsidR="005B4936" w14:paraId="30D2517E" w14:textId="77777777" w:rsidTr="004F109E">
        <w:tc>
          <w:tcPr>
            <w:tcW w:w="1985" w:type="dxa"/>
            <w:shd w:val="clear" w:color="auto" w:fill="auto"/>
          </w:tcPr>
          <w:p w14:paraId="288B2695" w14:textId="77777777" w:rsidR="005B4936" w:rsidRDefault="005B4936" w:rsidP="006A3F35">
            <w:pPr>
              <w:spacing w:before="30" w:after="30" w:line="360" w:lineRule="atLeast"/>
              <w:rPr>
                <w:sz w:val="22"/>
                <w:szCs w:val="22"/>
              </w:rPr>
            </w:pPr>
            <w:r w:rsidRPr="007F0D25">
              <w:rPr>
                <w:sz w:val="22"/>
                <w:szCs w:val="22"/>
              </w:rPr>
              <w:t>Title</w:t>
            </w:r>
          </w:p>
          <w:p w14:paraId="7D53E88F" w14:textId="10E12E36" w:rsidR="005B4936" w:rsidRPr="007F0D25" w:rsidRDefault="004F109E" w:rsidP="00A977D2">
            <w:pPr>
              <w:pStyle w:val="BodyTextIndent"/>
            </w:pPr>
            <w:r>
              <w:rPr>
                <w:rFonts w:ascii="Courier New" w:hAnsi="Courier New" w:cs="Courier New"/>
                <w:sz w:val="18"/>
                <w:szCs w:val="18"/>
              </w:rPr>
              <w:t>&lt;xz&gt;</w:t>
            </w:r>
            <w:r w:rsidR="00F6363C">
              <w:rPr>
                <w:rFonts w:ascii="Courier New" w:hAnsi="Courier New" w:cs="Courier New"/>
                <w:sz w:val="18"/>
                <w:szCs w:val="18"/>
              </w:rPr>
              <w:t>.</w:t>
            </w:r>
            <w:r w:rsidR="00C42D36">
              <w:rPr>
                <w:rFonts w:ascii="Courier New" w:hAnsi="Courier New" w:cs="Courier New"/>
                <w:sz w:val="18"/>
                <w:szCs w:val="18"/>
              </w:rPr>
              <w:t>properties.title</w:t>
            </w:r>
          </w:p>
        </w:tc>
        <w:tc>
          <w:tcPr>
            <w:tcW w:w="2759" w:type="dxa"/>
            <w:shd w:val="clear" w:color="auto" w:fill="auto"/>
          </w:tcPr>
          <w:p w14:paraId="170DAC44" w14:textId="77777777" w:rsidR="005B4936" w:rsidRPr="00BE33FA" w:rsidRDefault="005B4936" w:rsidP="006A3F35">
            <w:pPr>
              <w:pStyle w:val="BodyTextIndent"/>
              <w:rPr>
                <w:noProof/>
              </w:rPr>
            </w:pPr>
            <w:r w:rsidRPr="00BE33FA">
              <w:rPr>
                <w:noProof/>
              </w:rPr>
              <w:t>A</w:t>
            </w:r>
            <w:r>
              <w:rPr>
                <w:noProof/>
              </w:rPr>
              <w:t xml:space="preserve"> title for the Context document</w:t>
            </w:r>
          </w:p>
        </w:tc>
        <w:tc>
          <w:tcPr>
            <w:tcW w:w="2268" w:type="dxa"/>
            <w:shd w:val="clear" w:color="auto" w:fill="auto"/>
          </w:tcPr>
          <w:p w14:paraId="029658FD" w14:textId="77777777" w:rsidR="005B4936" w:rsidRPr="00F6048E" w:rsidRDefault="005B4936" w:rsidP="006A3F35">
            <w:pPr>
              <w:pStyle w:val="BodyTextIndent"/>
            </w:pPr>
            <w:r>
              <w:t>Character String type, not empty</w:t>
            </w:r>
          </w:p>
        </w:tc>
        <w:tc>
          <w:tcPr>
            <w:tcW w:w="1701" w:type="dxa"/>
            <w:shd w:val="clear" w:color="auto" w:fill="auto"/>
          </w:tcPr>
          <w:p w14:paraId="5CE0A2CC" w14:textId="77777777" w:rsidR="005B4936" w:rsidRPr="00BE33FA" w:rsidRDefault="005B4936" w:rsidP="006A3F35">
            <w:pPr>
              <w:rPr>
                <w:sz w:val="22"/>
                <w:szCs w:val="22"/>
              </w:rPr>
            </w:pPr>
            <w:r w:rsidRPr="00BE33FA">
              <w:rPr>
                <w:sz w:val="22"/>
                <w:szCs w:val="22"/>
              </w:rPr>
              <w:t>One (mandatory)</w:t>
            </w:r>
          </w:p>
        </w:tc>
      </w:tr>
      <w:tr w:rsidR="005B4936" w14:paraId="218E210B" w14:textId="77777777" w:rsidTr="004F109E">
        <w:tc>
          <w:tcPr>
            <w:tcW w:w="1985" w:type="dxa"/>
            <w:shd w:val="clear" w:color="auto" w:fill="auto"/>
          </w:tcPr>
          <w:p w14:paraId="0F8D100A" w14:textId="77777777" w:rsidR="005B4936" w:rsidRDefault="005B4936" w:rsidP="006A3F35">
            <w:pPr>
              <w:spacing w:before="30" w:after="30" w:line="360" w:lineRule="atLeast"/>
              <w:rPr>
                <w:sz w:val="22"/>
                <w:szCs w:val="22"/>
              </w:rPr>
            </w:pPr>
            <w:r w:rsidRPr="007F0D25">
              <w:rPr>
                <w:sz w:val="22"/>
                <w:szCs w:val="22"/>
              </w:rPr>
              <w:lastRenderedPageBreak/>
              <w:t>Abstract</w:t>
            </w:r>
          </w:p>
          <w:p w14:paraId="31AD0B21" w14:textId="5C4C2751" w:rsidR="005B4936" w:rsidRPr="007F0D25" w:rsidRDefault="004F109E" w:rsidP="00A977D2">
            <w:pPr>
              <w:pStyle w:val="BodyTextIndent"/>
            </w:pPr>
            <w:r>
              <w:rPr>
                <w:rFonts w:ascii="Courier New" w:hAnsi="Courier New" w:cs="Courier New"/>
                <w:sz w:val="18"/>
                <w:szCs w:val="18"/>
              </w:rPr>
              <w:t>&lt;xz&gt;</w:t>
            </w:r>
            <w:r w:rsidR="00F6363C">
              <w:rPr>
                <w:rFonts w:ascii="Courier New" w:hAnsi="Courier New" w:cs="Courier New"/>
                <w:sz w:val="18"/>
                <w:szCs w:val="18"/>
              </w:rPr>
              <w:t>.</w:t>
            </w:r>
            <w:r w:rsidR="00C42D36">
              <w:rPr>
                <w:rFonts w:ascii="Courier New" w:hAnsi="Courier New" w:cs="Courier New"/>
                <w:sz w:val="18"/>
                <w:szCs w:val="18"/>
              </w:rPr>
              <w:t>properties.abstract</w:t>
            </w:r>
          </w:p>
        </w:tc>
        <w:tc>
          <w:tcPr>
            <w:tcW w:w="2759" w:type="dxa"/>
            <w:shd w:val="clear" w:color="auto" w:fill="auto"/>
          </w:tcPr>
          <w:p w14:paraId="5690AD01" w14:textId="77777777" w:rsidR="005B4936" w:rsidRPr="00BE33FA" w:rsidRDefault="005B4936" w:rsidP="006A3F35">
            <w:pPr>
              <w:pStyle w:val="BodyTextIndent"/>
              <w:rPr>
                <w:noProof/>
              </w:rPr>
            </w:pPr>
            <w:r w:rsidRPr="00BE33FA">
              <w:rPr>
                <w:noProof/>
              </w:rPr>
              <w:t xml:space="preserve">Description of the </w:t>
            </w:r>
            <w:r>
              <w:rPr>
                <w:noProof/>
              </w:rPr>
              <w:t>C</w:t>
            </w:r>
            <w:r w:rsidRPr="00BE33FA">
              <w:rPr>
                <w:noProof/>
              </w:rPr>
              <w:t>ont</w:t>
            </w:r>
            <w:r>
              <w:rPr>
                <w:noProof/>
              </w:rPr>
              <w:t>ext document purpose or content</w:t>
            </w:r>
          </w:p>
        </w:tc>
        <w:tc>
          <w:tcPr>
            <w:tcW w:w="2268" w:type="dxa"/>
            <w:shd w:val="clear" w:color="auto" w:fill="auto"/>
          </w:tcPr>
          <w:p w14:paraId="0749EC2A" w14:textId="77777777" w:rsidR="005B4936" w:rsidRPr="00F6048E" w:rsidRDefault="005B4936" w:rsidP="006A3F35">
            <w:pPr>
              <w:pStyle w:val="BodyTextIndent"/>
            </w:pPr>
            <w:r>
              <w:t>Character String type, not empty</w:t>
            </w:r>
          </w:p>
        </w:tc>
        <w:tc>
          <w:tcPr>
            <w:tcW w:w="1701" w:type="dxa"/>
            <w:shd w:val="clear" w:color="auto" w:fill="auto"/>
          </w:tcPr>
          <w:p w14:paraId="39F5B0D8" w14:textId="77777777" w:rsidR="005B4936" w:rsidRPr="00BE33FA" w:rsidRDefault="005B4936" w:rsidP="006A3F35">
            <w:pPr>
              <w:pStyle w:val="BodyTextIndent"/>
            </w:pPr>
            <w:r>
              <w:t>Zero or one (optional)</w:t>
            </w:r>
          </w:p>
        </w:tc>
      </w:tr>
      <w:tr w:rsidR="005B4936" w14:paraId="23E9C2DF" w14:textId="77777777" w:rsidTr="004F109E">
        <w:tc>
          <w:tcPr>
            <w:tcW w:w="1985" w:type="dxa"/>
            <w:tcBorders>
              <w:bottom w:val="single" w:sz="4" w:space="0" w:color="auto"/>
            </w:tcBorders>
            <w:shd w:val="clear" w:color="auto" w:fill="auto"/>
          </w:tcPr>
          <w:p w14:paraId="64965CEA" w14:textId="77777777" w:rsidR="005B4936" w:rsidRDefault="005B4936" w:rsidP="006A3F35">
            <w:pPr>
              <w:spacing w:before="30" w:after="30" w:line="360" w:lineRule="atLeast"/>
              <w:rPr>
                <w:sz w:val="22"/>
                <w:szCs w:val="22"/>
              </w:rPr>
            </w:pPr>
            <w:r w:rsidRPr="007F0D25">
              <w:rPr>
                <w:sz w:val="22"/>
                <w:szCs w:val="22"/>
              </w:rPr>
              <w:t>updateDate</w:t>
            </w:r>
          </w:p>
          <w:p w14:paraId="77776681" w14:textId="744E335A"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w:t>
            </w:r>
            <w:r w:rsidR="005B4936" w:rsidRPr="000564EF">
              <w:rPr>
                <w:rFonts w:ascii="Courier New" w:hAnsi="Courier New" w:cs="Courier New"/>
                <w:sz w:val="18"/>
                <w:szCs w:val="18"/>
              </w:rPr>
              <w:t>updated</w:t>
            </w:r>
          </w:p>
        </w:tc>
        <w:tc>
          <w:tcPr>
            <w:tcW w:w="2759" w:type="dxa"/>
            <w:tcBorders>
              <w:bottom w:val="single" w:sz="4" w:space="0" w:color="auto"/>
            </w:tcBorders>
            <w:shd w:val="clear" w:color="auto" w:fill="auto"/>
          </w:tcPr>
          <w:p w14:paraId="3AA4597A" w14:textId="77777777" w:rsidR="005B4936" w:rsidRPr="00BE33FA" w:rsidRDefault="005B4936" w:rsidP="006A3F35">
            <w:pPr>
              <w:pStyle w:val="BodyTextIndent"/>
              <w:rPr>
                <w:noProof/>
              </w:rPr>
            </w:pPr>
            <w:r w:rsidRPr="00BE33FA">
              <w:rPr>
                <w:noProof/>
              </w:rPr>
              <w:t>A date of a creation or update of the Context document</w:t>
            </w:r>
          </w:p>
        </w:tc>
        <w:tc>
          <w:tcPr>
            <w:tcW w:w="2268" w:type="dxa"/>
            <w:tcBorders>
              <w:bottom w:val="single" w:sz="4" w:space="0" w:color="auto"/>
            </w:tcBorders>
            <w:shd w:val="clear" w:color="auto" w:fill="auto"/>
          </w:tcPr>
          <w:p w14:paraId="4E09657A" w14:textId="77777777" w:rsidR="005B4936" w:rsidRPr="007F0D25" w:rsidRDefault="005B4936" w:rsidP="006A3F35">
            <w:pPr>
              <w:pStyle w:val="BodyTextIndent"/>
              <w:rPr>
                <w:szCs w:val="24"/>
              </w:rPr>
            </w:pPr>
            <w:r>
              <w:t>RFC-</w:t>
            </w:r>
            <w:r w:rsidRPr="001D669C">
              <w:rPr>
                <w:lang w:eastAsia="en-GB"/>
              </w:rPr>
              <w:t>3339</w:t>
            </w:r>
            <w:r>
              <w:t xml:space="preserve"> date</w:t>
            </w:r>
          </w:p>
        </w:tc>
        <w:tc>
          <w:tcPr>
            <w:tcW w:w="1701" w:type="dxa"/>
            <w:tcBorders>
              <w:bottom w:val="single" w:sz="4" w:space="0" w:color="auto"/>
            </w:tcBorders>
            <w:shd w:val="clear" w:color="auto" w:fill="auto"/>
          </w:tcPr>
          <w:p w14:paraId="5986D016" w14:textId="77777777" w:rsidR="005B4936" w:rsidRPr="00BE33FA" w:rsidRDefault="005B4936" w:rsidP="006A3F35">
            <w:pPr>
              <w:rPr>
                <w:sz w:val="22"/>
                <w:szCs w:val="22"/>
              </w:rPr>
            </w:pPr>
            <w:r w:rsidRPr="00BE33FA">
              <w:rPr>
                <w:sz w:val="22"/>
                <w:szCs w:val="22"/>
              </w:rPr>
              <w:t>One (mandatory)</w:t>
            </w:r>
          </w:p>
        </w:tc>
      </w:tr>
      <w:tr w:rsidR="005B4936" w14:paraId="6D2674EB" w14:textId="77777777" w:rsidTr="004F109E">
        <w:tc>
          <w:tcPr>
            <w:tcW w:w="1985" w:type="dxa"/>
            <w:tcBorders>
              <w:bottom w:val="single" w:sz="4" w:space="0" w:color="auto"/>
            </w:tcBorders>
            <w:shd w:val="clear" w:color="auto" w:fill="auto"/>
          </w:tcPr>
          <w:p w14:paraId="59E5A78C" w14:textId="77777777" w:rsidR="005B4936" w:rsidRDefault="005B4936" w:rsidP="006A3F35">
            <w:pPr>
              <w:spacing w:before="30" w:after="30" w:line="360" w:lineRule="atLeast"/>
              <w:rPr>
                <w:sz w:val="22"/>
                <w:szCs w:val="22"/>
              </w:rPr>
            </w:pPr>
            <w:r w:rsidRPr="007F0D25">
              <w:rPr>
                <w:sz w:val="22"/>
                <w:szCs w:val="22"/>
              </w:rPr>
              <w:t xml:space="preserve">author </w:t>
            </w:r>
          </w:p>
          <w:p w14:paraId="5A598B16" w14:textId="77F8344A" w:rsidR="005B4936" w:rsidRPr="007F0D25" w:rsidRDefault="005840E1" w:rsidP="00A977D2">
            <w:pPr>
              <w:pStyle w:val="BodyTextIndent"/>
            </w:pPr>
            <w:r>
              <w:rPr>
                <w:rFonts w:ascii="Courier New" w:hAnsi="Courier New" w:cs="Courier New"/>
                <w:sz w:val="18"/>
                <w:szCs w:val="18"/>
              </w:rPr>
              <w:t>&lt;xz&gt;</w:t>
            </w:r>
            <w:r w:rsidR="00F6363C">
              <w:rPr>
                <w:rFonts w:ascii="Courier New" w:hAnsi="Courier New" w:cs="Courier New"/>
                <w:sz w:val="18"/>
                <w:szCs w:val="18"/>
              </w:rPr>
              <w:t>.</w:t>
            </w:r>
            <w:r w:rsidR="00C42D36">
              <w:rPr>
                <w:rFonts w:ascii="Courier New" w:hAnsi="Courier New" w:cs="Courier New"/>
                <w:sz w:val="18"/>
                <w:szCs w:val="18"/>
              </w:rPr>
              <w:t>properties.author.name</w:t>
            </w:r>
          </w:p>
        </w:tc>
        <w:tc>
          <w:tcPr>
            <w:tcW w:w="2759" w:type="dxa"/>
            <w:tcBorders>
              <w:bottom w:val="single" w:sz="4" w:space="0" w:color="auto"/>
            </w:tcBorders>
            <w:shd w:val="clear" w:color="auto" w:fill="auto"/>
          </w:tcPr>
          <w:p w14:paraId="3839B40B" w14:textId="77777777" w:rsidR="005B4936" w:rsidRPr="00BE33FA" w:rsidRDefault="005B4936" w:rsidP="006A3F35">
            <w:pPr>
              <w:pStyle w:val="BodyTextIndent"/>
              <w:rPr>
                <w:noProof/>
              </w:rPr>
            </w:pPr>
            <w:r w:rsidRPr="00BE33FA">
              <w:rPr>
                <w:noProof/>
              </w:rPr>
              <w:t xml:space="preserve">An entity primarily responsible for making the Context Document </w:t>
            </w:r>
          </w:p>
        </w:tc>
        <w:tc>
          <w:tcPr>
            <w:tcW w:w="2268" w:type="dxa"/>
            <w:tcBorders>
              <w:bottom w:val="single" w:sz="4" w:space="0" w:color="auto"/>
            </w:tcBorders>
            <w:shd w:val="clear" w:color="auto" w:fill="auto"/>
          </w:tcPr>
          <w:p w14:paraId="18BCD6CD" w14:textId="77777777" w:rsidR="005B4936" w:rsidRPr="007F0D25" w:rsidRDefault="005B4936" w:rsidP="006A3F35">
            <w:pPr>
              <w:pStyle w:val="BodyTextIndent"/>
              <w:rPr>
                <w:szCs w:val="24"/>
              </w:rPr>
            </w:pPr>
            <w:r>
              <w:t>Character String type, not empty</w:t>
            </w:r>
          </w:p>
        </w:tc>
        <w:tc>
          <w:tcPr>
            <w:tcW w:w="1701" w:type="dxa"/>
            <w:tcBorders>
              <w:bottom w:val="single" w:sz="4" w:space="0" w:color="auto"/>
            </w:tcBorders>
            <w:shd w:val="clear" w:color="auto" w:fill="auto"/>
          </w:tcPr>
          <w:p w14:paraId="1F8930EB" w14:textId="77777777" w:rsidR="005B4936" w:rsidRPr="00BE33FA" w:rsidRDefault="005B4936" w:rsidP="006A3F35">
            <w:pPr>
              <w:rPr>
                <w:sz w:val="22"/>
                <w:szCs w:val="22"/>
              </w:rPr>
            </w:pPr>
            <w:r>
              <w:t>Zero or more (optional)</w:t>
            </w:r>
            <w:r>
              <w:rPr>
                <w:sz w:val="22"/>
                <w:szCs w:val="22"/>
              </w:rPr>
              <w:t xml:space="preserve"> </w:t>
            </w:r>
            <w:r>
              <w:rPr>
                <w:sz w:val="22"/>
                <w:szCs w:val="22"/>
                <w:vertAlign w:val="superscript"/>
              </w:rPr>
              <w:t>c</w:t>
            </w:r>
          </w:p>
        </w:tc>
      </w:tr>
      <w:tr w:rsidR="005B4936" w14:paraId="7DE82BDE" w14:textId="77777777" w:rsidTr="004F109E">
        <w:tc>
          <w:tcPr>
            <w:tcW w:w="1985" w:type="dxa"/>
            <w:shd w:val="clear" w:color="auto" w:fill="auto"/>
          </w:tcPr>
          <w:p w14:paraId="77605B7F" w14:textId="2BE509EA" w:rsidR="005B4936" w:rsidRDefault="007408F3" w:rsidP="006A3F35">
            <w:pPr>
              <w:spacing w:before="30" w:after="30" w:line="360" w:lineRule="atLeast"/>
              <w:rPr>
                <w:sz w:val="22"/>
                <w:szCs w:val="22"/>
              </w:rPr>
            </w:pPr>
            <w:r>
              <w:rPr>
                <w:sz w:val="22"/>
                <w:szCs w:val="22"/>
              </w:rPr>
              <w:t>p</w:t>
            </w:r>
            <w:r w:rsidR="005B4936" w:rsidRPr="007F0D25">
              <w:rPr>
                <w:sz w:val="22"/>
                <w:szCs w:val="22"/>
              </w:rPr>
              <w:t>ublisher</w:t>
            </w:r>
          </w:p>
          <w:p w14:paraId="46A3085A" w14:textId="751E29D6"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properties.p</w:t>
            </w:r>
            <w:r w:rsidR="005B4936" w:rsidRPr="000564EF">
              <w:rPr>
                <w:rFonts w:ascii="Courier New" w:hAnsi="Courier New" w:cs="Courier New"/>
                <w:sz w:val="18"/>
                <w:szCs w:val="18"/>
              </w:rPr>
              <w:t>ublisher</w:t>
            </w:r>
          </w:p>
        </w:tc>
        <w:tc>
          <w:tcPr>
            <w:tcW w:w="2759" w:type="dxa"/>
            <w:shd w:val="clear" w:color="auto" w:fill="auto"/>
          </w:tcPr>
          <w:p w14:paraId="77845037" w14:textId="77777777" w:rsidR="005B4936" w:rsidRPr="00BE33FA" w:rsidRDefault="005B4936" w:rsidP="006A3F35">
            <w:pPr>
              <w:pStyle w:val="BodyTextIndent"/>
              <w:rPr>
                <w:noProof/>
              </w:rPr>
            </w:pPr>
            <w:r w:rsidRPr="00BE33FA">
              <w:rPr>
                <w:noProof/>
              </w:rPr>
              <w:t xml:space="preserve">Identifier for the publisher of the Context document </w:t>
            </w:r>
          </w:p>
        </w:tc>
        <w:tc>
          <w:tcPr>
            <w:tcW w:w="2268" w:type="dxa"/>
            <w:shd w:val="clear" w:color="auto" w:fill="auto"/>
          </w:tcPr>
          <w:p w14:paraId="2A0640EC" w14:textId="77777777" w:rsidR="005B4936" w:rsidRPr="007F0D25" w:rsidRDefault="005B4936" w:rsidP="006A3F35">
            <w:pPr>
              <w:pStyle w:val="BodyTextIndent"/>
              <w:rPr>
                <w:szCs w:val="24"/>
              </w:rPr>
            </w:pPr>
            <w:r>
              <w:t>Character String type, not empty</w:t>
            </w:r>
          </w:p>
        </w:tc>
        <w:tc>
          <w:tcPr>
            <w:tcW w:w="1701" w:type="dxa"/>
            <w:shd w:val="clear" w:color="auto" w:fill="auto"/>
          </w:tcPr>
          <w:p w14:paraId="4CF569C9" w14:textId="77777777" w:rsidR="005B4936" w:rsidRPr="00BE33FA" w:rsidRDefault="005B4936" w:rsidP="006A3F35">
            <w:pPr>
              <w:pStyle w:val="BodyTextIndent"/>
            </w:pPr>
            <w:r>
              <w:t>Zero or one (optional)</w:t>
            </w:r>
          </w:p>
        </w:tc>
      </w:tr>
      <w:tr w:rsidR="005B4936" w14:paraId="036F3E14" w14:textId="77777777" w:rsidTr="004F109E">
        <w:tc>
          <w:tcPr>
            <w:tcW w:w="1985" w:type="dxa"/>
            <w:shd w:val="clear" w:color="auto" w:fill="auto"/>
          </w:tcPr>
          <w:p w14:paraId="4EE7DA69" w14:textId="77777777" w:rsidR="005B4936" w:rsidRPr="007B2014" w:rsidRDefault="005B4936" w:rsidP="006A3F35">
            <w:pPr>
              <w:spacing w:before="30" w:after="30" w:line="360" w:lineRule="atLeast"/>
              <w:rPr>
                <w:sz w:val="22"/>
                <w:szCs w:val="22"/>
              </w:rPr>
            </w:pPr>
            <w:r>
              <w:rPr>
                <w:sz w:val="22"/>
                <w:szCs w:val="22"/>
              </w:rPr>
              <w:t xml:space="preserve">creator </w:t>
            </w:r>
          </w:p>
          <w:p w14:paraId="2FB2C43D" w14:textId="7BAA6C6A" w:rsidR="005B4936" w:rsidRDefault="004F109E" w:rsidP="006A3F35">
            <w:pPr>
              <w:pStyle w:val="BodyTextIndent"/>
              <w:rPr>
                <w:rFonts w:ascii="Courier New" w:hAnsi="Courier New" w:cs="Courier New"/>
                <w:sz w:val="18"/>
                <w:szCs w:val="18"/>
              </w:rPr>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w:t>
            </w:r>
            <w:r w:rsidR="005B4936">
              <w:rPr>
                <w:rFonts w:ascii="Courier New" w:hAnsi="Courier New" w:cs="Courier New"/>
                <w:sz w:val="18"/>
                <w:szCs w:val="18"/>
              </w:rPr>
              <w:t>generator</w:t>
            </w:r>
          </w:p>
          <w:p w14:paraId="781F26AF" w14:textId="77777777" w:rsidR="005B4936" w:rsidRDefault="005B4936" w:rsidP="006A3F35">
            <w:pPr>
              <w:pStyle w:val="BodyTextIndent"/>
              <w:rPr>
                <w:rFonts w:ascii="Courier New" w:hAnsi="Courier New" w:cs="Courier New"/>
                <w:sz w:val="18"/>
                <w:szCs w:val="18"/>
              </w:rPr>
            </w:pPr>
          </w:p>
          <w:p w14:paraId="5E1BEF33" w14:textId="3DA013B9" w:rsidR="005B4936"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w:t>
            </w:r>
            <w:r w:rsidR="005B4936">
              <w:rPr>
                <w:rFonts w:ascii="Courier New" w:hAnsi="Courier New" w:cs="Courier New"/>
                <w:sz w:val="18"/>
                <w:szCs w:val="18"/>
              </w:rPr>
              <w:t>display</w:t>
            </w:r>
            <w:r w:rsidR="00C42D36">
              <w:rPr>
                <w:rFonts w:ascii="Courier New" w:hAnsi="Courier New" w:cs="Courier New"/>
                <w:sz w:val="18"/>
                <w:szCs w:val="18"/>
              </w:rPr>
              <w:t xml:space="preserve"> TBD</w:t>
            </w:r>
          </w:p>
        </w:tc>
        <w:tc>
          <w:tcPr>
            <w:tcW w:w="2759" w:type="dxa"/>
            <w:shd w:val="clear" w:color="auto" w:fill="auto"/>
          </w:tcPr>
          <w:p w14:paraId="70B45975" w14:textId="77777777" w:rsidR="005B4936" w:rsidRPr="00BE33FA" w:rsidRDefault="005B4936" w:rsidP="006A3F35">
            <w:pPr>
              <w:pStyle w:val="BodyTextIndent"/>
              <w:rPr>
                <w:noProof/>
              </w:rPr>
            </w:pPr>
            <w:r w:rsidRPr="00BE33FA">
              <w:rPr>
                <w:noProof/>
              </w:rPr>
              <w:t xml:space="preserve">The tool/application used to create the Context document </w:t>
            </w:r>
            <w:r>
              <w:rPr>
                <w:noProof/>
              </w:rPr>
              <w:t>and its properties</w:t>
            </w:r>
          </w:p>
        </w:tc>
        <w:tc>
          <w:tcPr>
            <w:tcW w:w="2268" w:type="dxa"/>
            <w:shd w:val="clear" w:color="auto" w:fill="auto"/>
          </w:tcPr>
          <w:p w14:paraId="51D8C6DA" w14:textId="0064BFBB" w:rsidR="005B4936" w:rsidRDefault="005B4936" w:rsidP="006A3F35">
            <w:pPr>
              <w:pStyle w:val="BodyTextIndent"/>
              <w:ind w:left="0" w:firstLine="0"/>
            </w:pPr>
            <w:r w:rsidRPr="002B1787">
              <w:t>OWC:Creator</w:t>
            </w:r>
            <w:r w:rsidRPr="00FA6DB5">
              <w:t xml:space="preserve"> </w:t>
            </w:r>
            <w:r>
              <w:t>(as defined in</w:t>
            </w:r>
            <w:r w:rsidR="00C42D36">
              <w:t xml:space="preserve"> </w:t>
            </w:r>
            <w:commentRangeStart w:id="72"/>
            <w:r w:rsidR="00C42D36">
              <w:t>TBD</w:t>
            </w:r>
            <w:commentRangeEnd w:id="72"/>
            <w:r w:rsidR="00751AC2">
              <w:rPr>
                <w:rStyle w:val="CommentReference"/>
              </w:rPr>
              <w:commentReference w:id="72"/>
            </w:r>
            <w:r>
              <w:t>)</w:t>
            </w:r>
          </w:p>
          <w:p w14:paraId="04518206" w14:textId="77777777" w:rsidR="005B4936" w:rsidRPr="007F0D25" w:rsidRDefault="005B4936" w:rsidP="006A3F35">
            <w:pPr>
              <w:pStyle w:val="BodyTextIndent"/>
              <w:ind w:left="0" w:firstLine="0"/>
              <w:rPr>
                <w:szCs w:val="24"/>
              </w:rPr>
            </w:pPr>
          </w:p>
        </w:tc>
        <w:tc>
          <w:tcPr>
            <w:tcW w:w="1701" w:type="dxa"/>
            <w:shd w:val="clear" w:color="auto" w:fill="auto"/>
          </w:tcPr>
          <w:p w14:paraId="45F5D813" w14:textId="77777777" w:rsidR="005B4936" w:rsidRPr="00BE33FA" w:rsidRDefault="005B4936" w:rsidP="006A3F35">
            <w:pPr>
              <w:pStyle w:val="BodyTextIndent"/>
            </w:pPr>
            <w:r>
              <w:t>Zero or one (optional)</w:t>
            </w:r>
          </w:p>
        </w:tc>
      </w:tr>
      <w:tr w:rsidR="005B4936" w14:paraId="7C083CA6" w14:textId="77777777" w:rsidTr="004F109E">
        <w:tc>
          <w:tcPr>
            <w:tcW w:w="1985" w:type="dxa"/>
            <w:shd w:val="clear" w:color="auto" w:fill="auto"/>
          </w:tcPr>
          <w:p w14:paraId="5DAD2B54" w14:textId="77777777" w:rsidR="005B4936" w:rsidRDefault="005B4936" w:rsidP="006A3F35">
            <w:pPr>
              <w:spacing w:before="30" w:after="30" w:line="360" w:lineRule="atLeast"/>
              <w:rPr>
                <w:sz w:val="22"/>
                <w:szCs w:val="22"/>
              </w:rPr>
            </w:pPr>
            <w:r w:rsidRPr="007F0D25">
              <w:rPr>
                <w:sz w:val="22"/>
                <w:szCs w:val="22"/>
              </w:rPr>
              <w:t xml:space="preserve">rights </w:t>
            </w:r>
          </w:p>
          <w:p w14:paraId="576419D8" w14:textId="3B8D98F5"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w:t>
            </w:r>
            <w:r w:rsidR="005B4936" w:rsidRPr="000564EF">
              <w:rPr>
                <w:rFonts w:ascii="Courier New" w:hAnsi="Courier New" w:cs="Courier New"/>
                <w:sz w:val="18"/>
                <w:szCs w:val="18"/>
              </w:rPr>
              <w:t>rights</w:t>
            </w:r>
          </w:p>
        </w:tc>
        <w:tc>
          <w:tcPr>
            <w:tcW w:w="2759" w:type="dxa"/>
            <w:shd w:val="clear" w:color="auto" w:fill="auto"/>
          </w:tcPr>
          <w:p w14:paraId="364055A0" w14:textId="77777777" w:rsidR="005B4936" w:rsidRPr="00BE33FA" w:rsidRDefault="005B4936" w:rsidP="006A3F35">
            <w:pPr>
              <w:pStyle w:val="BodyTextIndent"/>
              <w:rPr>
                <w:noProof/>
              </w:rPr>
            </w:pPr>
            <w:r w:rsidRPr="00BE33FA">
              <w:rPr>
                <w:noProof/>
              </w:rPr>
              <w:t xml:space="preserve">Information about rights held in and over the Context document </w:t>
            </w:r>
          </w:p>
        </w:tc>
        <w:tc>
          <w:tcPr>
            <w:tcW w:w="2268" w:type="dxa"/>
            <w:shd w:val="clear" w:color="auto" w:fill="auto"/>
          </w:tcPr>
          <w:p w14:paraId="5D21B304" w14:textId="77777777" w:rsidR="005B4936" w:rsidRPr="007F0D25" w:rsidRDefault="005B4936" w:rsidP="006A3F35">
            <w:pPr>
              <w:pStyle w:val="BodyTextIndent"/>
              <w:rPr>
                <w:szCs w:val="24"/>
              </w:rPr>
            </w:pPr>
            <w:r>
              <w:t>Character String type, not empty</w:t>
            </w:r>
          </w:p>
        </w:tc>
        <w:tc>
          <w:tcPr>
            <w:tcW w:w="1701" w:type="dxa"/>
            <w:shd w:val="clear" w:color="auto" w:fill="auto"/>
          </w:tcPr>
          <w:p w14:paraId="70DD7CC3" w14:textId="77777777" w:rsidR="005B4936" w:rsidRPr="00BE33FA" w:rsidRDefault="005B4936" w:rsidP="006A3F35">
            <w:pPr>
              <w:pStyle w:val="BodyTextIndent"/>
            </w:pPr>
            <w:r>
              <w:t>Zero or one (optional)</w:t>
            </w:r>
          </w:p>
        </w:tc>
      </w:tr>
      <w:tr w:rsidR="005B4936" w14:paraId="490B97FB" w14:textId="77777777" w:rsidTr="004F109E">
        <w:tc>
          <w:tcPr>
            <w:tcW w:w="1985" w:type="dxa"/>
            <w:shd w:val="clear" w:color="auto" w:fill="auto"/>
          </w:tcPr>
          <w:p w14:paraId="630B973A" w14:textId="77777777" w:rsidR="005B4936" w:rsidRDefault="005B4936" w:rsidP="006A3F35">
            <w:pPr>
              <w:spacing w:before="30" w:after="30" w:line="360" w:lineRule="atLeast"/>
              <w:rPr>
                <w:sz w:val="22"/>
                <w:szCs w:val="22"/>
              </w:rPr>
            </w:pPr>
            <w:r w:rsidRPr="007F0D25">
              <w:rPr>
                <w:sz w:val="22"/>
                <w:szCs w:val="22"/>
              </w:rPr>
              <w:t xml:space="preserve">areaOfInterest </w:t>
            </w:r>
          </w:p>
          <w:p w14:paraId="213E5FDE" w14:textId="3FADCD20" w:rsidR="005B4936" w:rsidRPr="007F0D25" w:rsidRDefault="005840E1"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6A3F35">
              <w:rPr>
                <w:rFonts w:ascii="Courier New" w:hAnsi="Courier New" w:cs="Courier New"/>
                <w:sz w:val="18"/>
                <w:szCs w:val="18"/>
              </w:rPr>
              <w:t>bb</w:t>
            </w:r>
            <w:r w:rsidR="00503ADF">
              <w:rPr>
                <w:rFonts w:ascii="Courier New" w:hAnsi="Courier New" w:cs="Courier New"/>
                <w:sz w:val="18"/>
                <w:szCs w:val="18"/>
              </w:rPr>
              <w:t>ox</w:t>
            </w:r>
          </w:p>
        </w:tc>
        <w:tc>
          <w:tcPr>
            <w:tcW w:w="2759" w:type="dxa"/>
            <w:shd w:val="clear" w:color="auto" w:fill="auto"/>
          </w:tcPr>
          <w:p w14:paraId="70F09A71" w14:textId="4E312F19" w:rsidR="005B4936" w:rsidRPr="00BE33FA" w:rsidRDefault="005B4936" w:rsidP="00503ADF">
            <w:pPr>
              <w:pStyle w:val="BodyTextIndent"/>
              <w:rPr>
                <w:noProof/>
              </w:rPr>
            </w:pPr>
            <w:r w:rsidRPr="00BE33FA">
              <w:rPr>
                <w:noProof/>
              </w:rPr>
              <w:t>Geographic Area of interest of the users of the Context document according to the</w:t>
            </w:r>
            <w:r w:rsidR="00503ADF">
              <w:rPr>
                <w:noProof/>
              </w:rPr>
              <w:t xml:space="preserve"> GeoJSON “bbox” definition</w:t>
            </w:r>
            <w:r w:rsidRPr="00BE33FA">
              <w:rPr>
                <w:noProof/>
              </w:rPr>
              <w:t xml:space="preserve"> </w:t>
            </w:r>
          </w:p>
        </w:tc>
        <w:tc>
          <w:tcPr>
            <w:tcW w:w="2268" w:type="dxa"/>
            <w:shd w:val="clear" w:color="auto" w:fill="auto"/>
          </w:tcPr>
          <w:p w14:paraId="5961D63D" w14:textId="67977F13" w:rsidR="005B4936" w:rsidRPr="007F0D25" w:rsidRDefault="00503ADF" w:rsidP="00503ADF">
            <w:pPr>
              <w:pStyle w:val="BodyTextIndent"/>
              <w:rPr>
                <w:szCs w:val="24"/>
              </w:rPr>
            </w:pPr>
            <w:r w:rsidRPr="00503ADF">
              <w:rPr>
                <w:szCs w:val="24"/>
              </w:rPr>
              <w:t xml:space="preserve">The value of the bbox member must be a 2*n array </w:t>
            </w:r>
            <w:r>
              <w:rPr>
                <w:szCs w:val="24"/>
              </w:rPr>
              <w:t>(</w:t>
            </w:r>
            <w:r w:rsidRPr="00503ADF">
              <w:rPr>
                <w:szCs w:val="24"/>
              </w:rPr>
              <w:t>n is the number of dimensions</w:t>
            </w:r>
            <w:r>
              <w:rPr>
                <w:szCs w:val="24"/>
              </w:rPr>
              <w:t>)</w:t>
            </w:r>
            <w:r w:rsidRPr="00503ADF">
              <w:rPr>
                <w:szCs w:val="24"/>
              </w:rPr>
              <w:t xml:space="preserve"> </w:t>
            </w:r>
          </w:p>
        </w:tc>
        <w:tc>
          <w:tcPr>
            <w:tcW w:w="1701" w:type="dxa"/>
            <w:shd w:val="clear" w:color="auto" w:fill="auto"/>
          </w:tcPr>
          <w:p w14:paraId="1964BF4C" w14:textId="77777777" w:rsidR="005B4936" w:rsidRPr="00BE33FA" w:rsidRDefault="005B4936" w:rsidP="006A3F35">
            <w:pPr>
              <w:pStyle w:val="BodyTextIndent"/>
            </w:pPr>
            <w:r>
              <w:t>Zero or one (optional)</w:t>
            </w:r>
          </w:p>
        </w:tc>
      </w:tr>
      <w:tr w:rsidR="005B4936" w14:paraId="6BE95205" w14:textId="77777777" w:rsidTr="004F109E">
        <w:tc>
          <w:tcPr>
            <w:tcW w:w="1985" w:type="dxa"/>
            <w:tcBorders>
              <w:bottom w:val="single" w:sz="4" w:space="0" w:color="auto"/>
            </w:tcBorders>
            <w:shd w:val="clear" w:color="auto" w:fill="auto"/>
          </w:tcPr>
          <w:p w14:paraId="5CD25C10" w14:textId="1D70035F" w:rsidR="005B4936" w:rsidRDefault="005B4936" w:rsidP="006A3F35">
            <w:pPr>
              <w:spacing w:before="30" w:after="30" w:line="360" w:lineRule="atLeast"/>
              <w:rPr>
                <w:sz w:val="22"/>
                <w:szCs w:val="22"/>
              </w:rPr>
            </w:pPr>
            <w:commentRangeStart w:id="73"/>
            <w:r w:rsidRPr="007F0D25">
              <w:rPr>
                <w:sz w:val="22"/>
                <w:szCs w:val="22"/>
              </w:rPr>
              <w:t xml:space="preserve">timeIntervalOfInterest </w:t>
            </w:r>
            <w:commentRangeEnd w:id="73"/>
            <w:r w:rsidR="00784B76">
              <w:rPr>
                <w:rStyle w:val="CommentReference"/>
              </w:rPr>
              <w:commentReference w:id="73"/>
            </w:r>
          </w:p>
          <w:p w14:paraId="0D22B086" w14:textId="07805FD9"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503ADF">
              <w:rPr>
                <w:rFonts w:ascii="Courier New" w:hAnsi="Courier New" w:cs="Courier New"/>
                <w:sz w:val="18"/>
                <w:szCs w:val="18"/>
              </w:rPr>
              <w:t>TBD</w:t>
            </w:r>
          </w:p>
        </w:tc>
        <w:tc>
          <w:tcPr>
            <w:tcW w:w="2759" w:type="dxa"/>
            <w:tcBorders>
              <w:bottom w:val="single" w:sz="4" w:space="0" w:color="auto"/>
            </w:tcBorders>
            <w:shd w:val="clear" w:color="auto" w:fill="auto"/>
          </w:tcPr>
          <w:p w14:paraId="06DACEF0" w14:textId="77777777" w:rsidR="005B4936" w:rsidRPr="00BE33FA" w:rsidRDefault="005B4936" w:rsidP="006A3F35">
            <w:pPr>
              <w:pStyle w:val="BodyTextIndent"/>
              <w:rPr>
                <w:noProof/>
              </w:rPr>
            </w:pPr>
            <w:r w:rsidRPr="00BE33FA">
              <w:rPr>
                <w:noProof/>
              </w:rPr>
              <w:t>A date or range of dates relevant to the resource</w:t>
            </w:r>
          </w:p>
        </w:tc>
        <w:tc>
          <w:tcPr>
            <w:tcW w:w="2268" w:type="dxa"/>
            <w:tcBorders>
              <w:bottom w:val="single" w:sz="4" w:space="0" w:color="auto"/>
            </w:tcBorders>
            <w:shd w:val="clear" w:color="auto" w:fill="auto"/>
          </w:tcPr>
          <w:p w14:paraId="134180E4" w14:textId="77777777" w:rsidR="005B4936" w:rsidRPr="007F0D25" w:rsidRDefault="005B4936" w:rsidP="006A3F35">
            <w:pPr>
              <w:pStyle w:val="BodyTextIndent"/>
              <w:rPr>
                <w:szCs w:val="24"/>
              </w:rPr>
            </w:pPr>
            <w:r>
              <w:t>A</w:t>
            </w:r>
            <w:r w:rsidRPr="00332210">
              <w:t xml:space="preserve"> stri</w:t>
            </w:r>
            <w:r>
              <w:t>ng representing a date according to the ISO-</w:t>
            </w:r>
            <w:r w:rsidRPr="00332210">
              <w:t>8601 format</w:t>
            </w:r>
          </w:p>
        </w:tc>
        <w:tc>
          <w:tcPr>
            <w:tcW w:w="1701" w:type="dxa"/>
            <w:tcBorders>
              <w:bottom w:val="single" w:sz="4" w:space="0" w:color="auto"/>
            </w:tcBorders>
            <w:shd w:val="clear" w:color="auto" w:fill="auto"/>
          </w:tcPr>
          <w:p w14:paraId="52FA6B0A" w14:textId="77777777" w:rsidR="005B4936" w:rsidRPr="00BE33FA" w:rsidRDefault="005B4936" w:rsidP="006A3F35">
            <w:pPr>
              <w:pStyle w:val="BodyTextIndent"/>
            </w:pPr>
            <w:r>
              <w:t>Zero or one (optional)</w:t>
            </w:r>
          </w:p>
        </w:tc>
      </w:tr>
      <w:tr w:rsidR="005B4936" w14:paraId="72E9F860" w14:textId="77777777" w:rsidTr="004F109E">
        <w:tc>
          <w:tcPr>
            <w:tcW w:w="1985" w:type="dxa"/>
            <w:tcBorders>
              <w:bottom w:val="single" w:sz="4" w:space="0" w:color="auto"/>
            </w:tcBorders>
            <w:shd w:val="clear" w:color="auto" w:fill="auto"/>
          </w:tcPr>
          <w:p w14:paraId="70FC7F87" w14:textId="77777777" w:rsidR="005B4936" w:rsidRDefault="005B4936" w:rsidP="006A3F35">
            <w:pPr>
              <w:spacing w:before="30" w:after="30" w:line="360" w:lineRule="atLeast"/>
              <w:rPr>
                <w:sz w:val="22"/>
                <w:szCs w:val="22"/>
              </w:rPr>
            </w:pPr>
            <w:r w:rsidRPr="007F0D25">
              <w:rPr>
                <w:sz w:val="22"/>
                <w:szCs w:val="22"/>
              </w:rPr>
              <w:t>keyword</w:t>
            </w:r>
          </w:p>
          <w:p w14:paraId="21B545AC" w14:textId="3B92B992"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503ADF">
              <w:rPr>
                <w:rFonts w:ascii="Courier New" w:hAnsi="Courier New" w:cs="Courier New"/>
                <w:sz w:val="18"/>
                <w:szCs w:val="18"/>
              </w:rPr>
              <w:t>properties</w:t>
            </w:r>
            <w:r w:rsidR="00784B76">
              <w:rPr>
                <w:rFonts w:ascii="Courier New" w:hAnsi="Courier New" w:cs="Courier New"/>
                <w:sz w:val="18"/>
                <w:szCs w:val="18"/>
              </w:rPr>
              <w:t>.categories</w:t>
            </w:r>
            <w:r w:rsidR="00503ADF">
              <w:rPr>
                <w:rFonts w:ascii="Courier New" w:hAnsi="Courier New" w:cs="Courier New"/>
                <w:sz w:val="18"/>
                <w:szCs w:val="18"/>
              </w:rPr>
              <w:t xml:space="preserve"> </w:t>
            </w:r>
          </w:p>
        </w:tc>
        <w:tc>
          <w:tcPr>
            <w:tcW w:w="2759" w:type="dxa"/>
            <w:tcBorders>
              <w:bottom w:val="single" w:sz="4" w:space="0" w:color="auto"/>
            </w:tcBorders>
            <w:shd w:val="clear" w:color="auto" w:fill="auto"/>
          </w:tcPr>
          <w:p w14:paraId="423E930D" w14:textId="77777777" w:rsidR="005B4936" w:rsidRPr="00BE33FA" w:rsidRDefault="005B4936" w:rsidP="006A3F35">
            <w:pPr>
              <w:pStyle w:val="BodyTextIndent"/>
              <w:rPr>
                <w:noProof/>
              </w:rPr>
            </w:pPr>
            <w:r w:rsidRPr="00BE33FA">
              <w:rPr>
                <w:noProof/>
              </w:rPr>
              <w:t>Category related to this context document. It MAY have a related code-list that is ide</w:t>
            </w:r>
            <w:r>
              <w:rPr>
                <w:noProof/>
              </w:rPr>
              <w:t>ntified by the scheme attribute.</w:t>
            </w:r>
          </w:p>
        </w:tc>
        <w:tc>
          <w:tcPr>
            <w:tcW w:w="2268" w:type="dxa"/>
            <w:tcBorders>
              <w:bottom w:val="single" w:sz="4" w:space="0" w:color="auto"/>
            </w:tcBorders>
            <w:shd w:val="clear" w:color="auto" w:fill="auto"/>
          </w:tcPr>
          <w:p w14:paraId="759C4312" w14:textId="453C67FB" w:rsidR="005B4936" w:rsidRPr="007F0D25" w:rsidRDefault="00E540B7" w:rsidP="00E540B7">
            <w:pPr>
              <w:pStyle w:val="BodyTextIndent"/>
              <w:rPr>
                <w:szCs w:val="24"/>
              </w:rPr>
            </w:pPr>
            <w:r>
              <w:t xml:space="preserve">An array of </w:t>
            </w:r>
            <w:commentRangeStart w:id="74"/>
            <w:r>
              <w:t xml:space="preserve">category </w:t>
            </w:r>
            <w:commentRangeEnd w:id="74"/>
            <w:r>
              <w:rPr>
                <w:rStyle w:val="CommentReference"/>
              </w:rPr>
              <w:commentReference w:id="74"/>
            </w:r>
            <w:r>
              <w:t>objects.</w:t>
            </w:r>
          </w:p>
        </w:tc>
        <w:tc>
          <w:tcPr>
            <w:tcW w:w="1701" w:type="dxa"/>
            <w:tcBorders>
              <w:bottom w:val="single" w:sz="4" w:space="0" w:color="auto"/>
            </w:tcBorders>
            <w:shd w:val="clear" w:color="auto" w:fill="auto"/>
          </w:tcPr>
          <w:p w14:paraId="06C5F238" w14:textId="77777777" w:rsidR="005B4936" w:rsidRPr="009C340E" w:rsidRDefault="005B4936" w:rsidP="006A3F35">
            <w:pPr>
              <w:pStyle w:val="BodyTextIndent"/>
              <w:rPr>
                <w:szCs w:val="24"/>
              </w:rPr>
            </w:pPr>
            <w:r w:rsidRPr="009C340E">
              <w:rPr>
                <w:szCs w:val="24"/>
              </w:rPr>
              <w:t>Zero or more (optional)</w:t>
            </w:r>
          </w:p>
        </w:tc>
      </w:tr>
      <w:tr w:rsidR="005B4936" w14:paraId="3F7DBA97" w14:textId="77777777" w:rsidTr="004F109E">
        <w:tc>
          <w:tcPr>
            <w:tcW w:w="1985" w:type="dxa"/>
            <w:shd w:val="clear" w:color="auto" w:fill="auto"/>
          </w:tcPr>
          <w:p w14:paraId="14EA7742" w14:textId="77777777" w:rsidR="005B4936" w:rsidRDefault="005B4936" w:rsidP="006A3F35">
            <w:pPr>
              <w:spacing w:before="30" w:after="30" w:line="360" w:lineRule="atLeast"/>
              <w:rPr>
                <w:sz w:val="22"/>
                <w:szCs w:val="22"/>
              </w:rPr>
            </w:pPr>
            <w:r w:rsidRPr="007F0D25">
              <w:rPr>
                <w:sz w:val="22"/>
                <w:szCs w:val="22"/>
              </w:rPr>
              <w:t xml:space="preserve">resource </w:t>
            </w:r>
          </w:p>
          <w:p w14:paraId="01EDE68A" w14:textId="3D1F48B2"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784B76">
              <w:rPr>
                <w:rFonts w:ascii="Courier New" w:hAnsi="Courier New" w:cs="Courier New"/>
                <w:sz w:val="18"/>
                <w:szCs w:val="18"/>
              </w:rPr>
              <w:t>features</w:t>
            </w:r>
            <w:r w:rsidR="005B4936" w:rsidRPr="000564EF">
              <w:rPr>
                <w:rFonts w:ascii="Courier New" w:hAnsi="Courier New" w:cs="Courier New"/>
                <w:sz w:val="18"/>
                <w:szCs w:val="18"/>
              </w:rPr>
              <w:t xml:space="preserve"> </w:t>
            </w:r>
          </w:p>
        </w:tc>
        <w:tc>
          <w:tcPr>
            <w:tcW w:w="2759" w:type="dxa"/>
            <w:shd w:val="clear" w:color="auto" w:fill="auto"/>
          </w:tcPr>
          <w:p w14:paraId="1EB1DB28" w14:textId="77777777" w:rsidR="005B4936" w:rsidRPr="00BE33FA" w:rsidRDefault="005B4936" w:rsidP="006A3F35">
            <w:pPr>
              <w:pStyle w:val="BodyTextIndent"/>
              <w:rPr>
                <w:noProof/>
              </w:rPr>
            </w:pPr>
            <w:r w:rsidRPr="00BE33FA">
              <w:rPr>
                <w:noProof/>
              </w:rPr>
              <w:t xml:space="preserve">The resources available on the Context document </w:t>
            </w:r>
          </w:p>
        </w:tc>
        <w:tc>
          <w:tcPr>
            <w:tcW w:w="2268" w:type="dxa"/>
            <w:shd w:val="clear" w:color="auto" w:fill="auto"/>
          </w:tcPr>
          <w:p w14:paraId="283148A7" w14:textId="0AF311AF" w:rsidR="005B4936" w:rsidRPr="007F0D25" w:rsidRDefault="00784B76" w:rsidP="00A14FE2">
            <w:pPr>
              <w:pStyle w:val="BodyTextIndent"/>
              <w:ind w:left="0" w:firstLine="0"/>
              <w:rPr>
                <w:szCs w:val="24"/>
              </w:rPr>
            </w:pPr>
            <w:r w:rsidRPr="00784B76">
              <w:rPr>
                <w:szCs w:val="24"/>
              </w:rPr>
              <w:t xml:space="preserve">Features array element as defined in </w:t>
            </w:r>
            <w:r w:rsidR="00E540B7">
              <w:rPr>
                <w:szCs w:val="24"/>
              </w:rPr>
              <w:t xml:space="preserve">Section </w:t>
            </w:r>
            <w:r w:rsidR="00A14FE2">
              <w:rPr>
                <w:szCs w:val="24"/>
              </w:rPr>
              <w:fldChar w:fldCharType="begin"/>
            </w:r>
            <w:r w:rsidR="00A14FE2">
              <w:rPr>
                <w:szCs w:val="24"/>
              </w:rPr>
              <w:instrText xml:space="preserve"> REF _Ref210695911 \r \h </w:instrText>
            </w:r>
            <w:r w:rsidR="00A14FE2">
              <w:rPr>
                <w:szCs w:val="24"/>
              </w:rPr>
            </w:r>
            <w:r w:rsidR="00A14FE2">
              <w:rPr>
                <w:szCs w:val="24"/>
              </w:rPr>
              <w:fldChar w:fldCharType="separate"/>
            </w:r>
            <w:r w:rsidR="00A14FE2">
              <w:rPr>
                <w:szCs w:val="24"/>
              </w:rPr>
              <w:t>7.3</w:t>
            </w:r>
            <w:r w:rsidR="00A14FE2">
              <w:rPr>
                <w:szCs w:val="24"/>
              </w:rPr>
              <w:fldChar w:fldCharType="end"/>
            </w:r>
          </w:p>
        </w:tc>
        <w:tc>
          <w:tcPr>
            <w:tcW w:w="1701" w:type="dxa"/>
            <w:shd w:val="clear" w:color="auto" w:fill="auto"/>
          </w:tcPr>
          <w:p w14:paraId="05BD0537" w14:textId="77777777" w:rsidR="005B4936" w:rsidRPr="009C340E" w:rsidRDefault="005B4936" w:rsidP="006A3F35">
            <w:pPr>
              <w:pStyle w:val="BodyTextIndent"/>
              <w:rPr>
                <w:szCs w:val="24"/>
              </w:rPr>
            </w:pPr>
            <w:r w:rsidRPr="009C340E">
              <w:rPr>
                <w:szCs w:val="24"/>
              </w:rPr>
              <w:t>Zero or more (optional)</w:t>
            </w:r>
          </w:p>
        </w:tc>
      </w:tr>
      <w:tr w:rsidR="005B4936" w14:paraId="54604574" w14:textId="77777777" w:rsidTr="004F109E">
        <w:tc>
          <w:tcPr>
            <w:tcW w:w="1985" w:type="dxa"/>
          </w:tcPr>
          <w:p w14:paraId="556C01C1" w14:textId="77777777" w:rsidR="005B4936" w:rsidRPr="00494DB1" w:rsidRDefault="005B4936" w:rsidP="006A3F35">
            <w:pPr>
              <w:spacing w:before="30" w:after="30" w:line="360" w:lineRule="atLeast"/>
              <w:rPr>
                <w:sz w:val="22"/>
                <w:szCs w:val="22"/>
                <w:lang w:val="es-ES"/>
              </w:rPr>
            </w:pPr>
            <w:r w:rsidRPr="00494DB1">
              <w:rPr>
                <w:sz w:val="22"/>
                <w:szCs w:val="22"/>
                <w:lang w:val="es-ES"/>
              </w:rPr>
              <w:t xml:space="preserve">contextMetadata </w:t>
            </w:r>
          </w:p>
          <w:p w14:paraId="2B8C2D38" w14:textId="2533EFBC" w:rsidR="005B4936" w:rsidRPr="00626873" w:rsidRDefault="004F109E" w:rsidP="00A977D2">
            <w:pPr>
              <w:pStyle w:val="BodyTextIndent"/>
              <w:rPr>
                <w:lang w:val="es-ES"/>
              </w:rPr>
            </w:pPr>
            <w:r>
              <w:rPr>
                <w:rFonts w:ascii="Courier New" w:hAnsi="Courier New" w:cs="Courier New"/>
                <w:sz w:val="18"/>
                <w:szCs w:val="18"/>
              </w:rPr>
              <w:t>&lt;xz&gt;</w:t>
            </w:r>
            <w:r w:rsidR="00A977D2">
              <w:rPr>
                <w:rFonts w:ascii="Courier New" w:hAnsi="Courier New" w:cs="Courier New"/>
                <w:sz w:val="18"/>
                <w:szCs w:val="18"/>
              </w:rPr>
              <w:t>.</w:t>
            </w:r>
            <w:r w:rsidR="007408F3">
              <w:rPr>
                <w:rFonts w:ascii="Courier New" w:hAnsi="Courier New" w:cs="Courier New"/>
                <w:sz w:val="18"/>
                <w:szCs w:val="18"/>
                <w:lang w:val="es-ES"/>
              </w:rPr>
              <w:t>properties.links.via</w:t>
            </w:r>
          </w:p>
        </w:tc>
        <w:tc>
          <w:tcPr>
            <w:tcW w:w="2759" w:type="dxa"/>
          </w:tcPr>
          <w:p w14:paraId="3BAF8A98" w14:textId="77777777" w:rsidR="005B4936" w:rsidRPr="00BE33FA" w:rsidRDefault="005B4936" w:rsidP="006A3F35">
            <w:pPr>
              <w:pStyle w:val="BodyTextIndent"/>
              <w:rPr>
                <w:noProof/>
              </w:rPr>
            </w:pPr>
            <w:r w:rsidRPr="00BE33FA">
              <w:rPr>
                <w:noProof/>
              </w:rPr>
              <w:t>A reference to a resource from which the present resource is derived</w:t>
            </w:r>
            <w:r>
              <w:rPr>
                <w:noProof/>
              </w:rPr>
              <w:t xml:space="preserve"> (e.g. source of the information)</w:t>
            </w:r>
          </w:p>
        </w:tc>
        <w:tc>
          <w:tcPr>
            <w:tcW w:w="2268" w:type="dxa"/>
          </w:tcPr>
          <w:p w14:paraId="5864CD79" w14:textId="3E50C69A" w:rsidR="005B4936" w:rsidRPr="007408F3" w:rsidRDefault="00E540B7" w:rsidP="00E540B7">
            <w:pPr>
              <w:pStyle w:val="BodyTextIndent"/>
              <w:rPr>
                <w:szCs w:val="24"/>
              </w:rPr>
            </w:pPr>
            <w:r>
              <w:t xml:space="preserve">An array of </w:t>
            </w:r>
            <w:commentRangeStart w:id="75"/>
            <w:r w:rsidRPr="00D2204C">
              <w:rPr>
                <w:i/>
              </w:rPr>
              <w:t>link</w:t>
            </w:r>
            <w:r>
              <w:t xml:space="preserve"> </w:t>
            </w:r>
            <w:commentRangeEnd w:id="75"/>
            <w:r>
              <w:rPr>
                <w:rStyle w:val="CommentReference"/>
              </w:rPr>
              <w:commentReference w:id="75"/>
            </w:r>
            <w:r>
              <w:t>objects</w:t>
            </w:r>
            <w:r w:rsidRPr="007408F3">
              <w:t xml:space="preserve"> </w:t>
            </w:r>
          </w:p>
        </w:tc>
        <w:tc>
          <w:tcPr>
            <w:tcW w:w="1701" w:type="dxa"/>
          </w:tcPr>
          <w:p w14:paraId="2E2B7625" w14:textId="4EAD10C9" w:rsidR="005B4936" w:rsidRPr="009C340E" w:rsidRDefault="005B4936" w:rsidP="006A3F35">
            <w:pPr>
              <w:pStyle w:val="BodyTextIndent"/>
              <w:rPr>
                <w:szCs w:val="24"/>
              </w:rPr>
            </w:pPr>
            <w:r w:rsidRPr="009C340E">
              <w:rPr>
                <w:szCs w:val="24"/>
              </w:rPr>
              <w:t>Zero or more (optional)</w:t>
            </w:r>
            <w:r w:rsidRPr="009C340E">
              <w:rPr>
                <w:szCs w:val="24"/>
                <w:vertAlign w:val="superscript"/>
              </w:rPr>
              <w:t xml:space="preserve"> </w:t>
            </w:r>
          </w:p>
        </w:tc>
      </w:tr>
      <w:tr w:rsidR="007408F3" w14:paraId="6268B2F2" w14:textId="77777777" w:rsidTr="004F109E">
        <w:tc>
          <w:tcPr>
            <w:tcW w:w="1985" w:type="dxa"/>
          </w:tcPr>
          <w:p w14:paraId="3B8C024D" w14:textId="05A87B8E" w:rsidR="007408F3" w:rsidRPr="00494DB1" w:rsidRDefault="007408F3" w:rsidP="007408F3">
            <w:pPr>
              <w:spacing w:before="30" w:after="30"/>
              <w:rPr>
                <w:sz w:val="22"/>
                <w:szCs w:val="22"/>
                <w:lang w:val="es-ES"/>
              </w:rPr>
            </w:pPr>
            <w:r>
              <w:rPr>
                <w:sz w:val="22"/>
                <w:szCs w:val="22"/>
                <w:lang w:val="es-ES"/>
              </w:rPr>
              <w:t>extension</w:t>
            </w:r>
          </w:p>
          <w:p w14:paraId="0C554F15" w14:textId="6A625010" w:rsidR="007408F3" w:rsidRPr="007408F3" w:rsidRDefault="004F109E" w:rsidP="00A977D2">
            <w:pPr>
              <w:spacing w:before="30" w:after="30"/>
              <w:rPr>
                <w:sz w:val="22"/>
                <w:szCs w:val="22"/>
                <w:lang w:val="es-ES"/>
              </w:rPr>
            </w:pPr>
            <w:r>
              <w:rPr>
                <w:rFonts w:ascii="Courier New" w:hAnsi="Courier New" w:cs="Courier New"/>
                <w:sz w:val="18"/>
                <w:szCs w:val="18"/>
              </w:rPr>
              <w:t>&lt;xz</w:t>
            </w:r>
            <w:r w:rsidR="00A977D2">
              <w:rPr>
                <w:rFonts w:ascii="Courier New" w:hAnsi="Courier New" w:cs="Courier New"/>
                <w:sz w:val="18"/>
                <w:szCs w:val="18"/>
              </w:rPr>
              <w:t>&gt;.</w:t>
            </w:r>
            <w:r w:rsidR="007408F3">
              <w:rPr>
                <w:rFonts w:ascii="Courier New" w:hAnsi="Courier New" w:cs="Courier New"/>
                <w:sz w:val="18"/>
                <w:szCs w:val="18"/>
                <w:lang w:val="es-ES"/>
              </w:rPr>
              <w:t>*</w:t>
            </w:r>
          </w:p>
        </w:tc>
        <w:tc>
          <w:tcPr>
            <w:tcW w:w="2759" w:type="dxa"/>
          </w:tcPr>
          <w:p w14:paraId="3FC7873C" w14:textId="77777777" w:rsidR="007408F3" w:rsidRPr="009C340E" w:rsidRDefault="007408F3" w:rsidP="006A3F35">
            <w:pPr>
              <w:pStyle w:val="BodyTextIndent"/>
              <w:rPr>
                <w:color w:val="000000"/>
                <w:szCs w:val="24"/>
                <w:lang w:eastAsia="es-ES"/>
              </w:rPr>
            </w:pPr>
            <w:r w:rsidRPr="009C340E">
              <w:rPr>
                <w:color w:val="000000"/>
                <w:szCs w:val="24"/>
                <w:lang w:eastAsia="es-ES"/>
              </w:rPr>
              <w:t>Any other element</w:t>
            </w:r>
          </w:p>
        </w:tc>
        <w:tc>
          <w:tcPr>
            <w:tcW w:w="2268" w:type="dxa"/>
          </w:tcPr>
          <w:p w14:paraId="649BE1E2" w14:textId="74FC0968" w:rsidR="007408F3" w:rsidRDefault="007408F3" w:rsidP="007408F3">
            <w:pPr>
              <w:pStyle w:val="BodyTextIndent"/>
            </w:pPr>
            <w:r>
              <w:t xml:space="preserve">Any </w:t>
            </w:r>
            <w:r>
              <w:rPr>
                <w:noProof/>
              </w:rPr>
              <w:t>(outside of the scope of OWS Context</w:t>
            </w:r>
            <w:r w:rsidRPr="00A01DA9">
              <w:rPr>
                <w:noProof/>
              </w:rPr>
              <w:t>)</w:t>
            </w:r>
          </w:p>
        </w:tc>
        <w:tc>
          <w:tcPr>
            <w:tcW w:w="1701" w:type="dxa"/>
          </w:tcPr>
          <w:p w14:paraId="4B359A2E" w14:textId="77777777" w:rsidR="007408F3" w:rsidRPr="009C340E" w:rsidRDefault="007408F3" w:rsidP="006A3F35">
            <w:pPr>
              <w:pStyle w:val="BodyTextIndent"/>
              <w:rPr>
                <w:szCs w:val="24"/>
              </w:rPr>
            </w:pPr>
            <w:r w:rsidRPr="009C340E">
              <w:rPr>
                <w:szCs w:val="24"/>
              </w:rPr>
              <w:t>Zero or more (optional)</w:t>
            </w:r>
          </w:p>
        </w:tc>
      </w:tr>
      <w:tr w:rsidR="005B4936" w14:paraId="338D508C" w14:textId="77777777" w:rsidTr="004F109E">
        <w:tc>
          <w:tcPr>
            <w:tcW w:w="8713" w:type="dxa"/>
            <w:gridSpan w:val="4"/>
          </w:tcPr>
          <w:p w14:paraId="65A5DEC1" w14:textId="31E29650" w:rsidR="005B4936" w:rsidRPr="006C1A6A" w:rsidRDefault="005B4936" w:rsidP="006A3F35">
            <w:pPr>
              <w:pStyle w:val="Tablefootnote"/>
            </w:pPr>
            <w:r>
              <w:rPr>
                <w:highlight w:val="white"/>
                <w:vertAlign w:val="superscript"/>
              </w:rPr>
              <w:t>a</w:t>
            </w:r>
            <w:r w:rsidRPr="009C340E">
              <w:rPr>
                <w:highlight w:val="white"/>
                <w:vertAlign w:val="superscript"/>
              </w:rPr>
              <w:tab/>
            </w:r>
            <w:r w:rsidRPr="00E95466">
              <w:rPr>
                <w:highlight w:val="white"/>
              </w:rPr>
              <w:t xml:space="preserve">This specification assigns no significance to the order of appearance of the child elements of </w:t>
            </w:r>
            <w:r w:rsidR="007408F3">
              <w:rPr>
                <w:highlight w:val="white"/>
              </w:rPr>
              <w:t xml:space="preserve">geojson </w:t>
            </w:r>
            <w:r w:rsidR="007408F3">
              <w:rPr>
                <w:highlight w:val="white"/>
              </w:rPr>
              <w:lastRenderedPageBreak/>
              <w:t xml:space="preserve">object </w:t>
            </w:r>
            <w:r w:rsidRPr="00E95466">
              <w:rPr>
                <w:highlight w:val="white"/>
              </w:rPr>
              <w:t xml:space="preserve">with the exception of </w:t>
            </w:r>
            <w:r w:rsidR="007408F3">
              <w:rPr>
                <w:highlight w:val="white"/>
              </w:rPr>
              <w:t xml:space="preserve">member of the </w:t>
            </w:r>
            <w:r w:rsidR="007408F3" w:rsidRPr="007408F3">
              <w:rPr>
                <w:i/>
                <w:highlight w:val="white"/>
              </w:rPr>
              <w:t>features</w:t>
            </w:r>
            <w:r w:rsidR="007408F3">
              <w:rPr>
                <w:highlight w:val="white"/>
              </w:rPr>
              <w:t xml:space="preserve"> array</w:t>
            </w:r>
            <w:r w:rsidR="007408F3">
              <w:t>.</w:t>
            </w:r>
            <w:r>
              <w:t xml:space="preserve"> The order of </w:t>
            </w:r>
            <w:r w:rsidR="007408F3">
              <w:t xml:space="preserve">the member of the </w:t>
            </w:r>
            <w:r w:rsidR="007408F3" w:rsidRPr="007408F3">
              <w:rPr>
                <w:i/>
              </w:rPr>
              <w:t>features</w:t>
            </w:r>
            <w:r w:rsidR="007408F3">
              <w:t xml:space="preserve"> </w:t>
            </w:r>
            <w:r>
              <w:t xml:space="preserve">MAY be used to </w:t>
            </w:r>
            <w:r w:rsidR="007408F3">
              <w:t>identify</w:t>
            </w:r>
            <w:r>
              <w:t xml:space="preserve"> the drawing order of the entries. In that case, the first </w:t>
            </w:r>
            <w:r w:rsidR="007408F3" w:rsidRPr="007408F3">
              <w:t>item of the array</w:t>
            </w:r>
            <w:r>
              <w:t xml:space="preserve"> represents the top most layer (see section </w:t>
            </w:r>
            <w:r>
              <w:fldChar w:fldCharType="begin"/>
            </w:r>
            <w:r>
              <w:instrText xml:space="preserve"> REF _Ref365350523 \r \h </w:instrText>
            </w:r>
            <w:r>
              <w:fldChar w:fldCharType="separate"/>
            </w:r>
            <w:r>
              <w:t>7.2.1.13</w:t>
            </w:r>
            <w:r>
              <w:fldChar w:fldCharType="end"/>
            </w:r>
            <w:r>
              <w:t xml:space="preserve"> for further details.</w:t>
            </w:r>
          </w:p>
          <w:p w14:paraId="275F8115" w14:textId="77777777" w:rsidR="005B4936" w:rsidRPr="00F6048E" w:rsidRDefault="005B4936" w:rsidP="006A3F35">
            <w:pPr>
              <w:pStyle w:val="Tablefootnote"/>
              <w:rPr>
                <w:highlight w:val="white"/>
              </w:rPr>
            </w:pPr>
            <w:r>
              <w:rPr>
                <w:highlight w:val="white"/>
                <w:vertAlign w:val="superscript"/>
              </w:rPr>
              <w:t>b</w:t>
            </w:r>
            <w:r w:rsidRPr="009C340E">
              <w:rPr>
                <w:highlight w:val="white"/>
                <w:vertAlign w:val="superscript"/>
              </w:rPr>
              <w:tab/>
            </w:r>
            <w:r w:rsidRPr="00F6048E">
              <w:rPr>
                <w:highlight w:val="white"/>
              </w:rPr>
              <w:t>URIs used as identifiers should be in canonical form, as described by section 6 of RFC-3986. Avoid the use of URI like http://server.com/path that should be written as http://server.com/path/</w:t>
            </w:r>
          </w:p>
          <w:p w14:paraId="15E7DCD8" w14:textId="3D5E7602" w:rsidR="005B4936" w:rsidRPr="00E95466" w:rsidRDefault="005B4936" w:rsidP="006A3F35">
            <w:pPr>
              <w:pStyle w:val="Tablefootnote"/>
              <w:rPr>
                <w:highlight w:val="white"/>
              </w:rPr>
            </w:pPr>
            <w:r>
              <w:rPr>
                <w:highlight w:val="white"/>
                <w:vertAlign w:val="superscript"/>
              </w:rPr>
              <w:t>c</w:t>
            </w:r>
            <w:r w:rsidRPr="009C340E">
              <w:rPr>
                <w:highlight w:val="white"/>
                <w:vertAlign w:val="superscript"/>
              </w:rPr>
              <w:tab/>
            </w:r>
            <w:r w:rsidR="007408F3">
              <w:rPr>
                <w:highlight w:val="white"/>
              </w:rPr>
              <w:t xml:space="preserve">geojson objects </w:t>
            </w:r>
            <w:r w:rsidRPr="00E95466">
              <w:rPr>
                <w:highlight w:val="white"/>
              </w:rPr>
              <w:t xml:space="preserve">MUST contain one or more </w:t>
            </w:r>
            <w:r w:rsidR="00D73504">
              <w:rPr>
                <w:highlight w:val="white"/>
              </w:rPr>
              <w:t xml:space="preserve">elements on the </w:t>
            </w:r>
            <w:r w:rsidR="007408F3" w:rsidRPr="00D73504">
              <w:rPr>
                <w:i/>
                <w:highlight w:val="white"/>
              </w:rPr>
              <w:t>properties.author</w:t>
            </w:r>
            <w:r w:rsidR="007408F3">
              <w:rPr>
                <w:highlight w:val="white"/>
              </w:rPr>
              <w:t xml:space="preserve"> </w:t>
            </w:r>
            <w:r w:rsidR="00D73504">
              <w:rPr>
                <w:highlight w:val="white"/>
              </w:rPr>
              <w:t>array</w:t>
            </w:r>
            <w:r w:rsidRPr="00E95466">
              <w:rPr>
                <w:highlight w:val="white"/>
              </w:rPr>
              <w:t xml:space="preserve">, unless all of the </w:t>
            </w:r>
            <w:r w:rsidR="00D73504">
              <w:rPr>
                <w:highlight w:val="white"/>
              </w:rPr>
              <w:t xml:space="preserve">entries of the </w:t>
            </w:r>
            <w:r w:rsidR="00D73504" w:rsidRPr="00D73504">
              <w:rPr>
                <w:i/>
                <w:highlight w:val="white"/>
              </w:rPr>
              <w:t>features</w:t>
            </w:r>
            <w:r w:rsidR="00D73504">
              <w:rPr>
                <w:highlight w:val="white"/>
              </w:rPr>
              <w:t xml:space="preserve"> array </w:t>
            </w:r>
            <w:r w:rsidRPr="00E95466">
              <w:rPr>
                <w:highlight w:val="white"/>
              </w:rPr>
              <w:t xml:space="preserve">contain </w:t>
            </w:r>
            <w:r w:rsidR="00D73504">
              <w:rPr>
                <w:highlight w:val="white"/>
              </w:rPr>
              <w:t xml:space="preserve">one or more elements on the </w:t>
            </w:r>
            <w:r w:rsidR="00D73504" w:rsidRPr="00D73504">
              <w:rPr>
                <w:i/>
                <w:highlight w:val="white"/>
              </w:rPr>
              <w:t>properties.authors</w:t>
            </w:r>
            <w:r w:rsidR="00D73504">
              <w:rPr>
                <w:highlight w:val="white"/>
              </w:rPr>
              <w:t xml:space="preserve"> array.</w:t>
            </w:r>
          </w:p>
          <w:p w14:paraId="7B10189E" w14:textId="5A245FA7" w:rsidR="005B4936" w:rsidRPr="00F6048E" w:rsidRDefault="005B4936" w:rsidP="00A14FE2">
            <w:pPr>
              <w:pStyle w:val="Tablefootnote"/>
              <w:rPr>
                <w:highlight w:val="white"/>
              </w:rPr>
            </w:pPr>
          </w:p>
        </w:tc>
      </w:tr>
    </w:tbl>
    <w:p w14:paraId="4F57DB1B" w14:textId="77777777" w:rsidR="005B4936" w:rsidRPr="009C16A5" w:rsidRDefault="005B4936" w:rsidP="005B4936">
      <w:pPr>
        <w:spacing w:after="120"/>
        <w:jc w:val="both"/>
      </w:pPr>
    </w:p>
    <w:p w14:paraId="787D8940" w14:textId="77777777" w:rsidR="005B4936" w:rsidRPr="005C78BB" w:rsidRDefault="005B4936" w:rsidP="001601D9">
      <w:pPr>
        <w:pStyle w:val="Heading4"/>
        <w:pPrChange w:id="76" w:author="Pedro Gonçalves" w:date="2014-05-28T11:18:00Z">
          <w:pPr>
            <w:pStyle w:val="Heading3"/>
          </w:pPr>
        </w:pPrChange>
      </w:pPr>
      <w:bookmarkStart w:id="77" w:name="ContextSpecReference"/>
      <w:bookmarkStart w:id="78" w:name="specReference"/>
      <w:bookmarkEnd w:id="77"/>
      <w:bookmarkEnd w:id="78"/>
      <w:r w:rsidRPr="005C78BB">
        <w:t xml:space="preserve">specReference </w:t>
      </w:r>
    </w:p>
    <w:p w14:paraId="0307526A" w14:textId="01CE6E60" w:rsidR="005B4936" w:rsidRDefault="005B4936" w:rsidP="005B4936">
      <w:pPr>
        <w:shd w:val="clear" w:color="auto" w:fill="FFFFFF"/>
        <w:spacing w:line="360" w:lineRule="atLeast"/>
        <w:rPr>
          <w:color w:val="000000"/>
          <w:lang w:eastAsia="en-GB"/>
        </w:rPr>
      </w:pPr>
      <w:r w:rsidRPr="000626F4">
        <w:rPr>
          <w:b/>
          <w:bCs/>
          <w:color w:val="000000"/>
          <w:lang w:eastAsia="en-GB"/>
        </w:rPr>
        <w:t>Path</w:t>
      </w:r>
      <w:r w:rsidRPr="000626F4">
        <w:rPr>
          <w:color w:val="000000"/>
          <w:lang w:eastAsia="en-GB"/>
        </w:rPr>
        <w:t xml:space="preserve">: </w:t>
      </w:r>
      <w:r w:rsidR="004F109E">
        <w:rPr>
          <w:color w:val="000000"/>
          <w:lang w:eastAsia="en-GB"/>
        </w:rPr>
        <w:t>&lt;xz&gt;</w:t>
      </w:r>
      <w:r w:rsidR="00071B74">
        <w:rPr>
          <w:color w:val="000000"/>
          <w:lang w:eastAsia="en-GB"/>
        </w:rPr>
        <w:t>.properties</w:t>
      </w:r>
      <w:r w:rsidR="00071B74">
        <w:rPr>
          <w:lang w:eastAsia="en-GB"/>
        </w:rPr>
        <w:t>.TBD</w:t>
      </w:r>
    </w:p>
    <w:p w14:paraId="4AF17137" w14:textId="5BB21D76" w:rsidR="005B4936" w:rsidRDefault="005B4936" w:rsidP="00FE3D58">
      <w:pPr>
        <w:shd w:val="clear" w:color="auto" w:fill="FFFFFF"/>
        <w:rPr>
          <w:color w:val="000000"/>
          <w:lang w:eastAsia="en-GB"/>
        </w:rPr>
      </w:pPr>
      <w:r w:rsidRPr="000626F4">
        <w:rPr>
          <w:color w:val="000000"/>
          <w:lang w:eastAsia="en-GB"/>
        </w:rPr>
        <w:t xml:space="preserve">The </w:t>
      </w:r>
      <w:r w:rsidR="00071B74">
        <w:rPr>
          <w:color w:val="000000"/>
          <w:lang w:eastAsia="en-GB"/>
        </w:rPr>
        <w:t xml:space="preserve">value of this element is the </w:t>
      </w:r>
      <w:r w:rsidRPr="000626F4">
        <w:rPr>
          <w:color w:val="000000"/>
          <w:lang w:eastAsia="en-GB"/>
        </w:rPr>
        <w:t xml:space="preserve">specification reference (requirements class) </w:t>
      </w:r>
      <w:r w:rsidR="00071B74" w:rsidRPr="00071B74">
        <w:rPr>
          <w:color w:val="000000"/>
          <w:lang w:eastAsia="en-GB"/>
        </w:rPr>
        <w:t>identifying that this is an OWC Context document and its version.</w:t>
      </w:r>
      <w:r w:rsidR="00071B74">
        <w:rPr>
          <w:color w:val="000000"/>
          <w:lang w:eastAsia="en-GB"/>
        </w:rPr>
        <w:t xml:space="preserve"> </w:t>
      </w:r>
    </w:p>
    <w:p w14:paraId="06549A00" w14:textId="77777777" w:rsidR="00201E75" w:rsidRPr="00201E75" w:rsidRDefault="00201E75" w:rsidP="00201E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6A4943D" w14:textId="6475A0DA" w:rsidR="00201E75" w:rsidRPr="00201E75" w:rsidRDefault="00201E75" w:rsidP="00201E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2FDBC118"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7D7D2F96" w14:textId="66B3028F" w:rsidR="00201E75" w:rsidRPr="00543994" w:rsidRDefault="00201E75" w:rsidP="00201E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3F1B7B8E" w14:textId="6EF72921" w:rsidR="005B4936" w:rsidRPr="00543994" w:rsidRDefault="00B11F78"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commentRangeStart w:id="79"/>
      <w:r w:rsidR="00201E75">
        <w:rPr>
          <w:rFonts w:ascii="Courier New" w:hAnsi="Courier New" w:cs="Courier New"/>
          <w:color w:val="5B4221"/>
          <w:sz w:val="18"/>
          <w:szCs w:val="18"/>
          <w:lang w:eastAsia="en-GB"/>
        </w:rPr>
        <w:t xml:space="preserve">TBD </w:t>
      </w:r>
      <w:commentRangeEnd w:id="79"/>
      <w:r w:rsidR="007B0A77">
        <w:rPr>
          <w:rStyle w:val="CommentReference"/>
        </w:rPr>
        <w:commentReference w:id="79"/>
      </w:r>
    </w:p>
    <w:p w14:paraId="1C5FB9E0" w14:textId="7B5109F0" w:rsidR="005B4936" w:rsidRPr="003E15BD" w:rsidRDefault="00B11F78"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5B4936" w:rsidRPr="003E15BD">
        <w:rPr>
          <w:rFonts w:ascii="Courier New" w:hAnsi="Courier New" w:cs="Courier New"/>
          <w:color w:val="5B4221"/>
          <w:sz w:val="18"/>
          <w:szCs w:val="18"/>
          <w:lang w:eastAsia="en-GB"/>
        </w:rPr>
        <w:t>...</w:t>
      </w:r>
    </w:p>
    <w:p w14:paraId="5A7B7492"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C22390A" w14:textId="609D7659"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FE3D58">
        <w:rPr>
          <w:rFonts w:ascii="Courier New" w:hAnsi="Courier New" w:cs="Courier New"/>
          <w:color w:val="5B4221"/>
          <w:sz w:val="18"/>
          <w:szCs w:val="18"/>
          <w:lang w:eastAsia="en-GB"/>
        </w:rPr>
        <w:t>{</w:t>
      </w:r>
    </w:p>
    <w:p w14:paraId="07F2FB25"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F996B00" w14:textId="13D2275A"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FE3D58">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BAA8717"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F6A7E33" w14:textId="280D37A7"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3782A5E" w14:textId="77777777" w:rsidR="005B4936" w:rsidRPr="005C78BB" w:rsidRDefault="005B4936" w:rsidP="001601D9">
      <w:pPr>
        <w:pStyle w:val="Heading4"/>
        <w:pPrChange w:id="80" w:author="Pedro Gonçalves" w:date="2014-05-28T11:18:00Z">
          <w:pPr>
            <w:pStyle w:val="Heading3"/>
          </w:pPr>
        </w:pPrChange>
      </w:pPr>
      <w:bookmarkStart w:id="81" w:name="ContextLanguage"/>
      <w:bookmarkStart w:id="82" w:name="language"/>
      <w:bookmarkEnd w:id="81"/>
      <w:bookmarkEnd w:id="82"/>
      <w:r w:rsidRPr="005C78BB">
        <w:t xml:space="preserve">language </w:t>
      </w:r>
    </w:p>
    <w:p w14:paraId="43FE28B2" w14:textId="274410B3" w:rsidR="005B4936" w:rsidRPr="000626F4" w:rsidRDefault="005B4936" w:rsidP="005B4936">
      <w:pPr>
        <w:shd w:val="clear" w:color="auto" w:fill="FFFFFF"/>
        <w:spacing w:line="360" w:lineRule="atLeast"/>
        <w:rPr>
          <w:color w:val="000000"/>
          <w:lang w:eastAsia="en-GB"/>
        </w:rPr>
      </w:pPr>
      <w:r w:rsidRPr="000626F4">
        <w:rPr>
          <w:b/>
          <w:bCs/>
          <w:color w:val="000000"/>
          <w:lang w:eastAsia="en-GB"/>
        </w:rPr>
        <w:t>Path</w:t>
      </w:r>
      <w:r w:rsidRPr="000626F4">
        <w:rPr>
          <w:color w:val="000000"/>
          <w:lang w:eastAsia="en-GB"/>
        </w:rPr>
        <w:t xml:space="preserve">: </w:t>
      </w:r>
      <w:r w:rsidR="004F109E">
        <w:rPr>
          <w:color w:val="000000"/>
          <w:lang w:eastAsia="en-GB"/>
        </w:rPr>
        <w:t>&lt;xz&gt;</w:t>
      </w:r>
      <w:r w:rsidR="00201E75">
        <w:rPr>
          <w:color w:val="000000"/>
          <w:lang w:eastAsia="en-GB"/>
        </w:rPr>
        <w:t>.lang</w:t>
      </w:r>
    </w:p>
    <w:p w14:paraId="35F94B14" w14:textId="4F831B79" w:rsidR="005B4936" w:rsidRPr="000626F4" w:rsidRDefault="005B4936" w:rsidP="00FE3D58">
      <w:pPr>
        <w:shd w:val="clear" w:color="auto" w:fill="FFFFFF"/>
        <w:rPr>
          <w:color w:val="000000"/>
          <w:lang w:eastAsia="en-GB"/>
        </w:rPr>
      </w:pPr>
      <w:r w:rsidRPr="000626F4">
        <w:rPr>
          <w:color w:val="000000"/>
          <w:lang w:eastAsia="en-GB"/>
        </w:rPr>
        <w:t xml:space="preserve">A </w:t>
      </w:r>
      <w:r w:rsidR="00201E75">
        <w:rPr>
          <w:color w:val="000000"/>
          <w:lang w:eastAsia="en-GB"/>
        </w:rPr>
        <w:t xml:space="preserve">GeoJSON </w:t>
      </w:r>
      <w:r w:rsidRPr="000626F4">
        <w:rPr>
          <w:color w:val="000000"/>
          <w:lang w:eastAsia="en-GB"/>
        </w:rPr>
        <w:t xml:space="preserve">Context </w:t>
      </w:r>
      <w:r w:rsidR="00201E75">
        <w:rPr>
          <w:color w:val="000000"/>
          <w:lang w:eastAsia="en-GB"/>
        </w:rPr>
        <w:t>object</w:t>
      </w:r>
      <w:r w:rsidRPr="000626F4">
        <w:rPr>
          <w:color w:val="000000"/>
          <w:lang w:eastAsia="en-GB"/>
        </w:rPr>
        <w:t xml:space="preserve"> </w:t>
      </w:r>
      <w:r>
        <w:rPr>
          <w:color w:val="000000"/>
          <w:lang w:eastAsia="en-GB"/>
        </w:rPr>
        <w:t>SHALL</w:t>
      </w:r>
      <w:r w:rsidRPr="000626F4">
        <w:rPr>
          <w:color w:val="000000"/>
          <w:lang w:eastAsia="en-GB"/>
        </w:rPr>
        <w:t xml:space="preserve"> have a </w:t>
      </w:r>
      <w:r w:rsidR="00201E75">
        <w:rPr>
          <w:i/>
          <w:color w:val="000000"/>
          <w:lang w:eastAsia="en-GB"/>
        </w:rPr>
        <w:t xml:space="preserve">lang </w:t>
      </w:r>
      <w:r w:rsidR="00201E75">
        <w:rPr>
          <w:color w:val="000000"/>
          <w:lang w:eastAsia="en-GB"/>
        </w:rPr>
        <w:t>element</w:t>
      </w:r>
      <w:r w:rsidRPr="000626F4">
        <w:rPr>
          <w:color w:val="000000"/>
          <w:lang w:eastAsia="en-GB"/>
        </w:rPr>
        <w:t>.</w:t>
      </w:r>
      <w:r>
        <w:rPr>
          <w:color w:val="000000"/>
          <w:lang w:eastAsia="en-GB"/>
        </w:rPr>
        <w:t xml:space="preserve"> </w:t>
      </w:r>
      <w:r w:rsidR="00201E75">
        <w:rPr>
          <w:color w:val="000000"/>
          <w:lang w:eastAsia="en-GB"/>
        </w:rPr>
        <w:t xml:space="preserve"> The format and interpretation of this value </w:t>
      </w:r>
      <w:r w:rsidR="00121B97">
        <w:rPr>
          <w:color w:val="000000"/>
          <w:lang w:eastAsia="en-GB"/>
        </w:rPr>
        <w:t xml:space="preserve">must follow the same rules as </w:t>
      </w:r>
      <w:r w:rsidRPr="000626F4">
        <w:rPr>
          <w:color w:val="000000"/>
          <w:lang w:eastAsia="en-GB"/>
        </w:rPr>
        <w:t xml:space="preserve">specified in </w:t>
      </w:r>
      <w:r>
        <w:rPr>
          <w:color w:val="000000"/>
          <w:lang w:eastAsia="en-GB"/>
        </w:rPr>
        <w:t>[</w:t>
      </w:r>
      <w:r w:rsidRPr="000626F4">
        <w:rPr>
          <w:color w:val="000000"/>
          <w:lang w:eastAsia="en-GB"/>
        </w:rPr>
        <w:t>XML 1.0</w:t>
      </w:r>
      <w:r>
        <w:rPr>
          <w:color w:val="000000"/>
          <w:lang w:eastAsia="en-GB"/>
        </w:rPr>
        <w:t xml:space="preserve"> </w:t>
      </w:r>
      <w:r w:rsidRPr="009A2144">
        <w:rPr>
          <w:lang w:eastAsia="en-GB"/>
        </w:rPr>
        <w:t>W3C.REC</w:t>
      </w:r>
      <w:r>
        <w:rPr>
          <w:lang w:eastAsia="en-GB"/>
        </w:rPr>
        <w:t>], Section 2.12.</w:t>
      </w:r>
    </w:p>
    <w:p w14:paraId="78FEA3C7" w14:textId="77777777" w:rsidR="00121B97" w:rsidRP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5BDDF9D5" w14:textId="22AEC48A" w:rsidR="00121B97" w:rsidRP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76FBAAFE"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0BDAFCA3" w14:textId="1AF3E4EF" w:rsidR="00121B97" w:rsidRP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2BAF7E5C" w14:textId="2A50FBB4" w:rsid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"lang" : "en",</w:t>
      </w:r>
    </w:p>
    <w:p w14:paraId="7FD4F6FD" w14:textId="6AFE6056" w:rsid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37C1697"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45D6B6F" w14:textId="69390763"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lastRenderedPageBreak/>
        <w:t xml:space="preserve">  "features": [</w:t>
      </w:r>
      <w:r w:rsidR="00FE3D58">
        <w:rPr>
          <w:rFonts w:ascii="Courier New" w:hAnsi="Courier New" w:cs="Courier New"/>
          <w:color w:val="5B4221"/>
          <w:sz w:val="18"/>
          <w:szCs w:val="18"/>
          <w:lang w:eastAsia="en-GB"/>
        </w:rPr>
        <w:t>{</w:t>
      </w:r>
    </w:p>
    <w:p w14:paraId="1EEF6894"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18BB4C7" w14:textId="4BDD4119"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FE3D58">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47A32D47"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EA766CD" w14:textId="5A0CE7B7"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71F97B3" w14:textId="77777777" w:rsidR="005B4936" w:rsidRPr="000626F4" w:rsidRDefault="005B4936" w:rsidP="001601D9">
      <w:pPr>
        <w:pStyle w:val="Heading4"/>
        <w:pPrChange w:id="83" w:author="Pedro Gonçalves" w:date="2014-05-28T11:18:00Z">
          <w:pPr>
            <w:pStyle w:val="Heading3"/>
          </w:pPr>
        </w:pPrChange>
      </w:pPr>
      <w:bookmarkStart w:id="84" w:name="ContextId"/>
      <w:bookmarkStart w:id="85" w:name="id"/>
      <w:bookmarkEnd w:id="84"/>
      <w:bookmarkEnd w:id="85"/>
      <w:r w:rsidRPr="000626F4">
        <w:t xml:space="preserve">id </w:t>
      </w:r>
    </w:p>
    <w:p w14:paraId="620B5D9B" w14:textId="5B249E96" w:rsidR="005B4936" w:rsidRPr="005C78BB" w:rsidRDefault="005B4936" w:rsidP="005B4936">
      <w:pPr>
        <w:keepNext/>
        <w:rPr>
          <w:lang w:eastAsia="en-GB"/>
        </w:rPr>
      </w:pPr>
      <w:r w:rsidRPr="005C78BB">
        <w:rPr>
          <w:b/>
          <w:bCs/>
          <w:lang w:eastAsia="en-GB"/>
        </w:rPr>
        <w:t>Path</w:t>
      </w:r>
      <w:r w:rsidRPr="005C78BB">
        <w:rPr>
          <w:lang w:eastAsia="en-GB"/>
        </w:rPr>
        <w:t xml:space="preserve">: </w:t>
      </w:r>
      <w:r w:rsidR="004F109E">
        <w:rPr>
          <w:color w:val="000000"/>
          <w:lang w:eastAsia="en-GB"/>
        </w:rPr>
        <w:t>&lt;xz&gt;</w:t>
      </w:r>
      <w:r w:rsidR="00437E12">
        <w:rPr>
          <w:lang w:eastAsia="en-GB"/>
        </w:rPr>
        <w:t>.id</w:t>
      </w:r>
    </w:p>
    <w:p w14:paraId="6912EA42" w14:textId="20496013" w:rsidR="005B4936" w:rsidRPr="005C78BB" w:rsidRDefault="005B4936" w:rsidP="005B4936">
      <w:pPr>
        <w:rPr>
          <w:lang w:eastAsia="en-GB"/>
        </w:rPr>
      </w:pPr>
      <w:r>
        <w:rPr>
          <w:lang w:eastAsia="en-GB"/>
        </w:rPr>
        <w:t>The id element defines a</w:t>
      </w:r>
      <w:r w:rsidRPr="005C78BB">
        <w:rPr>
          <w:lang w:eastAsia="en-GB"/>
        </w:rPr>
        <w:t xml:space="preserve"> mandatory reference to the identification of the Context document. Its content </w:t>
      </w:r>
      <w:r>
        <w:rPr>
          <w:lang w:eastAsia="en-GB"/>
        </w:rPr>
        <w:t>SHALL</w:t>
      </w:r>
      <w:r w:rsidRPr="005C78BB">
        <w:rPr>
          <w:lang w:eastAsia="en-GB"/>
        </w:rPr>
        <w:t xml:space="preserve"> be an IRI, as defined by </w:t>
      </w:r>
      <w:r>
        <w:rPr>
          <w:lang w:eastAsia="en-GB"/>
        </w:rPr>
        <w:t>IETF [</w:t>
      </w:r>
      <w:r w:rsidRPr="005028C1">
        <w:rPr>
          <w:lang w:eastAsia="en-GB"/>
        </w:rPr>
        <w:t>RFC</w:t>
      </w:r>
      <w:r>
        <w:rPr>
          <w:lang w:eastAsia="en-GB"/>
        </w:rPr>
        <w:t>-</w:t>
      </w:r>
      <w:r w:rsidRPr="005028C1">
        <w:rPr>
          <w:lang w:eastAsia="en-GB"/>
        </w:rPr>
        <w:t>3987</w:t>
      </w:r>
      <w:r>
        <w:rPr>
          <w:lang w:eastAsia="en-GB"/>
        </w:rPr>
        <w:t>]</w:t>
      </w:r>
      <w:r w:rsidRPr="005C78BB">
        <w:rPr>
          <w:lang w:eastAsia="en-GB"/>
        </w:rPr>
        <w:t>. By defining it as a</w:t>
      </w:r>
      <w:r>
        <w:rPr>
          <w:lang w:eastAsia="en-GB"/>
        </w:rPr>
        <w:t>n</w:t>
      </w:r>
      <w:r w:rsidRPr="005C78BB">
        <w:rPr>
          <w:lang w:eastAsia="en-GB"/>
        </w:rPr>
        <w:t xml:space="preserve"> "IRI" the use of relative references is excluded and it </w:t>
      </w:r>
      <w:r>
        <w:rPr>
          <w:lang w:eastAsia="en-GB"/>
        </w:rPr>
        <w:t>SHALL</w:t>
      </w:r>
      <w:r w:rsidRPr="005C78BB">
        <w:rPr>
          <w:lang w:eastAsia="en-GB"/>
        </w:rPr>
        <w:t xml:space="preserve"> NOT be assumed to convey </w:t>
      </w:r>
      <w:r w:rsidRPr="00A80730">
        <w:rPr>
          <w:lang w:eastAsia="en-GB"/>
        </w:rPr>
        <w:t xml:space="preserve">dereferenceable </w:t>
      </w:r>
      <w:r w:rsidR="00437E12">
        <w:rPr>
          <w:lang w:eastAsia="en-GB"/>
        </w:rPr>
        <w:t xml:space="preserve">information. The content of this </w:t>
      </w:r>
      <w:r w:rsidRPr="005C78BB">
        <w:rPr>
          <w:lang w:eastAsia="en-GB"/>
        </w:rPr>
        <w:t xml:space="preserve">element </w:t>
      </w:r>
      <w:r>
        <w:rPr>
          <w:lang w:eastAsia="en-GB"/>
        </w:rPr>
        <w:t>SHALL</w:t>
      </w:r>
      <w:r w:rsidRPr="005C78BB">
        <w:rPr>
          <w:lang w:eastAsia="en-GB"/>
        </w:rPr>
        <w:t xml:space="preserve"> be created in a way that assures uniqueness and follow the recommendations </w:t>
      </w:r>
      <w:r w:rsidRPr="005028C1">
        <w:rPr>
          <w:lang w:eastAsia="en-GB"/>
        </w:rPr>
        <w:t>of</w:t>
      </w:r>
      <w:r>
        <w:rPr>
          <w:lang w:eastAsia="en-GB"/>
        </w:rPr>
        <w:t xml:space="preserve"> IETF [</w:t>
      </w:r>
      <w:r w:rsidRPr="005028C1">
        <w:rPr>
          <w:lang w:eastAsia="en-GB"/>
        </w:rPr>
        <w:t>RFC</w:t>
      </w:r>
      <w:r>
        <w:rPr>
          <w:lang w:eastAsia="en-GB"/>
        </w:rPr>
        <w:t>-</w:t>
      </w:r>
      <w:r w:rsidRPr="005028C1">
        <w:rPr>
          <w:lang w:eastAsia="en-GB"/>
        </w:rPr>
        <w:t>4287</w:t>
      </w:r>
      <w:r>
        <w:rPr>
          <w:lang w:eastAsia="en-GB"/>
        </w:rPr>
        <w:t>]</w:t>
      </w:r>
      <w:r w:rsidRPr="005028C1">
        <w:rPr>
          <w:lang w:eastAsia="en-GB"/>
        </w:rPr>
        <w:t xml:space="preserve"> section 4.2.6.</w:t>
      </w:r>
      <w:r w:rsidRPr="005C78BB">
        <w:rPr>
          <w:lang w:eastAsia="en-GB"/>
        </w:rPr>
        <w:t xml:space="preserve"> The id should be in canonical form </w:t>
      </w:r>
      <w:r>
        <w:rPr>
          <w:lang w:eastAsia="en-GB"/>
        </w:rPr>
        <w:t>(</w:t>
      </w:r>
      <w:r w:rsidRPr="005C78BB">
        <w:rPr>
          <w:lang w:eastAsia="en-GB"/>
        </w:rPr>
        <w:t>avoid</w:t>
      </w:r>
      <w:r>
        <w:rPr>
          <w:lang w:eastAsia="en-GB"/>
        </w:rPr>
        <w:t>ing</w:t>
      </w:r>
      <w:r w:rsidRPr="005C78BB">
        <w:rPr>
          <w:lang w:eastAsia="en-GB"/>
        </w:rPr>
        <w:t xml:space="preserve"> the use of URI like </w:t>
      </w:r>
      <w:r w:rsidRPr="005C78BB">
        <w:rPr>
          <w:i/>
          <w:iCs/>
          <w:lang w:eastAsia="en-GB"/>
        </w:rPr>
        <w:t>http://server.com/path</w:t>
      </w:r>
      <w:r>
        <w:rPr>
          <w:lang w:eastAsia="en-GB"/>
        </w:rPr>
        <w:t xml:space="preserve"> and using</w:t>
      </w:r>
      <w:r w:rsidRPr="005C78BB">
        <w:rPr>
          <w:lang w:eastAsia="en-GB"/>
        </w:rPr>
        <w:t xml:space="preserve"> </w:t>
      </w:r>
      <w:r w:rsidRPr="005C78BB">
        <w:rPr>
          <w:i/>
          <w:iCs/>
          <w:lang w:eastAsia="en-GB"/>
        </w:rPr>
        <w:t>http://server.com/path/</w:t>
      </w:r>
      <w:r w:rsidRPr="005C78BB">
        <w:rPr>
          <w:lang w:eastAsia="en-GB"/>
        </w:rPr>
        <w:t xml:space="preserve"> instead</w:t>
      </w:r>
      <w:r>
        <w:rPr>
          <w:lang w:eastAsia="en-GB"/>
        </w:rPr>
        <w:t>)</w:t>
      </w:r>
      <w:r w:rsidRPr="005C78BB">
        <w:rPr>
          <w:lang w:eastAsia="en-GB"/>
        </w:rPr>
        <w:t>.</w:t>
      </w:r>
    </w:p>
    <w:p w14:paraId="34A7A759" w14:textId="77777777" w:rsidR="00437E12" w:rsidRPr="00121B97"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bookmarkStart w:id="86" w:name="ContextTitle"/>
      <w:bookmarkStart w:id="87" w:name="title"/>
      <w:bookmarkEnd w:id="86"/>
      <w:bookmarkEnd w:id="87"/>
      <w:r w:rsidRPr="00121B97">
        <w:rPr>
          <w:rFonts w:ascii="Courier New" w:hAnsi="Courier New" w:cs="Courier New"/>
          <w:color w:val="5B4221"/>
          <w:sz w:val="18"/>
          <w:szCs w:val="18"/>
          <w:lang w:eastAsia="en-GB"/>
        </w:rPr>
        <w:t>{</w:t>
      </w:r>
    </w:p>
    <w:p w14:paraId="1ECBC5BE" w14:textId="77777777" w:rsidR="00437E12" w:rsidRPr="00121B97"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0D1EF077"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56B36D7F" w14:textId="17F5114E" w:rsidR="00437E12"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1279B97" w14:textId="1B5F1A2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6788A7FA"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0A0FD8A" w14:textId="2A7B2FC6"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B2B3C4C"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C7C835E" w14:textId="35929B52" w:rsidR="00437E12" w:rsidRPr="003E15BD"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FFF1500" w14:textId="77777777" w:rsidR="005B4936" w:rsidRPr="000626F4" w:rsidRDefault="005B4936" w:rsidP="001601D9">
      <w:pPr>
        <w:pStyle w:val="Heading4"/>
        <w:pPrChange w:id="88" w:author="Pedro Gonçalves" w:date="2014-05-28T11:18:00Z">
          <w:pPr>
            <w:pStyle w:val="Heading3"/>
          </w:pPr>
        </w:pPrChange>
      </w:pPr>
      <w:r w:rsidRPr="000626F4">
        <w:t xml:space="preserve">title </w:t>
      </w:r>
    </w:p>
    <w:p w14:paraId="17D56018" w14:textId="30121D73" w:rsidR="005B4936" w:rsidRPr="005C78BB" w:rsidRDefault="005B4936" w:rsidP="005B4936">
      <w:pPr>
        <w:rPr>
          <w:lang w:eastAsia="en-GB"/>
        </w:rPr>
      </w:pPr>
      <w:r w:rsidRPr="005C78BB">
        <w:rPr>
          <w:b/>
          <w:bCs/>
          <w:lang w:eastAsia="en-GB"/>
        </w:rPr>
        <w:t>Path</w:t>
      </w:r>
      <w:r w:rsidRPr="005C78BB">
        <w:rPr>
          <w:lang w:eastAsia="en-GB"/>
        </w:rPr>
        <w:t xml:space="preserve">: </w:t>
      </w:r>
      <w:r w:rsidR="004F109E">
        <w:rPr>
          <w:lang w:eastAsia="en-GB"/>
        </w:rPr>
        <w:t>&lt;xz&gt;</w:t>
      </w:r>
      <w:r w:rsidR="00437E12">
        <w:rPr>
          <w:lang w:eastAsia="en-GB"/>
        </w:rPr>
        <w:t>.properties.title</w:t>
      </w:r>
    </w:p>
    <w:p w14:paraId="6FD429F2" w14:textId="18F5350C" w:rsidR="005B4936" w:rsidRPr="005C78BB" w:rsidRDefault="005B4936" w:rsidP="005B4936">
      <w:pPr>
        <w:rPr>
          <w:lang w:eastAsia="en-GB"/>
        </w:rPr>
      </w:pPr>
      <w:r>
        <w:rPr>
          <w:lang w:eastAsia="en-GB"/>
        </w:rPr>
        <w:t>This element contains t</w:t>
      </w:r>
      <w:r w:rsidRPr="005C78BB">
        <w:rPr>
          <w:lang w:eastAsia="en-GB"/>
        </w:rPr>
        <w:t>he title of the Context document. This element is mandatory and it conveys a human-r</w:t>
      </w:r>
      <w:r w:rsidR="00437E12">
        <w:rPr>
          <w:lang w:eastAsia="en-GB"/>
        </w:rPr>
        <w:t>eadable title.</w:t>
      </w:r>
    </w:p>
    <w:p w14:paraId="1200D239" w14:textId="77777777" w:rsidR="00437E12" w:rsidRPr="00121B97"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448D8569" w14:textId="77777777" w:rsidR="00437E12" w:rsidRPr="00121B97"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622A5580"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19CC456B" w14:textId="662E1532" w:rsidR="00437E12"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75962E2F" w14:textId="3B5621C0" w:rsidR="00437E12"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sidR="007B0A77">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4C8FE0FA" w14:textId="77777777" w:rsidR="00437E12"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F35A7D2" w14:textId="78741CBF"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D6BA41E" w14:textId="52E47E1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0583E9E5"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0B0A53F" w14:textId="22C63D4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3C03E6D"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CFF747E" w14:textId="675FB33A"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F24F7E3" w14:textId="77777777" w:rsidR="005B4936" w:rsidRPr="000626F4" w:rsidRDefault="005B4936" w:rsidP="001601D9">
      <w:pPr>
        <w:pStyle w:val="Heading4"/>
        <w:pPrChange w:id="89" w:author="Pedro Gonçalves" w:date="2014-05-28T11:18:00Z">
          <w:pPr>
            <w:pStyle w:val="Heading3"/>
          </w:pPr>
        </w:pPrChange>
      </w:pPr>
      <w:bookmarkStart w:id="90" w:name="ContextAbstract"/>
      <w:bookmarkStart w:id="91" w:name="abstract"/>
      <w:bookmarkEnd w:id="90"/>
      <w:bookmarkEnd w:id="91"/>
      <w:r w:rsidRPr="000626F4">
        <w:lastRenderedPageBreak/>
        <w:t xml:space="preserve">abstract </w:t>
      </w:r>
    </w:p>
    <w:p w14:paraId="5846B1CE" w14:textId="296DCC21" w:rsidR="005B4936" w:rsidRPr="005C78BB" w:rsidRDefault="005B4936" w:rsidP="005B4936">
      <w:pPr>
        <w:rPr>
          <w:lang w:eastAsia="en-GB"/>
        </w:rPr>
      </w:pPr>
      <w:r w:rsidRPr="005C78BB">
        <w:rPr>
          <w:b/>
          <w:bCs/>
          <w:lang w:eastAsia="en-GB"/>
        </w:rPr>
        <w:t>Path</w:t>
      </w:r>
      <w:r w:rsidRPr="005C78BB">
        <w:rPr>
          <w:lang w:eastAsia="en-GB"/>
        </w:rPr>
        <w:t xml:space="preserve">: </w:t>
      </w:r>
      <w:r w:rsidR="004F109E">
        <w:rPr>
          <w:color w:val="000000"/>
          <w:lang w:eastAsia="en-GB"/>
        </w:rPr>
        <w:t>&lt;xz&gt;</w:t>
      </w:r>
      <w:r w:rsidR="003D448B">
        <w:rPr>
          <w:lang w:eastAsia="en-GB"/>
        </w:rPr>
        <w:t>.properties.subtitle</w:t>
      </w:r>
    </w:p>
    <w:p w14:paraId="2B200CB8" w14:textId="0D8E265E" w:rsidR="005B4936" w:rsidRPr="005C78BB" w:rsidRDefault="005B4936" w:rsidP="005B4936">
      <w:pPr>
        <w:rPr>
          <w:lang w:eastAsia="en-GB"/>
        </w:rPr>
      </w:pPr>
      <w:r w:rsidRPr="005C78BB">
        <w:rPr>
          <w:lang w:eastAsia="en-GB"/>
        </w:rPr>
        <w:t>This element is optional and it contains the description of the Context Document Purpose or Content.</w:t>
      </w:r>
    </w:p>
    <w:p w14:paraId="33C50C1A" w14:textId="77777777" w:rsidR="004F109E" w:rsidRPr="00121B97"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296E0B1A" w14:textId="77777777" w:rsidR="004F109E" w:rsidRPr="00121B97"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02ED3C2E"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647A85CE" w14:textId="77777777" w:rsidR="004F109E"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70F35461"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17FE68CF" w14:textId="1DF90361" w:rsidR="004F109E"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F109E">
        <w:rPr>
          <w:rFonts w:ascii="Courier New" w:hAnsi="Courier New" w:cs="Courier New"/>
          <w:color w:val="5B4221"/>
          <w:sz w:val="18"/>
          <w:szCs w:val="18"/>
          <w:lang w:eastAsia="en-GB"/>
        </w:rPr>
        <w:t>"subtitle" : "</w:t>
      </w:r>
      <w:r>
        <w:rPr>
          <w:rFonts w:ascii="Courier New" w:hAnsi="Courier New" w:cs="Courier New"/>
          <w:color w:val="5B4221"/>
          <w:sz w:val="18"/>
          <w:szCs w:val="18"/>
          <w:lang w:eastAsia="en-GB"/>
        </w:rPr>
        <w:t>This Context document uses WMS</w:t>
      </w:r>
      <w:r w:rsidR="007B0A77">
        <w:rPr>
          <w:rFonts w:ascii="Courier New" w:hAnsi="Courier New" w:cs="Courier New"/>
          <w:color w:val="5B4221"/>
          <w:sz w:val="18"/>
          <w:szCs w:val="18"/>
          <w:lang w:eastAsia="en-GB"/>
        </w:rPr>
        <w:t xml:space="preserve"> and GML</w:t>
      </w:r>
      <w:r w:rsidRPr="004F109E">
        <w:rPr>
          <w:rFonts w:ascii="Courier New" w:hAnsi="Courier New" w:cs="Courier New"/>
          <w:color w:val="5B4221"/>
          <w:sz w:val="18"/>
          <w:szCs w:val="18"/>
          <w:lang w:eastAsia="en-GB"/>
        </w:rPr>
        <w:t>",</w:t>
      </w:r>
    </w:p>
    <w:p w14:paraId="0E201C77" w14:textId="16078B18" w:rsidR="004F109E"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7A46FDE" w14:textId="2A3BE450"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FD5564">
        <w:rPr>
          <w:rFonts w:ascii="Courier New" w:hAnsi="Courier New" w:cs="Courier New"/>
          <w:color w:val="5B4221"/>
          <w:sz w:val="18"/>
          <w:szCs w:val="18"/>
          <w:lang w:eastAsia="en-GB"/>
        </w:rPr>
        <w:t>,</w:t>
      </w:r>
    </w:p>
    <w:p w14:paraId="4F6ABAB6" w14:textId="2A29AF7A"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4C89A84A"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80A065C" w14:textId="1C3D9744"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13A2CB58"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7690D0F" w14:textId="30763137"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426B36A" w14:textId="77777777" w:rsidR="005B4936" w:rsidRPr="000626F4" w:rsidRDefault="005B4936" w:rsidP="001601D9">
      <w:pPr>
        <w:pStyle w:val="Heading4"/>
        <w:pPrChange w:id="92" w:author="Pedro Gonçalves" w:date="2014-05-28T11:18:00Z">
          <w:pPr>
            <w:pStyle w:val="Heading3"/>
          </w:pPr>
        </w:pPrChange>
      </w:pPr>
      <w:bookmarkStart w:id="93" w:name="ContextUpdateDate"/>
      <w:bookmarkStart w:id="94" w:name="updateDate"/>
      <w:bookmarkEnd w:id="93"/>
      <w:bookmarkEnd w:id="94"/>
      <w:r w:rsidRPr="000626F4">
        <w:t xml:space="preserve">updateDate </w:t>
      </w:r>
    </w:p>
    <w:p w14:paraId="3BBDE7D6" w14:textId="7131A746" w:rsidR="005B4936" w:rsidRPr="005C78BB" w:rsidRDefault="005B4936" w:rsidP="005B4936">
      <w:pPr>
        <w:rPr>
          <w:lang w:eastAsia="en-GB"/>
        </w:rPr>
      </w:pPr>
      <w:r w:rsidRPr="005C78BB">
        <w:rPr>
          <w:b/>
          <w:bCs/>
          <w:lang w:eastAsia="en-GB"/>
        </w:rPr>
        <w:t>Path</w:t>
      </w:r>
      <w:r w:rsidRPr="005C78BB">
        <w:rPr>
          <w:lang w:eastAsia="en-GB"/>
        </w:rPr>
        <w:t xml:space="preserve">: </w:t>
      </w:r>
      <w:r w:rsidR="004F109E">
        <w:rPr>
          <w:color w:val="000000"/>
          <w:lang w:eastAsia="en-GB"/>
        </w:rPr>
        <w:t>&lt;xz&gt;.properties</w:t>
      </w:r>
      <w:r w:rsidR="004F109E">
        <w:rPr>
          <w:lang w:eastAsia="en-GB"/>
        </w:rPr>
        <w:t>.</w:t>
      </w:r>
      <w:r w:rsidRPr="005C78BB">
        <w:rPr>
          <w:lang w:eastAsia="en-GB"/>
        </w:rPr>
        <w:t>updated</w:t>
      </w:r>
    </w:p>
    <w:p w14:paraId="7F73E005" w14:textId="77777777" w:rsidR="005B4936" w:rsidRPr="005C78BB" w:rsidRDefault="005B4936" w:rsidP="005B4936">
      <w:pPr>
        <w:rPr>
          <w:lang w:eastAsia="en-GB"/>
        </w:rPr>
      </w:pPr>
      <w:r w:rsidRPr="005C78BB">
        <w:rPr>
          <w:lang w:eastAsia="en-GB"/>
        </w:rPr>
        <w:t xml:space="preserve">This element is mandatory and indicates the most recent instant in time when the feed was modified in a way the publisher considers </w:t>
      </w:r>
      <w:r w:rsidRPr="005C78BB">
        <w:rPr>
          <w:b/>
          <w:bCs/>
          <w:lang w:eastAsia="en-GB"/>
        </w:rPr>
        <w:t>significant</w:t>
      </w:r>
      <w:r w:rsidRPr="005C78BB">
        <w:rPr>
          <w:lang w:eastAsia="en-GB"/>
        </w:rPr>
        <w:t xml:space="preserve"> and </w:t>
      </w:r>
      <w:r>
        <w:rPr>
          <w:lang w:eastAsia="en-GB"/>
        </w:rPr>
        <w:t xml:space="preserve">does </w:t>
      </w:r>
      <w:r w:rsidRPr="005C78BB">
        <w:rPr>
          <w:lang w:eastAsia="en-GB"/>
        </w:rPr>
        <w:t xml:space="preserve">not necessarily </w:t>
      </w:r>
      <w:r>
        <w:rPr>
          <w:lang w:eastAsia="en-GB"/>
        </w:rPr>
        <w:t xml:space="preserve">account for </w:t>
      </w:r>
      <w:r w:rsidRPr="005C78BB">
        <w:rPr>
          <w:lang w:eastAsia="en-GB"/>
        </w:rPr>
        <w:t xml:space="preserve">minor modifications. The content of this element </w:t>
      </w:r>
      <w:r>
        <w:rPr>
          <w:lang w:eastAsia="en-GB"/>
        </w:rPr>
        <w:t>SHALL</w:t>
      </w:r>
      <w:r w:rsidRPr="005C78BB">
        <w:rPr>
          <w:lang w:eastAsia="en-GB"/>
        </w:rPr>
        <w:t xml:space="preserve"> conform to the "date-time" production in </w:t>
      </w:r>
      <w:r>
        <w:rPr>
          <w:lang w:eastAsia="en-GB"/>
        </w:rPr>
        <w:t>IETF [</w:t>
      </w:r>
      <w:r w:rsidRPr="001D669C">
        <w:rPr>
          <w:lang w:eastAsia="en-GB"/>
        </w:rPr>
        <w:t>RFC</w:t>
      </w:r>
      <w:r>
        <w:rPr>
          <w:lang w:eastAsia="en-GB"/>
        </w:rPr>
        <w:t>-</w:t>
      </w:r>
      <w:r w:rsidRPr="001D669C">
        <w:rPr>
          <w:lang w:eastAsia="en-GB"/>
        </w:rPr>
        <w:t>3339</w:t>
      </w:r>
      <w:r>
        <w:rPr>
          <w:lang w:eastAsia="en-GB"/>
        </w:rPr>
        <w:t>]</w:t>
      </w:r>
      <w:r w:rsidRPr="005C78BB">
        <w:rPr>
          <w:lang w:eastAsia="en-GB"/>
        </w:rPr>
        <w:t xml:space="preserve">. In addition, an uppercase "T" character </w:t>
      </w:r>
      <w:r>
        <w:rPr>
          <w:lang w:eastAsia="en-GB"/>
        </w:rPr>
        <w:t>SHALL</w:t>
      </w:r>
      <w:r w:rsidRPr="005C78BB">
        <w:rPr>
          <w:lang w:eastAsia="en-GB"/>
        </w:rPr>
        <w:t xml:space="preserve"> be used to separate date and time, and an uppercase "Z" character </w:t>
      </w:r>
      <w:r>
        <w:rPr>
          <w:lang w:eastAsia="en-GB"/>
        </w:rPr>
        <w:t>SHALL</w:t>
      </w:r>
      <w:r w:rsidRPr="005C78BB">
        <w:rPr>
          <w:lang w:eastAsia="en-GB"/>
        </w:rPr>
        <w:t xml:space="preserve"> be present in the absence of a numeric time zone offset.</w:t>
      </w:r>
    </w:p>
    <w:p w14:paraId="1546389F" w14:textId="77777777" w:rsidR="00ED2502" w:rsidRPr="00121B97"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41F6F7AA" w14:textId="77777777" w:rsidR="00ED2502" w:rsidRPr="00121B97"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7AF77916"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10A7B521" w14:textId="77777777" w:rsidR="00ED2502"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75035FB3"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2C478F13" w14:textId="6A986F55" w:rsidR="005840E1" w:rsidRDefault="005840E1"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"updated" : "2012-11-04T17:26:23Z",</w:t>
      </w:r>
    </w:p>
    <w:p w14:paraId="25889FFB" w14:textId="77777777" w:rsidR="00ED2502"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A04DD23" w14:textId="1AF1DB64"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000F05EC" w14:textId="01E0CB2C"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5B62CC7B"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84B68CB" w14:textId="27DF04B1"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000209F"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56E178F" w14:textId="1FF02464" w:rsidR="00ED2502" w:rsidRPr="003E15BD"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5788AA8" w14:textId="77777777" w:rsidR="005B4936" w:rsidRPr="000626F4" w:rsidRDefault="005B4936" w:rsidP="001601D9">
      <w:pPr>
        <w:pStyle w:val="Heading4"/>
        <w:pPrChange w:id="95" w:author="Pedro Gonçalves" w:date="2014-05-28T11:18:00Z">
          <w:pPr>
            <w:pStyle w:val="Heading3"/>
          </w:pPr>
        </w:pPrChange>
      </w:pPr>
      <w:bookmarkStart w:id="96" w:name="ContextAuthor"/>
      <w:bookmarkStart w:id="97" w:name="author"/>
      <w:bookmarkEnd w:id="96"/>
      <w:bookmarkEnd w:id="97"/>
      <w:r w:rsidRPr="000626F4">
        <w:t xml:space="preserve">author </w:t>
      </w:r>
    </w:p>
    <w:p w14:paraId="2C6C3755" w14:textId="1889D371" w:rsidR="005B4936" w:rsidRPr="005C78BB" w:rsidRDefault="005B4936" w:rsidP="005B4936">
      <w:pPr>
        <w:rPr>
          <w:lang w:eastAsia="en-GB"/>
        </w:rPr>
      </w:pPr>
      <w:r w:rsidRPr="005C78BB">
        <w:rPr>
          <w:b/>
          <w:bCs/>
          <w:lang w:eastAsia="en-GB"/>
        </w:rPr>
        <w:t>Path</w:t>
      </w:r>
      <w:r w:rsidRPr="005C78BB">
        <w:rPr>
          <w:lang w:eastAsia="en-GB"/>
        </w:rPr>
        <w:t xml:space="preserve">: </w:t>
      </w:r>
      <w:r w:rsidR="005840E1">
        <w:rPr>
          <w:lang w:eastAsia="en-GB"/>
        </w:rPr>
        <w:t>&lt;xz&gt;.properties.author</w:t>
      </w:r>
      <w:r w:rsidR="00174552">
        <w:rPr>
          <w:lang w:eastAsia="en-GB"/>
        </w:rPr>
        <w:t>s</w:t>
      </w:r>
    </w:p>
    <w:p w14:paraId="4E938BB9" w14:textId="1CD2A751" w:rsidR="005B4936" w:rsidRDefault="005B4936" w:rsidP="005B4936">
      <w:pPr>
        <w:rPr>
          <w:lang w:eastAsia="en-GB"/>
        </w:rPr>
      </w:pPr>
      <w:r w:rsidRPr="005C78BB">
        <w:rPr>
          <w:lang w:eastAsia="en-GB"/>
        </w:rPr>
        <w:lastRenderedPageBreak/>
        <w:t xml:space="preserve">This element indicates the </w:t>
      </w:r>
      <w:r w:rsidRPr="00174552">
        <w:rPr>
          <w:i/>
          <w:lang w:eastAsia="en-GB"/>
        </w:rPr>
        <w:t>author</w:t>
      </w:r>
      <w:r w:rsidR="00174552" w:rsidRPr="00174552">
        <w:rPr>
          <w:i/>
          <w:lang w:eastAsia="en-GB"/>
        </w:rPr>
        <w:t>s</w:t>
      </w:r>
      <w:r w:rsidR="00174552">
        <w:rPr>
          <w:lang w:eastAsia="en-GB"/>
        </w:rPr>
        <w:t xml:space="preserve"> array</w:t>
      </w:r>
      <w:r w:rsidRPr="005C78BB">
        <w:rPr>
          <w:lang w:eastAsia="en-GB"/>
        </w:rPr>
        <w:t xml:space="preserve"> of the Context document. It MAY contain </w:t>
      </w:r>
      <w:r>
        <w:rPr>
          <w:i/>
          <w:lang w:eastAsia="en-GB"/>
        </w:rPr>
        <w:t>n</w:t>
      </w:r>
      <w:r w:rsidRPr="0030100D">
        <w:rPr>
          <w:i/>
          <w:lang w:eastAsia="en-GB"/>
        </w:rPr>
        <w:t>ame</w:t>
      </w:r>
      <w:r w:rsidRPr="005C78BB">
        <w:rPr>
          <w:lang w:eastAsia="en-GB"/>
        </w:rPr>
        <w:t xml:space="preserve"> (conveys a human-readable name for the person), </w:t>
      </w:r>
      <w:r>
        <w:rPr>
          <w:i/>
          <w:lang w:eastAsia="en-GB"/>
        </w:rPr>
        <w:t>e</w:t>
      </w:r>
      <w:r w:rsidRPr="0030100D">
        <w:rPr>
          <w:i/>
          <w:lang w:eastAsia="en-GB"/>
        </w:rPr>
        <w:t>mail</w:t>
      </w:r>
      <w:r w:rsidRPr="005C78BB">
        <w:rPr>
          <w:lang w:eastAsia="en-GB"/>
        </w:rPr>
        <w:t xml:space="preserve"> (email address for the person) and</w:t>
      </w:r>
      <w:r w:rsidR="005840E1">
        <w:rPr>
          <w:lang w:eastAsia="en-GB"/>
        </w:rPr>
        <w:t xml:space="preserve"> </w:t>
      </w:r>
      <w:r>
        <w:rPr>
          <w:i/>
          <w:lang w:eastAsia="en-GB"/>
        </w:rPr>
        <w:t>u</w:t>
      </w:r>
      <w:r w:rsidRPr="0030100D">
        <w:rPr>
          <w:i/>
          <w:lang w:eastAsia="en-GB"/>
        </w:rPr>
        <w:t>ri</w:t>
      </w:r>
      <w:r w:rsidRPr="005C78BB">
        <w:rPr>
          <w:lang w:eastAsia="en-GB"/>
        </w:rPr>
        <w:t xml:space="preserve"> (home page for the person) elements.</w:t>
      </w:r>
    </w:p>
    <w:p w14:paraId="255D761E" w14:textId="77777777" w:rsidR="00B47E1F" w:rsidRPr="00121B97"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0D89189F" w14:textId="77777777" w:rsidR="00B47E1F" w:rsidRPr="00121B97"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53262F75"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216AC839" w14:textId="77777777"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1D7B5076"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43A06C3E" w14:textId="17C5CC8B"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author</w:t>
      </w:r>
      <w:ins w:id="98" w:author="Pedro Gonçalves" w:date="2014-05-14T11:34:00Z">
        <w:r w:rsidR="00B574C0">
          <w:rPr>
            <w:rFonts w:ascii="Courier New" w:hAnsi="Courier New" w:cs="Courier New"/>
            <w:color w:val="5B4221"/>
            <w:sz w:val="18"/>
            <w:szCs w:val="18"/>
            <w:lang w:eastAsia="en-GB"/>
          </w:rPr>
          <w:t>s</w:t>
        </w:r>
      </w:ins>
      <w:r w:rsidRPr="005840E1">
        <w:rPr>
          <w:rFonts w:ascii="Courier New" w:hAnsi="Courier New" w:cs="Courier New"/>
          <w:color w:val="5B4221"/>
          <w:sz w:val="18"/>
          <w:szCs w:val="18"/>
          <w:lang w:eastAsia="en-GB"/>
        </w:rPr>
        <w:t xml:space="preserve">" : </w:t>
      </w:r>
      <w:ins w:id="99" w:author="Pedro Gonçalves" w:date="2014-05-14T11:34:00Z">
        <w:r w:rsidR="00B574C0">
          <w:rPr>
            <w:rFonts w:ascii="Courier New" w:hAnsi="Courier New" w:cs="Courier New"/>
            <w:color w:val="5B4221"/>
            <w:sz w:val="18"/>
            <w:szCs w:val="18"/>
            <w:lang w:eastAsia="en-GB"/>
          </w:rPr>
          <w:t>[</w:t>
        </w:r>
      </w:ins>
      <w:r>
        <w:rPr>
          <w:rFonts w:ascii="Courier New" w:hAnsi="Courier New" w:cs="Courier New"/>
          <w:color w:val="5B4221"/>
          <w:sz w:val="18"/>
          <w:szCs w:val="18"/>
          <w:lang w:eastAsia="en-GB"/>
        </w:rPr>
        <w:t>{</w:t>
      </w:r>
    </w:p>
    <w:p w14:paraId="7C5EA7F5" w14:textId="77777777"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name</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Joe Doe”,</w:t>
      </w:r>
    </w:p>
    <w:p w14:paraId="7668DE34" w14:textId="42CEA606"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email</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jdoe@some.com</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67EDD7A9" w14:textId="2F9B90F1"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uri</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http://some.com/jdoe</w:t>
      </w:r>
      <w:r w:rsidRPr="005840E1">
        <w:rPr>
          <w:rFonts w:ascii="Courier New" w:hAnsi="Courier New" w:cs="Courier New"/>
          <w:color w:val="5B4221"/>
          <w:sz w:val="18"/>
          <w:szCs w:val="18"/>
          <w:lang w:eastAsia="en-GB"/>
        </w:rPr>
        <w:t>"</w:t>
      </w:r>
    </w:p>
    <w:p w14:paraId="7E142A9D" w14:textId="1A449C08"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ins w:id="100" w:author="Pedro Gonçalves" w:date="2014-05-14T11:34:00Z">
        <w:r w:rsidR="00B574C0">
          <w:rPr>
            <w:rFonts w:ascii="Courier New" w:hAnsi="Courier New" w:cs="Courier New"/>
            <w:color w:val="5B4221"/>
            <w:sz w:val="18"/>
            <w:szCs w:val="18"/>
            <w:lang w:eastAsia="en-GB"/>
          </w:rPr>
          <w:t>]</w:t>
        </w:r>
      </w:ins>
    </w:p>
    <w:p w14:paraId="2A775D97" w14:textId="77777777"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D261BC9" w14:textId="4B7A3D4E"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20A060A7" w14:textId="31C3CC80"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43A89B91"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664ECA8" w14:textId="3F891EF2"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58D7C0D9"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4E3CF97" w14:textId="680E1A2C"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29FCAD7" w14:textId="77777777" w:rsidR="005B4936" w:rsidRPr="000626F4" w:rsidRDefault="005B4936" w:rsidP="001601D9">
      <w:pPr>
        <w:pStyle w:val="Heading4"/>
        <w:pPrChange w:id="101" w:author="Pedro Gonçalves" w:date="2014-05-28T11:19:00Z">
          <w:pPr>
            <w:pStyle w:val="Heading3"/>
          </w:pPr>
        </w:pPrChange>
      </w:pPr>
      <w:bookmarkStart w:id="102" w:name="ContextPublisher"/>
      <w:bookmarkStart w:id="103" w:name="publisher"/>
      <w:bookmarkEnd w:id="102"/>
      <w:bookmarkEnd w:id="103"/>
      <w:r w:rsidRPr="000626F4">
        <w:t xml:space="preserve">publisher </w:t>
      </w:r>
    </w:p>
    <w:p w14:paraId="27358508" w14:textId="51BBC0EA" w:rsidR="005B4936" w:rsidRPr="005C78BB" w:rsidRDefault="005B4936" w:rsidP="005B4936">
      <w:pPr>
        <w:rPr>
          <w:lang w:eastAsia="en-GB"/>
        </w:rPr>
      </w:pPr>
      <w:r w:rsidRPr="005C78BB">
        <w:rPr>
          <w:b/>
          <w:bCs/>
          <w:lang w:eastAsia="en-GB"/>
        </w:rPr>
        <w:t>Path</w:t>
      </w:r>
      <w:r w:rsidRPr="005C78BB">
        <w:rPr>
          <w:lang w:eastAsia="en-GB"/>
        </w:rPr>
        <w:t xml:space="preserve">: </w:t>
      </w:r>
      <w:r w:rsidR="00B47E1F">
        <w:rPr>
          <w:lang w:eastAsia="en-GB"/>
        </w:rPr>
        <w:t>&lt;xz&gt;.properties.publisher</w:t>
      </w:r>
    </w:p>
    <w:p w14:paraId="4B3D3F19" w14:textId="77777777" w:rsidR="005B4936" w:rsidRPr="005C78BB" w:rsidRDefault="005B4936" w:rsidP="005B4936">
      <w:pPr>
        <w:rPr>
          <w:lang w:eastAsia="en-GB"/>
        </w:rPr>
      </w:pPr>
      <w:r w:rsidRPr="005C78BB">
        <w:rPr>
          <w:lang w:eastAsia="en-GB"/>
        </w:rPr>
        <w:t>This element is optional and describes the entity responsible for making the Context document available. Examples of a Publisher include a person, an organization, or a service.</w:t>
      </w:r>
    </w:p>
    <w:p w14:paraId="4114E9F5" w14:textId="77777777" w:rsidR="00E422EA" w:rsidRPr="00121B97"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5A60256F" w14:textId="77777777" w:rsidR="00E422EA" w:rsidRPr="00121B97"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6012FAA3"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610AB569" w14:textId="77777777" w:rsidR="00E422EA"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1ECA9137"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7A9A4B9E" w14:textId="6E4EA582" w:rsidR="00E422EA"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publisher</w:t>
      </w:r>
      <w:r w:rsidRPr="005840E1">
        <w:rPr>
          <w:rFonts w:ascii="Courier New" w:hAnsi="Courier New" w:cs="Courier New"/>
          <w:color w:val="5B4221"/>
          <w:sz w:val="18"/>
          <w:szCs w:val="18"/>
          <w:lang w:eastAsia="en-GB"/>
        </w:rPr>
        <w:t>" : "</w:t>
      </w:r>
      <w:r>
        <w:rPr>
          <w:rFonts w:ascii="Courier New" w:hAnsi="Courier New" w:cs="Courier New"/>
          <w:color w:val="5B4221"/>
          <w:sz w:val="18"/>
          <w:szCs w:val="18"/>
          <w:lang w:eastAsia="en-GB"/>
        </w:rPr>
        <w:t>ACME Inc.”,</w:t>
      </w:r>
    </w:p>
    <w:p w14:paraId="0C53D2E7" w14:textId="77777777" w:rsidR="00E422EA"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2764233" w14:textId="2B8EB919" w:rsidR="005A0426" w:rsidRDefault="005A0426"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216227AE" w14:textId="4471880E"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4D99022C"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1F52229" w14:textId="0A74F89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42C4002"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2B7BE3C" w14:textId="2FD1DEEE"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E09D47E" w14:textId="77777777" w:rsidR="005B4936" w:rsidRPr="000626F4" w:rsidRDefault="005B4936" w:rsidP="001601D9">
      <w:pPr>
        <w:pStyle w:val="Heading4"/>
        <w:pPrChange w:id="104" w:author="Pedro Gonçalves" w:date="2014-05-28T11:19:00Z">
          <w:pPr>
            <w:pStyle w:val="Heading3"/>
          </w:pPr>
        </w:pPrChange>
      </w:pPr>
      <w:bookmarkStart w:id="105" w:name="ContextCreatorApplication"/>
      <w:bookmarkStart w:id="106" w:name="creatorApplication"/>
      <w:bookmarkEnd w:id="105"/>
      <w:bookmarkEnd w:id="106"/>
      <w:r w:rsidRPr="000626F4">
        <w:t xml:space="preserve">creator </w:t>
      </w:r>
    </w:p>
    <w:p w14:paraId="0A29E60E" w14:textId="5AA0EA8C" w:rsidR="005B4936" w:rsidRPr="005C78BB" w:rsidRDefault="005B4936" w:rsidP="005B4936">
      <w:pPr>
        <w:rPr>
          <w:lang w:eastAsia="en-GB"/>
        </w:rPr>
      </w:pPr>
      <w:r w:rsidRPr="005C78BB">
        <w:rPr>
          <w:b/>
          <w:bCs/>
          <w:lang w:eastAsia="en-GB"/>
        </w:rPr>
        <w:t>Path</w:t>
      </w:r>
      <w:r w:rsidRPr="005C78BB">
        <w:rPr>
          <w:lang w:eastAsia="en-GB"/>
        </w:rPr>
        <w:t>:</w:t>
      </w:r>
      <w:r w:rsidR="00875B24">
        <w:rPr>
          <w:lang w:eastAsia="en-GB"/>
        </w:rPr>
        <w:t xml:space="preserve"> &lt;xz&gt;.properties.creator</w:t>
      </w:r>
    </w:p>
    <w:p w14:paraId="046B595E" w14:textId="344D668F" w:rsidR="005B4936" w:rsidRDefault="005B4936" w:rsidP="005B4936">
      <w:pPr>
        <w:rPr>
          <w:lang w:eastAsia="en-GB"/>
        </w:rPr>
      </w:pPr>
      <w:r w:rsidRPr="005C78BB">
        <w:rPr>
          <w:lang w:eastAsia="en-GB"/>
        </w:rPr>
        <w:lastRenderedPageBreak/>
        <w:t>Th</w:t>
      </w:r>
      <w:r>
        <w:rPr>
          <w:lang w:eastAsia="en-GB"/>
        </w:rPr>
        <w:t>e</w:t>
      </w:r>
      <w:r w:rsidRPr="005C78BB">
        <w:rPr>
          <w:lang w:eastAsia="en-GB"/>
        </w:rPr>
        <w:t xml:space="preserve"> element is optional and expresses the entity or agent (e.g. software) responsible for making the Context document</w:t>
      </w:r>
      <w:r>
        <w:rPr>
          <w:lang w:eastAsia="en-GB"/>
        </w:rPr>
        <w:t xml:space="preserve">. </w:t>
      </w:r>
    </w:p>
    <w:p w14:paraId="75805972" w14:textId="77777777" w:rsidR="00875B24" w:rsidRPr="005C78BB" w:rsidRDefault="00875B24" w:rsidP="00875B24">
      <w:pPr>
        <w:rPr>
          <w:lang w:eastAsia="en-GB"/>
        </w:rPr>
      </w:pPr>
      <w:r w:rsidRPr="005C78BB">
        <w:rPr>
          <w:lang w:eastAsia="en-GB"/>
        </w:rPr>
        <w:t>Example:</w:t>
      </w:r>
    </w:p>
    <w:p w14:paraId="57F45423" w14:textId="77777777" w:rsidR="00875B24" w:rsidRPr="00121B97"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534CA7F1" w14:textId="77777777" w:rsidR="00875B24" w:rsidRPr="00121B97"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5B517C1B"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5A512DBF" w14:textId="77777777"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5C31B65B"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0D1D20B8" w14:textId="083E9209"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creator</w:t>
      </w:r>
      <w:r w:rsidRPr="005840E1">
        <w:rPr>
          <w:rFonts w:ascii="Courier New" w:hAnsi="Courier New" w:cs="Courier New"/>
          <w:color w:val="5B4221"/>
          <w:sz w:val="18"/>
          <w:szCs w:val="18"/>
          <w:lang w:eastAsia="en-GB"/>
        </w:rPr>
        <w:t>" : "</w:t>
      </w:r>
      <w:r>
        <w:rPr>
          <w:rFonts w:ascii="Courier New" w:hAnsi="Courier New" w:cs="Courier New"/>
          <w:color w:val="5B4221"/>
          <w:sz w:val="18"/>
          <w:szCs w:val="18"/>
          <w:lang w:eastAsia="en-GB"/>
        </w:rPr>
        <w:t>ACME CSW Server”,</w:t>
      </w:r>
    </w:p>
    <w:p w14:paraId="317CE652" w14:textId="77777777"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1DA8FD8" w14:textId="1D5FACCE" w:rsidR="005A0426" w:rsidRDefault="005A0426"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1F9CA977" w14:textId="527D5AB3"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581DED41" w14:textId="77777777"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F23CB34" w14:textId="2E0D6829"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6B3755A4" w14:textId="77777777" w:rsidR="00875B24" w:rsidRPr="00C14F4A"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4DD66EB" w14:textId="77777777" w:rsidR="00875B24" w:rsidRPr="003E15BD"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58409FF" w14:textId="77777777" w:rsidR="00875B24" w:rsidRDefault="00875B24" w:rsidP="005B4936">
      <w:pPr>
        <w:rPr>
          <w:lang w:eastAsia="en-GB"/>
        </w:rPr>
      </w:pPr>
    </w:p>
    <w:p w14:paraId="25501A0E" w14:textId="77777777" w:rsidR="005B4936" w:rsidRPr="000626F4" w:rsidRDefault="005B4936" w:rsidP="001601D9">
      <w:pPr>
        <w:pStyle w:val="Heading4"/>
        <w:pPrChange w:id="107" w:author="Pedro Gonçalves" w:date="2014-05-28T11:19:00Z">
          <w:pPr>
            <w:pStyle w:val="Heading3"/>
          </w:pPr>
        </w:pPrChange>
      </w:pPr>
      <w:bookmarkStart w:id="108" w:name="ContextRights"/>
      <w:bookmarkStart w:id="109" w:name="rights"/>
      <w:bookmarkEnd w:id="108"/>
      <w:bookmarkEnd w:id="109"/>
      <w:r w:rsidRPr="000626F4">
        <w:t xml:space="preserve">rights </w:t>
      </w:r>
    </w:p>
    <w:p w14:paraId="0D0459B0" w14:textId="4C8F1181" w:rsidR="005B4936" w:rsidRPr="005C78BB" w:rsidRDefault="005B4936" w:rsidP="005B4936">
      <w:pPr>
        <w:rPr>
          <w:lang w:eastAsia="en-GB"/>
        </w:rPr>
      </w:pPr>
      <w:r w:rsidRPr="005C78BB">
        <w:rPr>
          <w:b/>
          <w:bCs/>
          <w:lang w:eastAsia="en-GB"/>
        </w:rPr>
        <w:t>Path</w:t>
      </w:r>
      <w:r w:rsidRPr="005C78BB">
        <w:rPr>
          <w:lang w:eastAsia="en-GB"/>
        </w:rPr>
        <w:t xml:space="preserve">: </w:t>
      </w:r>
      <w:r w:rsidR="00875B24">
        <w:rPr>
          <w:lang w:eastAsia="en-GB"/>
        </w:rPr>
        <w:t>&lt;xz&gt;properties.</w:t>
      </w:r>
      <w:r w:rsidRPr="005C78BB">
        <w:rPr>
          <w:lang w:eastAsia="en-GB"/>
        </w:rPr>
        <w:t>rights</w:t>
      </w:r>
    </w:p>
    <w:p w14:paraId="7AF17D2A" w14:textId="77777777" w:rsidR="005B4936" w:rsidRPr="005C78BB" w:rsidRDefault="005B4936" w:rsidP="005B4936">
      <w:pPr>
        <w:rPr>
          <w:lang w:eastAsia="en-GB"/>
        </w:rPr>
      </w:pPr>
      <w:r w:rsidRPr="005C78BB">
        <w:rPr>
          <w:lang w:eastAsia="en-GB"/>
        </w:rPr>
        <w:t xml:space="preserve">This element is optional and contains information about rights held in and over the Context document. Please note that this element </w:t>
      </w:r>
      <w:r>
        <w:rPr>
          <w:lang w:eastAsia="en-GB"/>
        </w:rPr>
        <w:t>SHALL</w:t>
      </w:r>
      <w:r w:rsidRPr="005C78BB">
        <w:rPr>
          <w:lang w:eastAsia="en-GB"/>
        </w:rPr>
        <w:t xml:space="preserve"> NOT be used to convey machine-readable licensing information.</w:t>
      </w:r>
    </w:p>
    <w:p w14:paraId="7A95DE8E" w14:textId="77777777" w:rsidR="00C14F4A" w:rsidRPr="00121B97"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6287E997" w14:textId="77777777" w:rsidR="00C14F4A" w:rsidRPr="00121B97"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13193760" w14:textId="1EAAFBB1" w:rsidR="00C14F4A" w:rsidRPr="00121B97"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sidR="007B0A77">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496E1878"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6056EA26" w14:textId="6BCD1DF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rights</w:t>
      </w:r>
      <w:r w:rsidRPr="00437E12">
        <w:rPr>
          <w:rFonts w:ascii="Courier New" w:hAnsi="Courier New" w:cs="Courier New"/>
          <w:color w:val="5B4221"/>
          <w:sz w:val="18"/>
          <w:szCs w:val="18"/>
          <w:lang w:eastAsia="en-GB"/>
        </w:rPr>
        <w:t>" : "</w:t>
      </w:r>
      <w:r w:rsidR="00174552">
        <w:rPr>
          <w:rFonts w:ascii="Courier New" w:hAnsi="Courier New" w:cs="Courier New"/>
          <w:color w:val="5B4221"/>
          <w:sz w:val="18"/>
          <w:szCs w:val="18"/>
          <w:lang w:eastAsia="en-GB"/>
        </w:rPr>
        <w:t xml:space="preserve">ACME Srl, </w:t>
      </w:r>
      <w:r w:rsidR="00174552" w:rsidRPr="00174552">
        <w:rPr>
          <w:rFonts w:ascii="Courier New" w:hAnsi="Courier New" w:cs="Courier New"/>
          <w:color w:val="5B4221"/>
          <w:sz w:val="18"/>
          <w:szCs w:val="18"/>
          <w:lang w:eastAsia="en-GB"/>
        </w:rPr>
        <w:t>licensed under a Creative Commons Attribution 3.0 License</w:t>
      </w:r>
      <w:r w:rsidRPr="00437E12">
        <w:rPr>
          <w:rFonts w:ascii="Courier New" w:hAnsi="Courier New" w:cs="Courier New"/>
          <w:color w:val="5B4221"/>
          <w:sz w:val="18"/>
          <w:szCs w:val="18"/>
          <w:lang w:eastAsia="en-GB"/>
        </w:rPr>
        <w:t>",</w:t>
      </w:r>
    </w:p>
    <w:p w14:paraId="0161A5A0"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298C847" w14:textId="7A752191" w:rsidR="005A0426" w:rsidRDefault="005A0426"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30A83F14" w14:textId="5361AC4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4188C193"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677000A" w14:textId="651B399E"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E495F18"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1613517" w14:textId="158BD648"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93E94FD" w14:textId="77777777" w:rsidR="005B4936" w:rsidRPr="000626F4" w:rsidRDefault="005B4936" w:rsidP="001601D9">
      <w:pPr>
        <w:pStyle w:val="Heading4"/>
        <w:pPrChange w:id="110" w:author="Pedro Gonçalves" w:date="2014-05-28T11:19:00Z">
          <w:pPr>
            <w:pStyle w:val="Heading3"/>
          </w:pPr>
        </w:pPrChange>
      </w:pPr>
      <w:bookmarkStart w:id="111" w:name="ContextAreaOfInterest"/>
      <w:bookmarkStart w:id="112" w:name="areaOfInterest"/>
      <w:bookmarkEnd w:id="111"/>
      <w:bookmarkEnd w:id="112"/>
      <w:r w:rsidRPr="000626F4">
        <w:t xml:space="preserve">areaOfInterest </w:t>
      </w:r>
    </w:p>
    <w:p w14:paraId="10E67B64" w14:textId="548EC4B1" w:rsidR="005B4936" w:rsidRPr="005C78BB" w:rsidRDefault="005B4936" w:rsidP="005B4936">
      <w:pPr>
        <w:rPr>
          <w:lang w:eastAsia="en-GB"/>
        </w:rPr>
      </w:pPr>
      <w:r w:rsidRPr="005C78BB">
        <w:rPr>
          <w:b/>
          <w:bCs/>
          <w:lang w:eastAsia="en-GB"/>
        </w:rPr>
        <w:t>Path</w:t>
      </w:r>
      <w:r w:rsidRPr="005C78BB">
        <w:rPr>
          <w:lang w:eastAsia="en-GB"/>
        </w:rPr>
        <w:t xml:space="preserve">: </w:t>
      </w:r>
      <w:r w:rsidR="00C14F4A">
        <w:rPr>
          <w:lang w:eastAsia="en-GB"/>
        </w:rPr>
        <w:t xml:space="preserve">&lt;xz&gt;.bbox </w:t>
      </w:r>
    </w:p>
    <w:p w14:paraId="751857C2" w14:textId="73131D7C" w:rsidR="005B4936" w:rsidRPr="005C78BB" w:rsidRDefault="005B4936" w:rsidP="005B4936">
      <w:pPr>
        <w:rPr>
          <w:lang w:eastAsia="en-GB"/>
        </w:rPr>
      </w:pPr>
      <w:r w:rsidRPr="005C78BB">
        <w:rPr>
          <w:lang w:eastAsia="en-GB"/>
        </w:rPr>
        <w:t xml:space="preserve">This element is optional and expresses the geographic area of interest Context document </w:t>
      </w:r>
      <w:r w:rsidR="00C14F4A">
        <w:rPr>
          <w:lang w:eastAsia="en-GB"/>
        </w:rPr>
        <w:t xml:space="preserve">using the GeoJSON bbox object. </w:t>
      </w:r>
      <w:r w:rsidR="00C14F4A" w:rsidRPr="00C14F4A">
        <w:rPr>
          <w:lang w:eastAsia="en-GB"/>
        </w:rPr>
        <w:t xml:space="preserve">The value of the bbox member must be a 2*n array where n is the number of dimensions represented in the contained geometries, with the </w:t>
      </w:r>
      <w:r w:rsidR="00C14F4A" w:rsidRPr="00C14F4A">
        <w:rPr>
          <w:lang w:eastAsia="en-GB"/>
        </w:rPr>
        <w:lastRenderedPageBreak/>
        <w:t>lowest values for all axes followed by the highest values. The axes order of a bbox follows the axes order of geometries. In addition, the coordinate reference system for the bbox is assumed to match the coordinate reference system of the GeoJSON object of which it is a member.</w:t>
      </w:r>
    </w:p>
    <w:p w14:paraId="30B3EF88"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4B47EA7D" w14:textId="01F91119"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46CF4ADC"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5CD8DA1D"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26B8BD7C" w14:textId="20B506F3"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849F9D8"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26CB98A"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"bbox": [100.0, 0.0, 105.0, 1.0],</w:t>
      </w:r>
    </w:p>
    <w:p w14:paraId="5BA61228" w14:textId="607E5F14"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3FC5193D" w14:textId="01D3B690"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32D3A33" w14:textId="6B1265B1"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DD4F8AA" w14:textId="48954330"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0112EA8" w14:textId="6304D40D"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E37B680" w14:textId="77777777" w:rsidR="005B4936" w:rsidRPr="000626F4" w:rsidRDefault="005B4936" w:rsidP="001601D9">
      <w:pPr>
        <w:pStyle w:val="Heading4"/>
        <w:pPrChange w:id="113" w:author="Pedro Gonçalves" w:date="2014-05-28T11:19:00Z">
          <w:pPr>
            <w:pStyle w:val="Heading3"/>
          </w:pPr>
        </w:pPrChange>
      </w:pPr>
      <w:bookmarkStart w:id="114" w:name="ContextTimeIntervalOfInterest"/>
      <w:bookmarkStart w:id="115" w:name="timeIntervalOfInterest"/>
      <w:bookmarkEnd w:id="114"/>
      <w:bookmarkEnd w:id="115"/>
      <w:r w:rsidRPr="000626F4">
        <w:t xml:space="preserve">timeIntervalOfInterest </w:t>
      </w:r>
    </w:p>
    <w:p w14:paraId="4A6133AD" w14:textId="24173632" w:rsidR="005B4936" w:rsidRPr="005C78BB" w:rsidRDefault="005B4936" w:rsidP="005B4936">
      <w:pPr>
        <w:rPr>
          <w:lang w:eastAsia="en-GB"/>
        </w:rPr>
      </w:pPr>
      <w:r w:rsidRPr="005C78BB">
        <w:rPr>
          <w:b/>
          <w:bCs/>
          <w:lang w:eastAsia="en-GB"/>
        </w:rPr>
        <w:t>Path</w:t>
      </w:r>
      <w:r w:rsidRPr="005C78BB">
        <w:rPr>
          <w:lang w:eastAsia="en-GB"/>
        </w:rPr>
        <w:t xml:space="preserve">: </w:t>
      </w:r>
      <w:r w:rsidR="001C502F">
        <w:rPr>
          <w:lang w:eastAsia="en-GB"/>
        </w:rPr>
        <w:t>&lt;xz&gt;.when</w:t>
      </w:r>
    </w:p>
    <w:p w14:paraId="0E085243" w14:textId="2CD69D39" w:rsidR="005B4936" w:rsidRPr="005C78BB" w:rsidRDefault="005B4936" w:rsidP="005B4936">
      <w:pPr>
        <w:rPr>
          <w:lang w:eastAsia="en-GB"/>
        </w:rPr>
      </w:pPr>
      <w:r w:rsidRPr="005C78BB">
        <w:rPr>
          <w:lang w:eastAsia="en-GB"/>
        </w:rPr>
        <w:t xml:space="preserve">This element is optional and expressed a date or range of dates relevant to the Context document. </w:t>
      </w:r>
      <w:r w:rsidR="00216B99">
        <w:rPr>
          <w:lang w:eastAsia="en-GB"/>
        </w:rPr>
        <w:t xml:space="preserve">It can contain the element </w:t>
      </w:r>
      <w:r w:rsidR="00216B99" w:rsidRPr="00216B99">
        <w:rPr>
          <w:i/>
          <w:lang w:eastAsia="en-GB"/>
        </w:rPr>
        <w:t>start</w:t>
      </w:r>
      <w:r w:rsidR="00216B99">
        <w:rPr>
          <w:lang w:eastAsia="en-GB"/>
        </w:rPr>
        <w:t xml:space="preserve">, </w:t>
      </w:r>
      <w:r w:rsidR="00216B99" w:rsidRPr="00216B99">
        <w:rPr>
          <w:i/>
          <w:lang w:eastAsia="en-GB"/>
        </w:rPr>
        <w:t>stop</w:t>
      </w:r>
      <w:r w:rsidR="00216B99">
        <w:rPr>
          <w:lang w:eastAsia="en-GB"/>
        </w:rPr>
        <w:t xml:space="preserve"> and </w:t>
      </w:r>
      <w:r w:rsidR="00216B99" w:rsidRPr="00216B99">
        <w:rPr>
          <w:i/>
          <w:lang w:eastAsia="en-GB"/>
        </w:rPr>
        <w:t>instant</w:t>
      </w:r>
      <w:r w:rsidR="00216B99">
        <w:rPr>
          <w:lang w:eastAsia="en-GB"/>
        </w:rPr>
        <w:t xml:space="preserve">. </w:t>
      </w:r>
      <w:r w:rsidRPr="005C78BB">
        <w:rPr>
          <w:lang w:eastAsia="en-GB"/>
        </w:rPr>
        <w:t xml:space="preserve">The </w:t>
      </w:r>
      <w:r w:rsidR="00216B99">
        <w:rPr>
          <w:lang w:eastAsia="en-GB"/>
        </w:rPr>
        <w:t xml:space="preserve">values of these elements </w:t>
      </w:r>
      <w:r>
        <w:rPr>
          <w:lang w:eastAsia="en-GB"/>
        </w:rPr>
        <w:t>SHALL</w:t>
      </w:r>
      <w:r w:rsidRPr="005C78BB">
        <w:rPr>
          <w:lang w:eastAsia="en-GB"/>
        </w:rPr>
        <w:t xml:space="preserve"> conform to the "date-time" production of ISO-8601. An uppercase "T" character </w:t>
      </w:r>
      <w:r>
        <w:rPr>
          <w:lang w:eastAsia="en-GB"/>
        </w:rPr>
        <w:t>SHALL</w:t>
      </w:r>
      <w:r w:rsidRPr="005C78BB">
        <w:rPr>
          <w:lang w:eastAsia="en-GB"/>
        </w:rPr>
        <w:t xml:space="preserve"> be used to separate date and time, and an uppercase "Z" character </w:t>
      </w:r>
      <w:r>
        <w:rPr>
          <w:lang w:eastAsia="en-GB"/>
        </w:rPr>
        <w:t>SHALL</w:t>
      </w:r>
      <w:r w:rsidRPr="005C78BB">
        <w:rPr>
          <w:lang w:eastAsia="en-GB"/>
        </w:rPr>
        <w:t xml:space="preserve"> be present in the absence of a numeric time zone offset. To specify a range of dates the "/" character </w:t>
      </w:r>
      <w:r>
        <w:rPr>
          <w:lang w:eastAsia="en-GB"/>
        </w:rPr>
        <w:t>SHALL</w:t>
      </w:r>
      <w:r w:rsidRPr="005C78BB">
        <w:rPr>
          <w:lang w:eastAsia="en-GB"/>
        </w:rPr>
        <w:t xml:space="preserve"> be used.</w:t>
      </w:r>
      <w:r w:rsidR="00216B99">
        <w:rPr>
          <w:lang w:eastAsia="en-GB"/>
        </w:rPr>
        <w:t xml:space="preserve"> </w:t>
      </w:r>
    </w:p>
    <w:p w14:paraId="62139BCA" w14:textId="77777777"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254C7B30" w14:textId="77777777"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1977AC92"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010E955E" w14:textId="77777777"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when</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35042075" w14:textId="67F4E715"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start" : </w:t>
      </w:r>
      <w:r w:rsidR="0090067B">
        <w:rPr>
          <w:rFonts w:ascii="Courier New" w:hAnsi="Courier New" w:cs="Courier New"/>
          <w:color w:val="5B4221"/>
          <w:sz w:val="18"/>
          <w:szCs w:val="18"/>
          <w:lang w:eastAsia="en-GB"/>
        </w:rPr>
        <w:t>"2012-11-04T00</w:t>
      </w:r>
      <w:r w:rsidR="0090067B" w:rsidRPr="005840E1">
        <w:rPr>
          <w:rFonts w:ascii="Courier New" w:hAnsi="Courier New" w:cs="Courier New"/>
          <w:color w:val="5B4221"/>
          <w:sz w:val="18"/>
          <w:szCs w:val="18"/>
          <w:lang w:eastAsia="en-GB"/>
        </w:rPr>
        <w:t>:</w:t>
      </w:r>
      <w:r w:rsidR="0090067B">
        <w:rPr>
          <w:rFonts w:ascii="Courier New" w:hAnsi="Courier New" w:cs="Courier New"/>
          <w:color w:val="5B4221"/>
          <w:sz w:val="18"/>
          <w:szCs w:val="18"/>
          <w:lang w:eastAsia="en-GB"/>
        </w:rPr>
        <w:t>01</w:t>
      </w:r>
      <w:r w:rsidR="0090067B" w:rsidRPr="005840E1">
        <w:rPr>
          <w:rFonts w:ascii="Courier New" w:hAnsi="Courier New" w:cs="Courier New"/>
          <w:color w:val="5B4221"/>
          <w:sz w:val="18"/>
          <w:szCs w:val="18"/>
          <w:lang w:eastAsia="en-GB"/>
        </w:rPr>
        <w:t>:23Z</w:t>
      </w:r>
      <w:r w:rsidR="0090067B" w:rsidRPr="00C14F4A">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1D4A4441" w14:textId="1AAA8095"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stop</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 </w:t>
      </w:r>
      <w:r w:rsidR="0090067B">
        <w:rPr>
          <w:rFonts w:ascii="Courier New" w:hAnsi="Courier New" w:cs="Courier New"/>
          <w:color w:val="5B4221"/>
          <w:sz w:val="18"/>
          <w:szCs w:val="18"/>
          <w:lang w:eastAsia="en-GB"/>
        </w:rPr>
        <w:t>"2012-12</w:t>
      </w:r>
      <w:r w:rsidR="0090067B" w:rsidRPr="005840E1">
        <w:rPr>
          <w:rFonts w:ascii="Courier New" w:hAnsi="Courier New" w:cs="Courier New"/>
          <w:color w:val="5B4221"/>
          <w:sz w:val="18"/>
          <w:szCs w:val="18"/>
          <w:lang w:eastAsia="en-GB"/>
        </w:rPr>
        <w:t>-0</w:t>
      </w:r>
      <w:r w:rsidR="0090067B">
        <w:rPr>
          <w:rFonts w:ascii="Courier New" w:hAnsi="Courier New" w:cs="Courier New"/>
          <w:color w:val="5B4221"/>
          <w:sz w:val="18"/>
          <w:szCs w:val="18"/>
          <w:lang w:eastAsia="en-GB"/>
        </w:rPr>
        <w:t>5</w:t>
      </w:r>
      <w:r w:rsidR="0090067B" w:rsidRPr="005840E1">
        <w:rPr>
          <w:rFonts w:ascii="Courier New" w:hAnsi="Courier New" w:cs="Courier New"/>
          <w:color w:val="5B4221"/>
          <w:sz w:val="18"/>
          <w:szCs w:val="18"/>
          <w:lang w:eastAsia="en-GB"/>
        </w:rPr>
        <w:t>T17:2</w:t>
      </w:r>
      <w:r w:rsidR="0090067B">
        <w:rPr>
          <w:rFonts w:ascii="Courier New" w:hAnsi="Courier New" w:cs="Courier New"/>
          <w:color w:val="5B4221"/>
          <w:sz w:val="18"/>
          <w:szCs w:val="18"/>
          <w:lang w:eastAsia="en-GB"/>
        </w:rPr>
        <w:t>8:56</w:t>
      </w:r>
      <w:r w:rsidR="0090067B" w:rsidRPr="005840E1">
        <w:rPr>
          <w:rFonts w:ascii="Courier New" w:hAnsi="Courier New" w:cs="Courier New"/>
          <w:color w:val="5B4221"/>
          <w:sz w:val="18"/>
          <w:szCs w:val="18"/>
          <w:lang w:eastAsia="en-GB"/>
        </w:rPr>
        <w:t>Z</w:t>
      </w:r>
      <w:r w:rsidR="0090067B" w:rsidRPr="00C14F4A">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p>
    <w:p w14:paraId="71EDF89E" w14:textId="5167BB43" w:rsidR="00216B99" w:rsidRDefault="00216B99"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B53BBB6" w14:textId="2813226F"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EC3338">
        <w:rPr>
          <w:rFonts w:ascii="Courier New" w:hAnsi="Courier New" w:cs="Courier New"/>
          <w:color w:val="5B4221"/>
          <w:sz w:val="18"/>
          <w:szCs w:val="18"/>
          <w:lang w:eastAsia="en-GB"/>
        </w:rPr>
        <w:t>{</w:t>
      </w:r>
    </w:p>
    <w:p w14:paraId="06551DCC" w14:textId="77777777"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A64DC13" w14:textId="011CB965"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EC3338">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5A5B8AE2" w14:textId="77777777" w:rsidR="001C502F" w:rsidRPr="00C14F4A"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DA4C751" w14:textId="77777777"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57F699C" w14:textId="77777777" w:rsidR="005B4936" w:rsidRPr="000626F4" w:rsidRDefault="005B4936" w:rsidP="001601D9">
      <w:pPr>
        <w:pStyle w:val="Heading4"/>
        <w:pPrChange w:id="116" w:author="Pedro Gonçalves" w:date="2014-05-28T11:19:00Z">
          <w:pPr>
            <w:pStyle w:val="Heading3"/>
          </w:pPr>
        </w:pPrChange>
      </w:pPr>
      <w:bookmarkStart w:id="117" w:name="ContextResource"/>
      <w:bookmarkStart w:id="118" w:name="resource"/>
      <w:bookmarkStart w:id="119" w:name="_Ref365350523"/>
      <w:bookmarkEnd w:id="117"/>
      <w:bookmarkEnd w:id="118"/>
      <w:r w:rsidRPr="000626F4">
        <w:t>resource</w:t>
      </w:r>
      <w:bookmarkEnd w:id="119"/>
      <w:r w:rsidRPr="000626F4">
        <w:t xml:space="preserve"> </w:t>
      </w:r>
    </w:p>
    <w:p w14:paraId="540350D3" w14:textId="047068E6" w:rsidR="005B4936" w:rsidRPr="005C78BB" w:rsidRDefault="005B4936" w:rsidP="005B4936">
      <w:pPr>
        <w:rPr>
          <w:lang w:eastAsia="en-GB"/>
        </w:rPr>
      </w:pPr>
      <w:r w:rsidRPr="005C78BB">
        <w:rPr>
          <w:b/>
          <w:bCs/>
          <w:lang w:eastAsia="en-GB"/>
        </w:rPr>
        <w:t>Path</w:t>
      </w:r>
      <w:r w:rsidRPr="005C78BB">
        <w:rPr>
          <w:lang w:eastAsia="en-GB"/>
        </w:rPr>
        <w:t xml:space="preserve">: </w:t>
      </w:r>
      <w:r w:rsidR="005A0426">
        <w:rPr>
          <w:lang w:eastAsia="en-GB"/>
        </w:rPr>
        <w:t>&lt;xz&gt;.features</w:t>
      </w:r>
    </w:p>
    <w:p w14:paraId="1E408F9D" w14:textId="77BC1F92" w:rsidR="005B4936" w:rsidRPr="005C78BB" w:rsidRDefault="005B4936" w:rsidP="005B4936">
      <w:pPr>
        <w:rPr>
          <w:lang w:eastAsia="en-GB"/>
        </w:rPr>
      </w:pPr>
      <w:r w:rsidRPr="005C78BB">
        <w:rPr>
          <w:lang w:eastAsia="en-GB"/>
        </w:rPr>
        <w:t xml:space="preserve">The resources of a Context document are mapped by </w:t>
      </w:r>
      <w:r w:rsidR="005A0426">
        <w:rPr>
          <w:lang w:eastAsia="en-GB"/>
        </w:rPr>
        <w:t xml:space="preserve">the array </w:t>
      </w:r>
      <w:r w:rsidRPr="005C78BB">
        <w:rPr>
          <w:lang w:eastAsia="en-GB"/>
        </w:rPr>
        <w:t xml:space="preserve">elements described below in section </w:t>
      </w:r>
      <w:r>
        <w:rPr>
          <w:lang w:eastAsia="en-GB"/>
        </w:rPr>
        <w:fldChar w:fldCharType="begin"/>
      </w:r>
      <w:r>
        <w:rPr>
          <w:lang w:eastAsia="en-GB"/>
        </w:rPr>
        <w:instrText xml:space="preserve"> REF _Ref210695911 \r \h </w:instrText>
      </w:r>
      <w:r>
        <w:rPr>
          <w:lang w:eastAsia="en-GB"/>
        </w:rPr>
      </w:r>
      <w:r>
        <w:rPr>
          <w:lang w:eastAsia="en-GB"/>
        </w:rPr>
        <w:fldChar w:fldCharType="separate"/>
      </w:r>
      <w:r>
        <w:rPr>
          <w:lang w:eastAsia="en-GB"/>
        </w:rPr>
        <w:t>7.2.2</w:t>
      </w:r>
      <w:r>
        <w:rPr>
          <w:lang w:eastAsia="en-GB"/>
        </w:rPr>
        <w:fldChar w:fldCharType="end"/>
      </w:r>
      <w:r>
        <w:rPr>
          <w:lang w:eastAsia="en-GB"/>
        </w:rPr>
        <w:t>.</w:t>
      </w:r>
    </w:p>
    <w:p w14:paraId="49E41D02"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w:t>
      </w:r>
    </w:p>
    <w:p w14:paraId="4F39A646"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1F241DEE"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185CC90F" w14:textId="4620AAAD"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3A99F8AD"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FE5CF7A"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1ACAF62"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when</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08D12848"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start" : "2012-11-04T00</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01</w:t>
      </w:r>
      <w:r w:rsidRPr="005840E1">
        <w:rPr>
          <w:rFonts w:ascii="Courier New" w:hAnsi="Courier New" w:cs="Courier New"/>
          <w:color w:val="5B4221"/>
          <w:sz w:val="18"/>
          <w:szCs w:val="18"/>
          <w:lang w:eastAsia="en-GB"/>
        </w:rPr>
        <w:t>:23Z</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5B03185D"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stop</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 "2012-12</w:t>
      </w:r>
      <w:r w:rsidRPr="005840E1">
        <w:rPr>
          <w:rFonts w:ascii="Courier New" w:hAnsi="Courier New" w:cs="Courier New"/>
          <w:color w:val="5B4221"/>
          <w:sz w:val="18"/>
          <w:szCs w:val="18"/>
          <w:lang w:eastAsia="en-GB"/>
        </w:rPr>
        <w:t>-0</w:t>
      </w:r>
      <w:r>
        <w:rPr>
          <w:rFonts w:ascii="Courier New" w:hAnsi="Courier New" w:cs="Courier New"/>
          <w:color w:val="5B4221"/>
          <w:sz w:val="18"/>
          <w:szCs w:val="18"/>
          <w:lang w:eastAsia="en-GB"/>
        </w:rPr>
        <w:t>5</w:t>
      </w:r>
      <w:r w:rsidRPr="005840E1">
        <w:rPr>
          <w:rFonts w:ascii="Courier New" w:hAnsi="Courier New" w:cs="Courier New"/>
          <w:color w:val="5B4221"/>
          <w:sz w:val="18"/>
          <w:szCs w:val="18"/>
          <w:lang w:eastAsia="en-GB"/>
        </w:rPr>
        <w:t>T17:2</w:t>
      </w:r>
      <w:r>
        <w:rPr>
          <w:rFonts w:ascii="Courier New" w:hAnsi="Courier New" w:cs="Courier New"/>
          <w:color w:val="5B4221"/>
          <w:sz w:val="18"/>
          <w:szCs w:val="18"/>
          <w:lang w:eastAsia="en-GB"/>
        </w:rPr>
        <w:t>8:56</w:t>
      </w:r>
      <w:r w:rsidRPr="005840E1">
        <w:rPr>
          <w:rFonts w:ascii="Courier New" w:hAnsi="Courier New" w:cs="Courier New"/>
          <w:color w:val="5B4221"/>
          <w:sz w:val="18"/>
          <w:szCs w:val="18"/>
          <w:lang w:eastAsia="en-GB"/>
        </w:rPr>
        <w:t>Z</w:t>
      </w:r>
      <w:r w:rsidRPr="00C14F4A">
        <w:rPr>
          <w:rFonts w:ascii="Courier New" w:hAnsi="Courier New" w:cs="Courier New"/>
          <w:color w:val="5B4221"/>
          <w:sz w:val="18"/>
          <w:szCs w:val="18"/>
          <w:lang w:eastAsia="en-GB"/>
        </w:rPr>
        <w:t xml:space="preserve"> "</w:t>
      </w:r>
    </w:p>
    <w:p w14:paraId="20CA8932"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4FDFBBD" w14:textId="46010C9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EC3338">
        <w:rPr>
          <w:rFonts w:ascii="Courier New" w:hAnsi="Courier New" w:cs="Courier New"/>
          <w:color w:val="5B4221"/>
          <w:sz w:val="18"/>
          <w:szCs w:val="18"/>
          <w:lang w:eastAsia="en-GB"/>
        </w:rPr>
        <w:t>{</w:t>
      </w:r>
    </w:p>
    <w:p w14:paraId="6EAF3A74"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3626834" w14:textId="314CDFD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EC3338">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1447AAC" w14:textId="77777777" w:rsidR="005A0426" w:rsidRPr="00C14F4A"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C30A596" w14:textId="3B22BB8D"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14D34EC" w14:textId="77777777" w:rsidR="005B4936" w:rsidRDefault="005B4936" w:rsidP="005B4936">
      <w:bookmarkStart w:id="120" w:name="contextMetadata"/>
      <w:bookmarkEnd w:id="120"/>
    </w:p>
    <w:p w14:paraId="69F41BDF" w14:textId="2A02EC6A" w:rsidR="005B4936" w:rsidRPr="00407D77" w:rsidRDefault="005B4936" w:rsidP="005B4936">
      <w:r w:rsidRPr="00407D77">
        <w:t xml:space="preserve">Note: This specification identifies the order of </w:t>
      </w:r>
      <w:r w:rsidR="00B11F78">
        <w:t xml:space="preserve">the </w:t>
      </w:r>
      <w:r w:rsidR="00B11F78" w:rsidRPr="00B11F78">
        <w:rPr>
          <w:i/>
        </w:rPr>
        <w:t>features</w:t>
      </w:r>
      <w:r w:rsidR="00B11F78">
        <w:t xml:space="preserve"> array element </w:t>
      </w:r>
      <w:r w:rsidRPr="00407D77">
        <w:t xml:space="preserve">in relation to interpretation of the context document contents. </w:t>
      </w:r>
      <w:r w:rsidR="00B11F78">
        <w:t xml:space="preserve">Elements </w:t>
      </w:r>
      <w:r w:rsidRPr="00407D77">
        <w:t xml:space="preserve">are ordered from highest importance to lowest in the file. In particular in relation to visualization geographically the first entry in the </w:t>
      </w:r>
      <w:r w:rsidR="00B11F78">
        <w:t xml:space="preserve">GeoJSON </w:t>
      </w:r>
      <w:r w:rsidRPr="00407D77">
        <w:t xml:space="preserve">document is the topmost layer in the display. </w:t>
      </w:r>
    </w:p>
    <w:p w14:paraId="54DE278E" w14:textId="77777777" w:rsidR="005B4936" w:rsidRPr="000626F4" w:rsidRDefault="005B4936" w:rsidP="001601D9">
      <w:pPr>
        <w:pStyle w:val="Heading4"/>
        <w:pPrChange w:id="121" w:author="Pedro Gonçalves" w:date="2014-05-28T11:19:00Z">
          <w:pPr>
            <w:pStyle w:val="Heading3"/>
          </w:pPr>
        </w:pPrChange>
      </w:pPr>
      <w:r w:rsidRPr="000626F4">
        <w:t xml:space="preserve">contextMetadata </w:t>
      </w:r>
    </w:p>
    <w:p w14:paraId="69A061DA" w14:textId="48AB8BC2" w:rsidR="005B4936" w:rsidRPr="005C78BB" w:rsidRDefault="005B4936" w:rsidP="005B4936">
      <w:pPr>
        <w:rPr>
          <w:lang w:eastAsia="en-GB"/>
        </w:rPr>
      </w:pPr>
      <w:r w:rsidRPr="005C78BB">
        <w:rPr>
          <w:b/>
          <w:bCs/>
          <w:lang w:eastAsia="en-GB"/>
        </w:rPr>
        <w:t>Path</w:t>
      </w:r>
      <w:r w:rsidRPr="005C78BB">
        <w:rPr>
          <w:lang w:eastAsia="en-GB"/>
        </w:rPr>
        <w:t xml:space="preserve">: </w:t>
      </w:r>
      <w:r w:rsidR="00EE359B">
        <w:rPr>
          <w:lang w:eastAsia="en-GB"/>
        </w:rPr>
        <w:t>&lt;xz&gt;.properties.links.via</w:t>
      </w:r>
    </w:p>
    <w:p w14:paraId="48D6DE48" w14:textId="3C35174B" w:rsidR="005B4936" w:rsidRPr="005C78BB" w:rsidRDefault="005B4936" w:rsidP="005B4936">
      <w:pPr>
        <w:rPr>
          <w:lang w:eastAsia="en-GB"/>
        </w:rPr>
      </w:pPr>
      <w:r w:rsidRPr="005C78BB">
        <w:rPr>
          <w:lang w:eastAsia="en-GB"/>
        </w:rPr>
        <w:t xml:space="preserve">This element is optional and references an external resource from which the Context document is derived (e.g. metadata document from which the metadata of the resource is derived). The </w:t>
      </w:r>
      <w:r w:rsidR="00EE359B" w:rsidRPr="00EE359B">
        <w:rPr>
          <w:i/>
          <w:lang w:eastAsia="en-GB"/>
        </w:rPr>
        <w:t>via</w:t>
      </w:r>
      <w:r w:rsidR="00EE359B">
        <w:rPr>
          <w:lang w:eastAsia="en-GB"/>
        </w:rPr>
        <w:t xml:space="preserve"> element is an array of TBD objects that contains four elements named </w:t>
      </w:r>
      <w:r w:rsidRPr="005C78BB">
        <w:rPr>
          <w:i/>
          <w:iCs/>
          <w:lang w:eastAsia="en-GB"/>
        </w:rPr>
        <w:t>type</w:t>
      </w:r>
      <w:r w:rsidRPr="005C78BB">
        <w:rPr>
          <w:lang w:eastAsia="en-GB"/>
        </w:rPr>
        <w:t xml:space="preserve">, </w:t>
      </w:r>
      <w:r w:rsidRPr="005C78BB">
        <w:rPr>
          <w:i/>
          <w:iCs/>
          <w:lang w:eastAsia="en-GB"/>
        </w:rPr>
        <w:t>href</w:t>
      </w:r>
      <w:r w:rsidR="00EE359B">
        <w:rPr>
          <w:lang w:eastAsia="en-GB"/>
        </w:rPr>
        <w:t xml:space="preserve">, </w:t>
      </w:r>
      <w:r w:rsidR="00EE359B" w:rsidRPr="00EE359B">
        <w:rPr>
          <w:i/>
          <w:lang w:eastAsia="en-GB"/>
        </w:rPr>
        <w:t>title</w:t>
      </w:r>
      <w:r w:rsidR="00EE359B">
        <w:rPr>
          <w:lang w:eastAsia="en-GB"/>
        </w:rPr>
        <w:t xml:space="preserve"> </w:t>
      </w:r>
      <w:r w:rsidRPr="005C78BB">
        <w:rPr>
          <w:lang w:eastAsia="en-GB"/>
        </w:rPr>
        <w:t xml:space="preserve">and </w:t>
      </w:r>
      <w:r w:rsidRPr="005C78BB">
        <w:rPr>
          <w:i/>
          <w:iCs/>
          <w:lang w:eastAsia="en-GB"/>
        </w:rPr>
        <w:t>lang</w:t>
      </w:r>
      <w:r w:rsidR="00EE359B">
        <w:rPr>
          <w:lang w:eastAsia="en-GB"/>
        </w:rPr>
        <w:t>.</w:t>
      </w:r>
    </w:p>
    <w:p w14:paraId="23853382"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4815BE9E"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6E407DAB"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053E9CAD"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4E0D5431" w14:textId="0BEDD01B"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7B0A77">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p>
    <w:p w14:paraId="0D28C62F"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links</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p>
    <w:p w14:paraId="07186164" w14:textId="20A20A7E"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via</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p>
    <w:p w14:paraId="3DD498BD" w14:textId="339227CD"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href</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1C50C7" w:rsidRPr="003E15BD">
        <w:rPr>
          <w:rFonts w:ascii="Courier New" w:hAnsi="Courier New" w:cs="Courier New"/>
          <w:color w:val="5B4221"/>
          <w:sz w:val="18"/>
          <w:szCs w:val="18"/>
          <w:lang w:eastAsia="en-GB"/>
        </w:rPr>
        <w:t>http://www.acme.com/collections/algal.xml</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2F980D38" w14:textId="39043766"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type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1C50C7" w:rsidRPr="001C50C7">
        <w:rPr>
          <w:rFonts w:ascii="Courier New" w:hAnsi="Courier New" w:cs="Courier New"/>
          <w:color w:val="5B4221"/>
          <w:sz w:val="18"/>
          <w:szCs w:val="18"/>
          <w:lang w:eastAsia="en-GB"/>
        </w:rPr>
        <w:t xml:space="preserve"> </w:t>
      </w:r>
      <w:r w:rsidR="001C50C7" w:rsidRPr="003E15BD">
        <w:rPr>
          <w:rFonts w:ascii="Courier New" w:hAnsi="Courier New" w:cs="Courier New"/>
          <w:color w:val="5B4221"/>
          <w:sz w:val="18"/>
          <w:szCs w:val="18"/>
          <w:lang w:eastAsia="en-GB"/>
        </w:rPr>
        <w:t>application/xml</w:t>
      </w:r>
      <w:r w:rsidR="001C50C7" w:rsidRPr="00437E12">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2471E3DC" w14:textId="1CAAB5DE"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title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1C50C7" w:rsidRPr="003E15BD">
        <w:rPr>
          <w:rFonts w:ascii="Courier New" w:hAnsi="Courier New" w:cs="Courier New"/>
          <w:color w:val="5B4221"/>
          <w:sz w:val="18"/>
          <w:szCs w:val="18"/>
          <w:lang w:eastAsia="en-GB"/>
        </w:rPr>
        <w:t>Algal XML metadata</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0C4369DB" w14:textId="73FAE7E4"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lang</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001C50C7" w:rsidRPr="00437E12">
        <w:rPr>
          <w:rFonts w:ascii="Courier New" w:hAnsi="Courier New" w:cs="Courier New"/>
          <w:color w:val="5B4221"/>
          <w:sz w:val="18"/>
          <w:szCs w:val="18"/>
          <w:lang w:eastAsia="en-GB"/>
        </w:rPr>
        <w:t>"</w:t>
      </w:r>
      <w:r w:rsidR="001C50C7">
        <w:rPr>
          <w:rFonts w:ascii="Courier New" w:hAnsi="Courier New" w:cs="Courier New"/>
          <w:color w:val="5B4221"/>
          <w:sz w:val="18"/>
          <w:szCs w:val="18"/>
          <w:lang w:eastAsia="en-GB"/>
        </w:rPr>
        <w:t>en</w:t>
      </w:r>
      <w:r w:rsidR="001C50C7" w:rsidRPr="00437E12">
        <w:rPr>
          <w:rFonts w:ascii="Courier New" w:hAnsi="Courier New" w:cs="Courier New"/>
          <w:color w:val="5B4221"/>
          <w:sz w:val="18"/>
          <w:szCs w:val="18"/>
          <w:lang w:eastAsia="en-GB"/>
        </w:rPr>
        <w:t>"</w:t>
      </w:r>
      <w:r w:rsidR="001C50C7">
        <w:rPr>
          <w:rFonts w:ascii="Courier New" w:hAnsi="Courier New" w:cs="Courier New"/>
          <w:color w:val="5B4221"/>
          <w:sz w:val="18"/>
          <w:szCs w:val="18"/>
          <w:lang w:eastAsia="en-GB"/>
        </w:rPr>
        <w:t>,</w:t>
      </w:r>
    </w:p>
    <w:p w14:paraId="7188AE11" w14:textId="238ABE42" w:rsidR="001C50C7" w:rsidRDefault="001C50C7"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063B03E" w14:textId="6AB5C65C"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B6D2F90"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6C4A8E1" w14:textId="7C4C9457" w:rsidR="00EE359B" w:rsidRDefault="001C50C7"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EE359B" w:rsidRPr="00C14F4A">
        <w:rPr>
          <w:rFonts w:ascii="Courier New" w:hAnsi="Courier New" w:cs="Courier New"/>
          <w:color w:val="5B4221"/>
          <w:sz w:val="18"/>
          <w:szCs w:val="18"/>
          <w:lang w:eastAsia="en-GB"/>
        </w:rPr>
        <w:t>"features": [</w:t>
      </w:r>
      <w:r>
        <w:rPr>
          <w:rFonts w:ascii="Courier New" w:hAnsi="Courier New" w:cs="Courier New"/>
          <w:color w:val="5B4221"/>
          <w:sz w:val="18"/>
          <w:szCs w:val="18"/>
          <w:lang w:eastAsia="en-GB"/>
        </w:rPr>
        <w:t>{</w:t>
      </w:r>
    </w:p>
    <w:p w14:paraId="618F9335"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C0F3F6E" w14:textId="6987080C"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1C50C7">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50013D5F" w14:textId="77777777" w:rsidR="00EE359B" w:rsidRPr="00C14F4A"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lastRenderedPageBreak/>
        <w:t xml:space="preserve">  }</w:t>
      </w:r>
    </w:p>
    <w:p w14:paraId="29928619" w14:textId="5C0FD466"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52F2B0B" w14:textId="77777777" w:rsidR="005B4936" w:rsidRPr="000626F4" w:rsidRDefault="005B4936" w:rsidP="001601D9">
      <w:pPr>
        <w:pStyle w:val="Heading4"/>
        <w:pPrChange w:id="122" w:author="Pedro Gonçalves" w:date="2014-05-28T11:19:00Z">
          <w:pPr>
            <w:pStyle w:val="Heading3"/>
          </w:pPr>
        </w:pPrChange>
      </w:pPr>
      <w:bookmarkStart w:id="123" w:name="ContextKeyword"/>
      <w:bookmarkStart w:id="124" w:name="keyword"/>
      <w:bookmarkEnd w:id="123"/>
      <w:bookmarkEnd w:id="124"/>
      <w:r w:rsidRPr="000626F4">
        <w:t xml:space="preserve">keyword </w:t>
      </w:r>
    </w:p>
    <w:p w14:paraId="2D934D84" w14:textId="0977C6A9" w:rsidR="005B4936" w:rsidRPr="005C78BB" w:rsidRDefault="005B4936" w:rsidP="005B4936">
      <w:pPr>
        <w:rPr>
          <w:lang w:eastAsia="en-GB"/>
        </w:rPr>
      </w:pPr>
      <w:r w:rsidRPr="005C78BB">
        <w:rPr>
          <w:b/>
          <w:bCs/>
          <w:lang w:eastAsia="en-GB"/>
        </w:rPr>
        <w:t>Path</w:t>
      </w:r>
      <w:r w:rsidRPr="005C78BB">
        <w:rPr>
          <w:lang w:eastAsia="en-GB"/>
        </w:rPr>
        <w:t xml:space="preserve">: </w:t>
      </w:r>
      <w:r w:rsidR="00D045F4">
        <w:rPr>
          <w:lang w:eastAsia="en-GB"/>
        </w:rPr>
        <w:t>&lt;xz&gt;properties.categories</w:t>
      </w:r>
    </w:p>
    <w:p w14:paraId="071198FF" w14:textId="54EB8F15" w:rsidR="005B4936" w:rsidRPr="005C78BB" w:rsidRDefault="005B4936" w:rsidP="005B4936">
      <w:pPr>
        <w:rPr>
          <w:lang w:eastAsia="en-GB"/>
        </w:rPr>
      </w:pPr>
      <w:r w:rsidRPr="005C78BB">
        <w:rPr>
          <w:lang w:eastAsia="en-GB"/>
        </w:rPr>
        <w:t xml:space="preserve">This </w:t>
      </w:r>
      <w:r w:rsidR="00D045F4">
        <w:rPr>
          <w:lang w:eastAsia="en-GB"/>
        </w:rPr>
        <w:t xml:space="preserve">array </w:t>
      </w:r>
      <w:r w:rsidRPr="005C78BB">
        <w:rPr>
          <w:lang w:eastAsia="en-GB"/>
        </w:rPr>
        <w:t xml:space="preserve">is </w:t>
      </w:r>
      <w:r w:rsidR="00D045F4">
        <w:rPr>
          <w:lang w:eastAsia="en-GB"/>
        </w:rPr>
        <w:t xml:space="preserve">an </w:t>
      </w:r>
      <w:r w:rsidRPr="005C78BB">
        <w:rPr>
          <w:lang w:eastAsia="en-GB"/>
        </w:rPr>
        <w:t>optional and expresses a category related to this Context document. It MAY have a related code-list that is identified by the scheme attribute</w:t>
      </w:r>
      <w:r>
        <w:rPr>
          <w:lang w:eastAsia="en-GB"/>
        </w:rPr>
        <w:t xml:space="preserve">. </w:t>
      </w:r>
      <w:r w:rsidR="00D045F4">
        <w:rPr>
          <w:lang w:eastAsia="en-GB"/>
        </w:rPr>
        <w:t xml:space="preserve">Each item of the </w:t>
      </w:r>
      <w:r w:rsidRPr="005C78BB">
        <w:rPr>
          <w:lang w:eastAsia="en-GB"/>
        </w:rPr>
        <w:t xml:space="preserve">category </w:t>
      </w:r>
      <w:r w:rsidR="00D045F4">
        <w:rPr>
          <w:lang w:eastAsia="en-GB"/>
        </w:rPr>
        <w:t xml:space="preserve">array </w:t>
      </w:r>
      <w:r w:rsidRPr="005C78BB">
        <w:rPr>
          <w:lang w:eastAsia="en-GB"/>
        </w:rPr>
        <w:t xml:space="preserve">has one required </w:t>
      </w:r>
      <w:r w:rsidR="00D045F4">
        <w:rPr>
          <w:lang w:eastAsia="en-GB"/>
        </w:rPr>
        <w:t>element</w:t>
      </w:r>
      <w:r w:rsidRPr="005C78BB">
        <w:rPr>
          <w:lang w:eastAsia="en-GB"/>
        </w:rPr>
        <w:t>,</w:t>
      </w:r>
      <w:r w:rsidR="00D045F4">
        <w:rPr>
          <w:lang w:eastAsia="en-GB"/>
        </w:rPr>
        <w:t xml:space="preserve"> </w:t>
      </w:r>
      <w:r>
        <w:rPr>
          <w:i/>
          <w:iCs/>
          <w:lang w:eastAsia="en-GB"/>
        </w:rPr>
        <w:t>t</w:t>
      </w:r>
      <w:r w:rsidRPr="005C78BB">
        <w:rPr>
          <w:i/>
          <w:iCs/>
          <w:lang w:eastAsia="en-GB"/>
        </w:rPr>
        <w:t>erm</w:t>
      </w:r>
      <w:r w:rsidRPr="005C78BB">
        <w:rPr>
          <w:lang w:eastAsia="en-GB"/>
        </w:rPr>
        <w:t xml:space="preserve"> (identifies the category), and two optional </w:t>
      </w:r>
      <w:r w:rsidR="00D045F4">
        <w:rPr>
          <w:lang w:eastAsia="en-GB"/>
        </w:rPr>
        <w:t>elements</w:t>
      </w:r>
      <w:r w:rsidRPr="005C78BB">
        <w:rPr>
          <w:lang w:eastAsia="en-GB"/>
        </w:rPr>
        <w:t xml:space="preserve">, </w:t>
      </w:r>
      <w:r>
        <w:rPr>
          <w:i/>
          <w:iCs/>
          <w:lang w:eastAsia="en-GB"/>
        </w:rPr>
        <w:t>s</w:t>
      </w:r>
      <w:r w:rsidRPr="005C78BB">
        <w:rPr>
          <w:i/>
          <w:iCs/>
          <w:lang w:eastAsia="en-GB"/>
        </w:rPr>
        <w:t>cheme</w:t>
      </w:r>
      <w:r w:rsidRPr="005C78BB">
        <w:rPr>
          <w:lang w:eastAsia="en-GB"/>
        </w:rPr>
        <w:t xml:space="preserve"> (identifies the categorization scheme via a URI) and </w:t>
      </w:r>
      <w:r>
        <w:rPr>
          <w:i/>
          <w:iCs/>
          <w:lang w:eastAsia="en-GB"/>
        </w:rPr>
        <w:t>l</w:t>
      </w:r>
      <w:r w:rsidRPr="005C78BB">
        <w:rPr>
          <w:i/>
          <w:iCs/>
          <w:lang w:eastAsia="en-GB"/>
        </w:rPr>
        <w:t>abel</w:t>
      </w:r>
      <w:r w:rsidRPr="005C78BB">
        <w:rPr>
          <w:lang w:eastAsia="en-GB"/>
        </w:rPr>
        <w:t xml:space="preserve"> (provides a human-readable label for display).</w:t>
      </w:r>
      <w:r w:rsidRPr="00AD6172">
        <w:rPr>
          <w:lang w:eastAsia="en-GB"/>
        </w:rPr>
        <w:t xml:space="preserve"> </w:t>
      </w:r>
      <w:r>
        <w:rPr>
          <w:lang w:eastAsia="en-GB"/>
        </w:rPr>
        <w:t>This specification assigns no significance to the order of</w:t>
      </w:r>
      <w:r w:rsidR="00D045F4">
        <w:rPr>
          <w:lang w:eastAsia="en-GB"/>
        </w:rPr>
        <w:t xml:space="preserve"> items in the array</w:t>
      </w:r>
      <w:r>
        <w:rPr>
          <w:lang w:eastAsia="en-GB"/>
        </w:rPr>
        <w:t>.</w:t>
      </w:r>
    </w:p>
    <w:p w14:paraId="2917EB50"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15AB2B31"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24FE7A66" w14:textId="77777777" w:rsidR="00643DF2" w:rsidRPr="00121B97" w:rsidRDefault="00643DF2" w:rsidP="00643DF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62A4A315"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611143E1" w14:textId="1E3DF972"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E2294">
        <w:rPr>
          <w:rFonts w:ascii="Courier New" w:hAnsi="Courier New" w:cs="Courier New"/>
          <w:color w:val="5B4221"/>
          <w:sz w:val="18"/>
          <w:szCs w:val="18"/>
          <w:lang w:eastAsia="en-GB"/>
        </w:rPr>
        <w:t>...</w:t>
      </w:r>
    </w:p>
    <w:p w14:paraId="5852F385" w14:textId="25CD44CF"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categories</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002C09CB">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0155203E" w14:textId="1E000D55"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scheme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http://www.acme.com/category</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39C2A5B8" w14:textId="13441CA4"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term</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oceansec</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1E9D4114" w14:textId="7FDFC1D0"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label</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0B4E3A" w:rsidRPr="000B4E3A">
        <w:rPr>
          <w:rFonts w:ascii="Courier New" w:hAnsi="Courier New" w:cs="Courier New"/>
          <w:color w:val="5B4221"/>
          <w:sz w:val="18"/>
          <w:szCs w:val="18"/>
          <w:lang w:eastAsia="en-GB"/>
        </w:rPr>
        <w:t xml:space="preserve"> </w:t>
      </w:r>
      <w:r w:rsidR="000B4E3A" w:rsidRPr="00AD6172">
        <w:rPr>
          <w:rFonts w:ascii="Courier New" w:hAnsi="Courier New" w:cs="Courier New"/>
          <w:color w:val="5B4221"/>
          <w:sz w:val="18"/>
          <w:szCs w:val="18"/>
          <w:lang w:eastAsia="en-GB"/>
        </w:rPr>
        <w:t>Oce</w:t>
      </w:r>
      <w:r w:rsidR="000B4E3A">
        <w:rPr>
          <w:rFonts w:ascii="Courier New" w:hAnsi="Courier New" w:cs="Courier New"/>
          <w:color w:val="5B4221"/>
          <w:sz w:val="18"/>
          <w:szCs w:val="18"/>
          <w:lang w:eastAsia="en-GB"/>
        </w:rPr>
        <w:t>an Integrated Maritime Security</w:t>
      </w:r>
      <w:r w:rsidRPr="00437E12">
        <w:rPr>
          <w:rFonts w:ascii="Courier New" w:hAnsi="Courier New" w:cs="Courier New"/>
          <w:color w:val="5B4221"/>
          <w:sz w:val="18"/>
          <w:szCs w:val="18"/>
          <w:lang w:eastAsia="en-GB"/>
        </w:rPr>
        <w:t>"</w:t>
      </w:r>
    </w:p>
    <w:p w14:paraId="11D662C7" w14:textId="4ED58374"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2C09CB">
        <w:rPr>
          <w:rFonts w:ascii="Courier New" w:hAnsi="Courier New" w:cs="Courier New"/>
          <w:color w:val="5B4221"/>
          <w:sz w:val="18"/>
          <w:szCs w:val="18"/>
          <w:lang w:eastAsia="en-GB"/>
        </w:rPr>
        <w:t>]</w:t>
      </w:r>
    </w:p>
    <w:p w14:paraId="68981CD8" w14:textId="1AD2A62E"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E977F49"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4FACDD1"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"features": [</w:t>
      </w:r>
      <w:r>
        <w:rPr>
          <w:rFonts w:ascii="Courier New" w:hAnsi="Courier New" w:cs="Courier New"/>
          <w:color w:val="5B4221"/>
          <w:sz w:val="18"/>
          <w:szCs w:val="18"/>
          <w:lang w:eastAsia="en-GB"/>
        </w:rPr>
        <w:t>{</w:t>
      </w:r>
    </w:p>
    <w:p w14:paraId="24B68A8B" w14:textId="493F41F8"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9EDB225"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ED7D907" w14:textId="77777777" w:rsidR="00EC3338" w:rsidRPr="00C14F4A"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795DAF1" w14:textId="030C31AD"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AFD4663" w14:textId="77777777" w:rsidR="005B4936" w:rsidRPr="000626F4" w:rsidRDefault="005B4936" w:rsidP="001601D9">
      <w:pPr>
        <w:pStyle w:val="Heading4"/>
        <w:pPrChange w:id="125" w:author="Pedro Gonçalves" w:date="2014-05-28T11:19:00Z">
          <w:pPr>
            <w:pStyle w:val="Heading3"/>
          </w:pPr>
        </w:pPrChange>
      </w:pPr>
      <w:bookmarkStart w:id="126" w:name="ContextExtension"/>
      <w:bookmarkStart w:id="127" w:name="extension"/>
      <w:bookmarkEnd w:id="126"/>
      <w:bookmarkEnd w:id="127"/>
      <w:r w:rsidRPr="000626F4">
        <w:t xml:space="preserve">extension </w:t>
      </w:r>
    </w:p>
    <w:p w14:paraId="518220F3" w14:textId="51674BF8" w:rsidR="005B4936" w:rsidRDefault="00BD6EE1" w:rsidP="005B4936">
      <w:pPr>
        <w:rPr>
          <w:lang w:eastAsia="en-GB"/>
        </w:rPr>
      </w:pPr>
      <w:r>
        <w:rPr>
          <w:lang w:eastAsia="en-GB"/>
        </w:rPr>
        <w:t>Any other element can be added to the JSON object safeguarding that none of the above element names are used.</w:t>
      </w:r>
    </w:p>
    <w:p w14:paraId="0836F414" w14:textId="77777777" w:rsidR="005B4936" w:rsidRPr="005C78BB" w:rsidRDefault="005B4936" w:rsidP="001601D9">
      <w:pPr>
        <w:pStyle w:val="Heading3"/>
        <w:pPrChange w:id="128" w:author="Pedro Gonçalves" w:date="2014-05-28T11:19:00Z">
          <w:pPr>
            <w:pStyle w:val="Heading2"/>
          </w:pPr>
        </w:pPrChange>
      </w:pPr>
      <w:bookmarkStart w:id="129" w:name="ClassResource"/>
      <w:bookmarkStart w:id="130" w:name="A_8.2.2_OWC:Resource"/>
      <w:bookmarkStart w:id="131" w:name="_Ref210695911"/>
      <w:bookmarkStart w:id="132" w:name="_Toc358030849"/>
      <w:bookmarkStart w:id="133" w:name="_Toc262895423"/>
      <w:bookmarkEnd w:id="129"/>
      <w:bookmarkEnd w:id="130"/>
      <w:r>
        <w:t xml:space="preserve">Class </w:t>
      </w:r>
      <w:r w:rsidRPr="005C78BB">
        <w:t>OWC:Resource</w:t>
      </w:r>
      <w:bookmarkEnd w:id="131"/>
      <w:bookmarkEnd w:id="132"/>
      <w:bookmarkEnd w:id="133"/>
      <w:r w:rsidRPr="005C78BB">
        <w:t xml:space="preserve"> </w:t>
      </w:r>
    </w:p>
    <w:p w14:paraId="305346BC" w14:textId="39573A3B" w:rsidR="00BD6EE1" w:rsidRDefault="005B4936" w:rsidP="00BD6EE1">
      <w:pPr>
        <w:rPr>
          <w:color w:val="000000" w:themeColor="text1"/>
          <w:lang w:eastAsia="en-GB"/>
        </w:rPr>
      </w:pPr>
      <w:r w:rsidRPr="003E15BD">
        <w:rPr>
          <w:color w:val="000000" w:themeColor="text1"/>
          <w:lang w:eastAsia="en-GB"/>
        </w:rPr>
        <w:t xml:space="preserve">The mapping </w:t>
      </w:r>
      <w:r>
        <w:rPr>
          <w:color w:val="000000" w:themeColor="text1"/>
          <w:lang w:eastAsia="en-GB"/>
        </w:rPr>
        <w:t>of</w:t>
      </w:r>
      <w:r w:rsidRPr="003E15BD">
        <w:rPr>
          <w:color w:val="000000" w:themeColor="text1"/>
          <w:lang w:eastAsia="en-GB"/>
        </w:rPr>
        <w:t xml:space="preserve"> the OWC:Resource </w:t>
      </w:r>
      <w:r w:rsidR="00BD6EE1" w:rsidRPr="003E15BD">
        <w:rPr>
          <w:color w:val="000000" w:themeColor="text1"/>
          <w:lang w:eastAsia="en-GB"/>
        </w:rPr>
        <w:t xml:space="preserve">Resource Class in the </w:t>
      </w:r>
      <w:r w:rsidR="00C52F0D">
        <w:rPr>
          <w:i/>
          <w:color w:val="000000" w:themeColor="text1"/>
          <w:lang w:eastAsia="en-GB"/>
        </w:rPr>
        <w:t xml:space="preserve">features </w:t>
      </w:r>
      <w:r w:rsidR="00BD6EE1" w:rsidRPr="003E15BD">
        <w:rPr>
          <w:color w:val="000000" w:themeColor="text1"/>
          <w:lang w:eastAsia="en-GB"/>
        </w:rPr>
        <w:t xml:space="preserve">element </w:t>
      </w:r>
      <w:r w:rsidR="00C52F0D">
        <w:rPr>
          <w:color w:val="000000" w:themeColor="text1"/>
          <w:lang w:eastAsia="en-GB"/>
        </w:rPr>
        <w:t xml:space="preserve">entry </w:t>
      </w:r>
      <w:r w:rsidR="00BD6EE1" w:rsidRPr="003E15BD">
        <w:rPr>
          <w:color w:val="000000" w:themeColor="text1"/>
          <w:lang w:eastAsia="en-GB"/>
        </w:rPr>
        <w:t>is shown in the table below.</w:t>
      </w:r>
    </w:p>
    <w:p w14:paraId="05CD75A3" w14:textId="3523F0DF" w:rsidR="00BD6EE1" w:rsidRDefault="00BD6EE1" w:rsidP="00BD6EE1">
      <w:pPr>
        <w:pStyle w:val="Tabletitle"/>
      </w:pPr>
      <w:bookmarkStart w:id="134" w:name="_Ref210874649"/>
      <w:bookmarkStart w:id="135" w:name="_Toc337049097"/>
      <w:r>
        <w:t xml:space="preserve">Table </w:t>
      </w:r>
      <w:fldSimple w:instr=" SEQ Table \* ARABIC ">
        <w:r>
          <w:rPr>
            <w:noProof/>
          </w:rPr>
          <w:t>2</w:t>
        </w:r>
      </w:fldSimple>
      <w:bookmarkEnd w:id="134"/>
      <w:r w:rsidRPr="00A76BCA">
        <w:t xml:space="preserve"> </w:t>
      </w:r>
      <w:r>
        <w:t xml:space="preserve">- </w:t>
      </w:r>
      <w:r w:rsidRPr="000D6CCF">
        <w:t>OWC:Resource</w:t>
      </w:r>
      <w:r>
        <w:t xml:space="preserve"> mapping to </w:t>
      </w:r>
      <w:r w:rsidR="00C52F0D" w:rsidRPr="00C52F0D">
        <w:rPr>
          <w:i/>
        </w:rPr>
        <w:t>features</w:t>
      </w:r>
      <w:r w:rsidR="00C52F0D">
        <w:t xml:space="preserve"> element</w:t>
      </w:r>
      <w:bookmarkEnd w:id="135"/>
      <w:r w:rsidR="00C52F0D">
        <w:t xml:space="preserve"> entry</w:t>
      </w:r>
    </w:p>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835"/>
        <w:gridCol w:w="2126"/>
        <w:gridCol w:w="1701"/>
      </w:tblGrid>
      <w:tr w:rsidR="00BD6EE1" w14:paraId="18A1678A" w14:textId="77777777" w:rsidTr="00BD6EE1">
        <w:trPr>
          <w:cantSplit/>
          <w:tblHeader/>
        </w:trPr>
        <w:tc>
          <w:tcPr>
            <w:tcW w:w="2127" w:type="dxa"/>
            <w:tcBorders>
              <w:top w:val="single" w:sz="12" w:space="0" w:color="auto"/>
              <w:bottom w:val="single" w:sz="12" w:space="0" w:color="auto"/>
            </w:tcBorders>
          </w:tcPr>
          <w:p w14:paraId="3626B1CD" w14:textId="2C6BE669" w:rsidR="00BD6EE1" w:rsidRDefault="00BD6EE1" w:rsidP="000D61E9">
            <w:pPr>
              <w:pStyle w:val="BodyTextIndent"/>
              <w:jc w:val="center"/>
              <w:rPr>
                <w:b/>
              </w:rPr>
            </w:pPr>
            <w:r>
              <w:rPr>
                <w:b/>
              </w:rPr>
              <w:t>Names: Conceptual</w:t>
            </w:r>
            <w:r>
              <w:rPr>
                <w:b/>
              </w:rPr>
              <w:br/>
            </w:r>
            <w:r w:rsidR="000D61E9">
              <w:rPr>
                <w:b/>
              </w:rPr>
              <w:t>GeoJSON</w:t>
            </w:r>
            <w:r>
              <w:rPr>
                <w:b/>
              </w:rPr>
              <w:t xml:space="preserve"> </w:t>
            </w:r>
            <w:r w:rsidRPr="00420E92">
              <w:rPr>
                <w:b/>
              </w:rPr>
              <w:t>mapping</w:t>
            </w:r>
            <w:r w:rsidRPr="00420E92">
              <w:rPr>
                <w:rFonts w:ascii="Arial" w:hAnsi="Arial" w:cs="Arial"/>
                <w:color w:val="000000" w:themeColor="text1"/>
                <w:sz w:val="18"/>
                <w:szCs w:val="18"/>
                <w:vertAlign w:val="superscript"/>
                <w:lang w:eastAsia="en-GB"/>
              </w:rPr>
              <w:t xml:space="preserve"> </w:t>
            </w:r>
            <w:r w:rsidRPr="00420E92">
              <w:rPr>
                <w:rFonts w:ascii="Arial" w:hAnsi="Arial" w:cs="Arial"/>
                <w:b/>
                <w:color w:val="000000" w:themeColor="text1"/>
                <w:sz w:val="18"/>
                <w:szCs w:val="18"/>
                <w:vertAlign w:val="superscript"/>
                <w:lang w:eastAsia="en-GB"/>
              </w:rPr>
              <w:t>a</w:t>
            </w:r>
          </w:p>
        </w:tc>
        <w:tc>
          <w:tcPr>
            <w:tcW w:w="2835" w:type="dxa"/>
            <w:tcBorders>
              <w:top w:val="single" w:sz="12" w:space="0" w:color="auto"/>
              <w:bottom w:val="single" w:sz="12" w:space="0" w:color="auto"/>
            </w:tcBorders>
          </w:tcPr>
          <w:p w14:paraId="057FD92C" w14:textId="77777777" w:rsidR="00BD6EE1" w:rsidRDefault="00BD6EE1" w:rsidP="00BD6EE1">
            <w:pPr>
              <w:pStyle w:val="BodyTextIndent"/>
              <w:jc w:val="center"/>
              <w:rPr>
                <w:b/>
              </w:rPr>
            </w:pPr>
            <w:r>
              <w:rPr>
                <w:b/>
              </w:rPr>
              <w:t>Definition</w:t>
            </w:r>
          </w:p>
        </w:tc>
        <w:tc>
          <w:tcPr>
            <w:tcW w:w="2126" w:type="dxa"/>
            <w:tcBorders>
              <w:top w:val="single" w:sz="12" w:space="0" w:color="auto"/>
              <w:bottom w:val="single" w:sz="12" w:space="0" w:color="auto"/>
            </w:tcBorders>
          </w:tcPr>
          <w:p w14:paraId="14BB1C58" w14:textId="77777777" w:rsidR="00BD6EE1" w:rsidRDefault="00BD6EE1" w:rsidP="00BD6EE1">
            <w:pPr>
              <w:pStyle w:val="BodyTextIndent"/>
              <w:jc w:val="center"/>
              <w:rPr>
                <w:b/>
              </w:rPr>
            </w:pPr>
            <w:r>
              <w:rPr>
                <w:b/>
              </w:rPr>
              <w:t>Data type and values</w:t>
            </w:r>
          </w:p>
        </w:tc>
        <w:tc>
          <w:tcPr>
            <w:tcW w:w="1701" w:type="dxa"/>
            <w:tcBorders>
              <w:top w:val="single" w:sz="12" w:space="0" w:color="auto"/>
              <w:bottom w:val="single" w:sz="12" w:space="0" w:color="auto"/>
            </w:tcBorders>
          </w:tcPr>
          <w:p w14:paraId="693B07A6" w14:textId="77777777" w:rsidR="00BD6EE1" w:rsidRDefault="00BD6EE1" w:rsidP="00BD6EE1">
            <w:pPr>
              <w:pStyle w:val="BodyTextIndent"/>
              <w:jc w:val="center"/>
              <w:rPr>
                <w:b/>
              </w:rPr>
            </w:pPr>
            <w:r>
              <w:rPr>
                <w:b/>
              </w:rPr>
              <w:t>Multiplicity and use</w:t>
            </w:r>
          </w:p>
        </w:tc>
      </w:tr>
      <w:tr w:rsidR="00BD6EE1" w14:paraId="70A23C0E" w14:textId="77777777" w:rsidTr="00BD6EE1">
        <w:trPr>
          <w:cantSplit/>
        </w:trPr>
        <w:tc>
          <w:tcPr>
            <w:tcW w:w="2127" w:type="dxa"/>
            <w:tcBorders>
              <w:top w:val="single" w:sz="12" w:space="0" w:color="auto"/>
              <w:bottom w:val="single" w:sz="4" w:space="0" w:color="auto"/>
            </w:tcBorders>
            <w:shd w:val="clear" w:color="auto" w:fill="auto"/>
          </w:tcPr>
          <w:p w14:paraId="030DD2C2" w14:textId="77777777" w:rsidR="00BD6EE1" w:rsidRPr="00A83641" w:rsidRDefault="00BD6EE1" w:rsidP="00BD6EE1">
            <w:pPr>
              <w:pStyle w:val="BodyTextIndent"/>
            </w:pPr>
            <w:r w:rsidRPr="00A83641">
              <w:t>Id</w:t>
            </w:r>
          </w:p>
          <w:p w14:paraId="445B03BD" w14:textId="4DB5F383" w:rsidR="00BD6EE1" w:rsidRPr="00A83641" w:rsidRDefault="00BD6EE1" w:rsidP="00100E03">
            <w:pPr>
              <w:pStyle w:val="BodyTextIndent"/>
            </w:pPr>
            <w:r>
              <w:rPr>
                <w:rFonts w:ascii="Courier New" w:hAnsi="Courier New" w:cs="Courier New"/>
                <w:sz w:val="18"/>
                <w:szCs w:val="18"/>
              </w:rPr>
              <w:t>&lt;xz&gt;.features[i].</w:t>
            </w:r>
            <w:r w:rsidR="00100E03">
              <w:rPr>
                <w:rFonts w:ascii="Courier New" w:hAnsi="Courier New" w:cs="Courier New"/>
                <w:sz w:val="18"/>
                <w:szCs w:val="18"/>
              </w:rPr>
              <w:t>id</w:t>
            </w:r>
          </w:p>
        </w:tc>
        <w:tc>
          <w:tcPr>
            <w:tcW w:w="2835" w:type="dxa"/>
            <w:tcBorders>
              <w:top w:val="single" w:sz="12" w:space="0" w:color="auto"/>
              <w:bottom w:val="single" w:sz="4" w:space="0" w:color="auto"/>
            </w:tcBorders>
            <w:shd w:val="clear" w:color="auto" w:fill="auto"/>
          </w:tcPr>
          <w:p w14:paraId="72AB4A64"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An unambiguous reference to the identification of the Context resource (IRI) </w:t>
            </w:r>
          </w:p>
        </w:tc>
        <w:tc>
          <w:tcPr>
            <w:tcW w:w="2126" w:type="dxa"/>
            <w:tcBorders>
              <w:top w:val="single" w:sz="12" w:space="0" w:color="auto"/>
              <w:bottom w:val="single" w:sz="4" w:space="0" w:color="auto"/>
            </w:tcBorders>
            <w:shd w:val="clear" w:color="auto" w:fill="auto"/>
          </w:tcPr>
          <w:p w14:paraId="3051E247" w14:textId="77777777" w:rsidR="00BD6EE1" w:rsidRDefault="00BD6EE1" w:rsidP="00BD6EE1">
            <w:pPr>
              <w:pStyle w:val="BodyTextIndent"/>
              <w:rPr>
                <w:noProof/>
              </w:rPr>
            </w:pPr>
            <w:r>
              <w:rPr>
                <w:noProof/>
              </w:rPr>
              <w:t>URI</w:t>
            </w:r>
          </w:p>
        </w:tc>
        <w:tc>
          <w:tcPr>
            <w:tcW w:w="1701" w:type="dxa"/>
            <w:tcBorders>
              <w:top w:val="single" w:sz="12" w:space="0" w:color="auto"/>
              <w:bottom w:val="single" w:sz="4" w:space="0" w:color="auto"/>
            </w:tcBorders>
            <w:shd w:val="clear" w:color="auto" w:fill="auto"/>
          </w:tcPr>
          <w:p w14:paraId="506292B0" w14:textId="77777777" w:rsidR="00BD6EE1" w:rsidRPr="00411689" w:rsidRDefault="00BD6EE1" w:rsidP="00BD6EE1">
            <w:pPr>
              <w:pStyle w:val="BodyTextIndent"/>
            </w:pPr>
            <w:r>
              <w:t>One (mandatory)</w:t>
            </w:r>
          </w:p>
        </w:tc>
      </w:tr>
      <w:tr w:rsidR="00BD6EE1" w14:paraId="4E67DE23" w14:textId="77777777" w:rsidTr="00BD6EE1">
        <w:trPr>
          <w:cantSplit/>
        </w:trPr>
        <w:tc>
          <w:tcPr>
            <w:tcW w:w="2127" w:type="dxa"/>
            <w:shd w:val="clear" w:color="auto" w:fill="auto"/>
          </w:tcPr>
          <w:p w14:paraId="1AE6E84A" w14:textId="77777777" w:rsidR="00BD6EE1" w:rsidRPr="00A83641" w:rsidRDefault="00BD6EE1" w:rsidP="00BD6EE1">
            <w:pPr>
              <w:pStyle w:val="BodyTextIndent"/>
            </w:pPr>
            <w:r w:rsidRPr="00A83641">
              <w:lastRenderedPageBreak/>
              <w:t>Title</w:t>
            </w:r>
          </w:p>
          <w:p w14:paraId="276A1475" w14:textId="37B4842C" w:rsidR="00BD6EE1" w:rsidRPr="00A83641" w:rsidRDefault="00BD6EE1" w:rsidP="00BD6EE1">
            <w:pPr>
              <w:pStyle w:val="BodyTextIndent"/>
            </w:pPr>
            <w:r>
              <w:rPr>
                <w:rFonts w:ascii="Courier New" w:hAnsi="Courier New" w:cs="Courier New"/>
                <w:sz w:val="18"/>
                <w:szCs w:val="18"/>
              </w:rPr>
              <w:t>&lt;xz&gt;.features[i].properties.</w:t>
            </w:r>
            <w:r w:rsidRPr="00A83641">
              <w:rPr>
                <w:rFonts w:ascii="Courier New" w:hAnsi="Courier New" w:cs="Courier New"/>
                <w:sz w:val="18"/>
                <w:szCs w:val="18"/>
              </w:rPr>
              <w:t>title</w:t>
            </w:r>
          </w:p>
        </w:tc>
        <w:tc>
          <w:tcPr>
            <w:tcW w:w="2835" w:type="dxa"/>
            <w:shd w:val="clear" w:color="auto" w:fill="auto"/>
          </w:tcPr>
          <w:p w14:paraId="2B9FA179"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 title given to the Context resource </w:t>
            </w:r>
          </w:p>
        </w:tc>
        <w:tc>
          <w:tcPr>
            <w:tcW w:w="2126" w:type="dxa"/>
            <w:shd w:val="clear" w:color="auto" w:fill="auto"/>
          </w:tcPr>
          <w:p w14:paraId="2602780C" w14:textId="77777777" w:rsidR="00BD6EE1" w:rsidRDefault="00BD6EE1" w:rsidP="00BD6EE1">
            <w:pPr>
              <w:pStyle w:val="BodyTextIndent"/>
            </w:pPr>
            <w:r>
              <w:t>Character String type, not empty</w:t>
            </w:r>
          </w:p>
        </w:tc>
        <w:tc>
          <w:tcPr>
            <w:tcW w:w="1701" w:type="dxa"/>
            <w:shd w:val="clear" w:color="auto" w:fill="auto"/>
          </w:tcPr>
          <w:p w14:paraId="47C43D13" w14:textId="77777777" w:rsidR="00BD6EE1" w:rsidRPr="00411689" w:rsidRDefault="00BD6EE1" w:rsidP="00BD6EE1">
            <w:pPr>
              <w:pStyle w:val="BodyTextIndent"/>
            </w:pPr>
            <w:r>
              <w:t>One (mandatory)</w:t>
            </w:r>
          </w:p>
        </w:tc>
      </w:tr>
      <w:tr w:rsidR="00BD6EE1" w14:paraId="3ECBD18D" w14:textId="77777777" w:rsidTr="00BD6EE1">
        <w:trPr>
          <w:cantSplit/>
        </w:trPr>
        <w:tc>
          <w:tcPr>
            <w:tcW w:w="2127" w:type="dxa"/>
            <w:shd w:val="clear" w:color="auto" w:fill="auto"/>
          </w:tcPr>
          <w:p w14:paraId="01C1D590" w14:textId="77777777" w:rsidR="00BD6EE1" w:rsidRPr="00A83641" w:rsidRDefault="00BD6EE1" w:rsidP="00BD6EE1">
            <w:pPr>
              <w:pStyle w:val="BodyTextIndent"/>
            </w:pPr>
            <w:r w:rsidRPr="00A83641">
              <w:t>abstract</w:t>
            </w:r>
          </w:p>
          <w:p w14:paraId="042A978F" w14:textId="6D0D5CC9" w:rsidR="00BD6EE1" w:rsidRPr="00A83641" w:rsidRDefault="00BD6EE1" w:rsidP="00100E03">
            <w:pPr>
              <w:pStyle w:val="BodyTextIndent"/>
            </w:pPr>
            <w:r>
              <w:rPr>
                <w:rFonts w:ascii="Courier New" w:hAnsi="Courier New" w:cs="Courier New"/>
                <w:sz w:val="18"/>
                <w:szCs w:val="18"/>
              </w:rPr>
              <w:t>&lt;xz&gt;.features[i].properties.</w:t>
            </w:r>
            <w:r w:rsidR="00100E03">
              <w:rPr>
                <w:rFonts w:ascii="Courier New" w:hAnsi="Courier New" w:cs="Courier New"/>
                <w:sz w:val="18"/>
                <w:szCs w:val="18"/>
              </w:rPr>
              <w:br/>
              <w:t>content</w:t>
            </w:r>
          </w:p>
        </w:tc>
        <w:tc>
          <w:tcPr>
            <w:tcW w:w="2835" w:type="dxa"/>
            <w:shd w:val="clear" w:color="auto" w:fill="auto"/>
          </w:tcPr>
          <w:p w14:paraId="7104FCCD" w14:textId="77777777" w:rsidR="00BD6EE1" w:rsidRDefault="00BD6EE1" w:rsidP="00BD6EE1">
            <w:pPr>
              <w:pStyle w:val="BodyTextIndent"/>
              <w:rPr>
                <w:color w:val="000000"/>
                <w:szCs w:val="24"/>
                <w:lang w:eastAsia="es-ES"/>
              </w:rPr>
            </w:pPr>
            <w:r w:rsidRPr="009C340E">
              <w:rPr>
                <w:color w:val="000000"/>
                <w:szCs w:val="24"/>
                <w:lang w:eastAsia="es-ES"/>
              </w:rPr>
              <w:t>An account of the content of the Context resource. Each resource shall have an abstract.</w:t>
            </w:r>
            <w:r>
              <w:rPr>
                <w:color w:val="000000"/>
                <w:szCs w:val="24"/>
                <w:lang w:eastAsia="es-ES"/>
              </w:rPr>
              <w:t xml:space="preserve"> </w:t>
            </w:r>
          </w:p>
          <w:p w14:paraId="6763299D" w14:textId="6C29F63F" w:rsidR="00BD6EE1" w:rsidRPr="009C340E" w:rsidRDefault="00BD6EE1" w:rsidP="00100E03">
            <w:pPr>
              <w:pStyle w:val="BodyTextIndent"/>
              <w:rPr>
                <w:color w:val="000000"/>
                <w:szCs w:val="24"/>
                <w:lang w:eastAsia="es-ES"/>
              </w:rPr>
            </w:pPr>
            <w:r w:rsidRPr="009C340E">
              <w:rPr>
                <w:color w:val="000000"/>
                <w:szCs w:val="24"/>
                <w:lang w:eastAsia="es-ES"/>
              </w:rPr>
              <w:t>The purpose is to provide a generic description of the content in a format underst</w:t>
            </w:r>
            <w:r>
              <w:rPr>
                <w:color w:val="000000"/>
                <w:szCs w:val="24"/>
                <w:lang w:eastAsia="es-ES"/>
              </w:rPr>
              <w:t xml:space="preserve">andable by generic </w:t>
            </w:r>
            <w:r w:rsidRPr="009C340E">
              <w:rPr>
                <w:color w:val="000000"/>
                <w:szCs w:val="24"/>
                <w:lang w:eastAsia="es-ES"/>
              </w:rPr>
              <w:t>readers.</w:t>
            </w:r>
          </w:p>
        </w:tc>
        <w:tc>
          <w:tcPr>
            <w:tcW w:w="2126" w:type="dxa"/>
            <w:shd w:val="clear" w:color="auto" w:fill="auto"/>
          </w:tcPr>
          <w:p w14:paraId="62406558" w14:textId="77777777" w:rsidR="00BD6EE1" w:rsidRDefault="00BD6EE1" w:rsidP="00BD6EE1">
            <w:pPr>
              <w:pStyle w:val="BodyTextIndent"/>
            </w:pPr>
            <w:r>
              <w:t xml:space="preserve">Character String type, not empty. </w:t>
            </w:r>
          </w:p>
          <w:p w14:paraId="5B7CBDBB" w14:textId="20D8AD99" w:rsidR="00BD6EE1" w:rsidRDefault="00BD6EE1" w:rsidP="00BD6EE1">
            <w:pPr>
              <w:pStyle w:val="BodyTextIndent"/>
            </w:pPr>
          </w:p>
        </w:tc>
        <w:tc>
          <w:tcPr>
            <w:tcW w:w="1701" w:type="dxa"/>
            <w:shd w:val="clear" w:color="auto" w:fill="auto"/>
          </w:tcPr>
          <w:p w14:paraId="5B8783D3" w14:textId="77777777" w:rsidR="00BD6EE1" w:rsidRDefault="00BD6EE1" w:rsidP="00BD6EE1">
            <w:pPr>
              <w:pStyle w:val="BodyTextIndent"/>
            </w:pPr>
            <w:r>
              <w:t>One (mandatory)</w:t>
            </w:r>
          </w:p>
          <w:p w14:paraId="78D92E22" w14:textId="77777777" w:rsidR="00BD6EE1" w:rsidRPr="00411689" w:rsidRDefault="00BD6EE1" w:rsidP="00BD6EE1">
            <w:pPr>
              <w:pStyle w:val="BodyTextIndent"/>
              <w:ind w:left="0" w:firstLine="0"/>
            </w:pPr>
          </w:p>
        </w:tc>
      </w:tr>
      <w:tr w:rsidR="00BD6EE1" w14:paraId="60F7DD32" w14:textId="77777777" w:rsidTr="00BD6EE1">
        <w:trPr>
          <w:cantSplit/>
        </w:trPr>
        <w:tc>
          <w:tcPr>
            <w:tcW w:w="2127" w:type="dxa"/>
            <w:tcBorders>
              <w:bottom w:val="single" w:sz="4" w:space="0" w:color="auto"/>
            </w:tcBorders>
            <w:shd w:val="clear" w:color="auto" w:fill="auto"/>
          </w:tcPr>
          <w:p w14:paraId="2C32EA29" w14:textId="77777777" w:rsidR="00BD6EE1" w:rsidRPr="00A83641" w:rsidRDefault="00BD6EE1" w:rsidP="00BD6EE1">
            <w:pPr>
              <w:pStyle w:val="BodyTextIndent"/>
            </w:pPr>
            <w:r w:rsidRPr="00A83641">
              <w:t>updateDate</w:t>
            </w:r>
          </w:p>
          <w:p w14:paraId="384DFBDD" w14:textId="1DC252AB" w:rsidR="00BD6EE1" w:rsidRPr="00A83641" w:rsidRDefault="00100E03" w:rsidP="00100E03">
            <w:pPr>
              <w:pStyle w:val="BodyTextIndent"/>
            </w:pPr>
            <w:r>
              <w:rPr>
                <w:rFonts w:ascii="Courier New" w:hAnsi="Courier New" w:cs="Courier New"/>
                <w:sz w:val="18"/>
                <w:szCs w:val="18"/>
              </w:rPr>
              <w:t>&lt;xz&gt;.features[i].properties.</w:t>
            </w:r>
            <w:r>
              <w:rPr>
                <w:rFonts w:ascii="Courier New" w:hAnsi="Courier New" w:cs="Courier New"/>
                <w:sz w:val="18"/>
                <w:szCs w:val="18"/>
              </w:rPr>
              <w:br/>
              <w:t>updated</w:t>
            </w:r>
          </w:p>
        </w:tc>
        <w:tc>
          <w:tcPr>
            <w:tcW w:w="2835" w:type="dxa"/>
            <w:tcBorders>
              <w:bottom w:val="single" w:sz="4" w:space="0" w:color="auto"/>
            </w:tcBorders>
            <w:shd w:val="clear" w:color="auto" w:fill="auto"/>
          </w:tcPr>
          <w:p w14:paraId="22C42661"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 date of the last update of the Context resource </w:t>
            </w:r>
          </w:p>
        </w:tc>
        <w:tc>
          <w:tcPr>
            <w:tcW w:w="2126" w:type="dxa"/>
            <w:tcBorders>
              <w:bottom w:val="single" w:sz="4" w:space="0" w:color="auto"/>
            </w:tcBorders>
            <w:shd w:val="clear" w:color="auto" w:fill="auto"/>
          </w:tcPr>
          <w:p w14:paraId="5A010997" w14:textId="77777777" w:rsidR="00BD6EE1" w:rsidRPr="00332210" w:rsidRDefault="00BD6EE1" w:rsidP="00BD6EE1">
            <w:pPr>
              <w:pStyle w:val="BodyTextIndent"/>
            </w:pPr>
            <w:r>
              <w:t>A</w:t>
            </w:r>
            <w:r w:rsidRPr="00332210">
              <w:t xml:space="preserve"> stri</w:t>
            </w:r>
            <w:r>
              <w:t>ng representing a date according to the RFC-</w:t>
            </w:r>
            <w:r w:rsidRPr="001D669C">
              <w:rPr>
                <w:lang w:eastAsia="en-GB"/>
              </w:rPr>
              <w:t>3339</w:t>
            </w:r>
            <w:r>
              <w:t xml:space="preserve"> date</w:t>
            </w:r>
            <w:r w:rsidRPr="00332210">
              <w:t xml:space="preserve"> format</w:t>
            </w:r>
          </w:p>
        </w:tc>
        <w:tc>
          <w:tcPr>
            <w:tcW w:w="1701" w:type="dxa"/>
            <w:tcBorders>
              <w:bottom w:val="single" w:sz="4" w:space="0" w:color="auto"/>
            </w:tcBorders>
            <w:shd w:val="clear" w:color="auto" w:fill="auto"/>
          </w:tcPr>
          <w:p w14:paraId="74D9C217" w14:textId="77777777" w:rsidR="00BD6EE1" w:rsidRPr="00411689" w:rsidRDefault="00BD6EE1" w:rsidP="00BD6EE1">
            <w:pPr>
              <w:pStyle w:val="BodyTextIndent"/>
            </w:pPr>
            <w:r>
              <w:t>One (mandatory)</w:t>
            </w:r>
          </w:p>
        </w:tc>
      </w:tr>
      <w:tr w:rsidR="00BD6EE1" w14:paraId="5DFD6240" w14:textId="77777777" w:rsidTr="00BD6EE1">
        <w:trPr>
          <w:cantSplit/>
        </w:trPr>
        <w:tc>
          <w:tcPr>
            <w:tcW w:w="2127" w:type="dxa"/>
            <w:tcBorders>
              <w:bottom w:val="single" w:sz="4" w:space="0" w:color="auto"/>
            </w:tcBorders>
            <w:shd w:val="clear" w:color="auto" w:fill="auto"/>
          </w:tcPr>
          <w:p w14:paraId="1FEDB649" w14:textId="77777777" w:rsidR="00BD6EE1" w:rsidRPr="00A83641" w:rsidRDefault="00BD6EE1" w:rsidP="00BD6EE1">
            <w:pPr>
              <w:pStyle w:val="BodyTextIndent"/>
            </w:pPr>
            <w:r w:rsidRPr="00A83641">
              <w:t>author</w:t>
            </w:r>
          </w:p>
          <w:p w14:paraId="7D76D04E" w14:textId="27626BB4" w:rsidR="00BD6EE1" w:rsidRPr="00A83641" w:rsidRDefault="00224A5A" w:rsidP="00096669">
            <w:pPr>
              <w:pStyle w:val="BodyTextIndent"/>
            </w:pPr>
            <w:r>
              <w:rPr>
                <w:rFonts w:ascii="Courier New" w:hAnsi="Courier New" w:cs="Courier New"/>
                <w:sz w:val="18"/>
                <w:szCs w:val="18"/>
              </w:rPr>
              <w:t>&lt;xz&gt;.features[i].properties.</w:t>
            </w:r>
            <w:r>
              <w:rPr>
                <w:rFonts w:ascii="Courier New" w:hAnsi="Courier New" w:cs="Courier New"/>
                <w:sz w:val="18"/>
                <w:szCs w:val="18"/>
              </w:rPr>
              <w:br/>
            </w:r>
            <w:r w:rsidR="00096669">
              <w:rPr>
                <w:rFonts w:ascii="Courier New" w:hAnsi="Courier New" w:cs="Courier New"/>
                <w:sz w:val="18"/>
                <w:szCs w:val="18"/>
              </w:rPr>
              <w:t>author.name</w:t>
            </w:r>
          </w:p>
        </w:tc>
        <w:tc>
          <w:tcPr>
            <w:tcW w:w="2835" w:type="dxa"/>
            <w:tcBorders>
              <w:bottom w:val="single" w:sz="4" w:space="0" w:color="auto"/>
            </w:tcBorders>
            <w:shd w:val="clear" w:color="auto" w:fill="auto"/>
          </w:tcPr>
          <w:p w14:paraId="52222C9B"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An entity primarily responsible for making the content of the Context resource </w:t>
            </w:r>
          </w:p>
        </w:tc>
        <w:tc>
          <w:tcPr>
            <w:tcW w:w="2126" w:type="dxa"/>
            <w:tcBorders>
              <w:bottom w:val="single" w:sz="4" w:space="0" w:color="auto"/>
            </w:tcBorders>
            <w:shd w:val="clear" w:color="auto" w:fill="auto"/>
          </w:tcPr>
          <w:p w14:paraId="04162249" w14:textId="77777777" w:rsidR="00BD6EE1" w:rsidRDefault="00BD6EE1" w:rsidP="00BD6EE1">
            <w:pPr>
              <w:pStyle w:val="BodyTextIndent"/>
            </w:pPr>
            <w:r>
              <w:t>Character String type, not empty</w:t>
            </w:r>
          </w:p>
        </w:tc>
        <w:tc>
          <w:tcPr>
            <w:tcW w:w="1701" w:type="dxa"/>
            <w:tcBorders>
              <w:bottom w:val="single" w:sz="4" w:space="0" w:color="auto"/>
            </w:tcBorders>
            <w:shd w:val="clear" w:color="auto" w:fill="auto"/>
          </w:tcPr>
          <w:p w14:paraId="602DF42E" w14:textId="77777777" w:rsidR="00BD6EE1" w:rsidRPr="00411689" w:rsidRDefault="00BD6EE1" w:rsidP="00BD6EE1">
            <w:pPr>
              <w:pStyle w:val="BodyTextIndent"/>
            </w:pPr>
            <w:r>
              <w:t>Zero or more (optional)</w:t>
            </w:r>
            <w:r w:rsidRPr="00F90490">
              <w:rPr>
                <w:vertAlign w:val="superscript"/>
              </w:rPr>
              <w:t xml:space="preserve"> </w:t>
            </w:r>
            <w:r>
              <w:rPr>
                <w:vertAlign w:val="superscript"/>
              </w:rPr>
              <w:t>b</w:t>
            </w:r>
          </w:p>
        </w:tc>
      </w:tr>
      <w:tr w:rsidR="00BD6EE1" w14:paraId="5C923765" w14:textId="77777777" w:rsidTr="00BD6EE1">
        <w:trPr>
          <w:cantSplit/>
        </w:trPr>
        <w:tc>
          <w:tcPr>
            <w:tcW w:w="2127" w:type="dxa"/>
            <w:shd w:val="clear" w:color="auto" w:fill="auto"/>
          </w:tcPr>
          <w:p w14:paraId="5CAF0D69" w14:textId="77777777" w:rsidR="00BD6EE1" w:rsidRPr="00A83641" w:rsidRDefault="00BD6EE1" w:rsidP="00BD6EE1">
            <w:pPr>
              <w:pStyle w:val="BodyTextIndent"/>
            </w:pPr>
            <w:r w:rsidRPr="00A83641">
              <w:t>publisher</w:t>
            </w:r>
          </w:p>
          <w:p w14:paraId="42A25F05" w14:textId="50237011" w:rsidR="00BD6EE1" w:rsidRPr="00A83641" w:rsidRDefault="00096669" w:rsidP="00096669">
            <w:pPr>
              <w:pStyle w:val="BodyTextIndent"/>
            </w:pPr>
            <w:r>
              <w:rPr>
                <w:rFonts w:ascii="Courier New" w:hAnsi="Courier New" w:cs="Courier New"/>
                <w:sz w:val="18"/>
                <w:szCs w:val="18"/>
              </w:rPr>
              <w:t>&lt;xz&gt;.features[i].properties.</w:t>
            </w:r>
            <w:r w:rsidR="00BD6EE1">
              <w:rPr>
                <w:rFonts w:ascii="Courier New" w:hAnsi="Courier New" w:cs="Courier New"/>
                <w:sz w:val="18"/>
                <w:szCs w:val="18"/>
              </w:rPr>
              <w:br/>
            </w:r>
            <w:r w:rsidR="00BD6EE1" w:rsidRPr="00A83641">
              <w:rPr>
                <w:rFonts w:ascii="Courier New" w:hAnsi="Courier New" w:cs="Courier New"/>
                <w:sz w:val="18"/>
                <w:szCs w:val="18"/>
              </w:rPr>
              <w:t>publisher</w:t>
            </w:r>
          </w:p>
        </w:tc>
        <w:tc>
          <w:tcPr>
            <w:tcW w:w="2835" w:type="dxa"/>
            <w:shd w:val="clear" w:color="auto" w:fill="auto"/>
          </w:tcPr>
          <w:p w14:paraId="6A240F8A"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An entity responsible for making the Context resource available </w:t>
            </w:r>
          </w:p>
        </w:tc>
        <w:tc>
          <w:tcPr>
            <w:tcW w:w="2126" w:type="dxa"/>
            <w:shd w:val="clear" w:color="auto" w:fill="auto"/>
          </w:tcPr>
          <w:p w14:paraId="04752157" w14:textId="77777777" w:rsidR="00BD6EE1" w:rsidRDefault="00BD6EE1" w:rsidP="00BD6EE1">
            <w:pPr>
              <w:pStyle w:val="BodyTextIndent"/>
            </w:pPr>
            <w:r>
              <w:t>Character String type, not empty</w:t>
            </w:r>
          </w:p>
        </w:tc>
        <w:tc>
          <w:tcPr>
            <w:tcW w:w="1701" w:type="dxa"/>
            <w:shd w:val="clear" w:color="auto" w:fill="auto"/>
          </w:tcPr>
          <w:p w14:paraId="1C8CB1EB" w14:textId="77777777" w:rsidR="00BD6EE1" w:rsidRPr="00411689" w:rsidRDefault="00BD6EE1" w:rsidP="00BD6EE1">
            <w:pPr>
              <w:pStyle w:val="BodyTextIndent"/>
            </w:pPr>
            <w:r>
              <w:t>Zero or one (optional)</w:t>
            </w:r>
          </w:p>
        </w:tc>
      </w:tr>
      <w:tr w:rsidR="00BD6EE1" w14:paraId="1407A738" w14:textId="77777777" w:rsidTr="00BD6EE1">
        <w:trPr>
          <w:cantSplit/>
        </w:trPr>
        <w:tc>
          <w:tcPr>
            <w:tcW w:w="2127" w:type="dxa"/>
            <w:shd w:val="clear" w:color="auto" w:fill="auto"/>
          </w:tcPr>
          <w:p w14:paraId="70641247" w14:textId="77777777" w:rsidR="00BD6EE1" w:rsidRPr="00A83641" w:rsidRDefault="00BD6EE1" w:rsidP="00BD6EE1">
            <w:pPr>
              <w:pStyle w:val="BodyTextIndent"/>
            </w:pPr>
            <w:r w:rsidRPr="00A83641">
              <w:t>rights</w:t>
            </w:r>
          </w:p>
          <w:p w14:paraId="4A1E1FE9" w14:textId="673E80B7" w:rsidR="00BD6EE1" w:rsidRPr="00A83641" w:rsidRDefault="00096669" w:rsidP="00D2204C">
            <w:pPr>
              <w:pStyle w:val="BodyTextIndent"/>
            </w:pPr>
            <w:r>
              <w:rPr>
                <w:rFonts w:ascii="Courier New" w:hAnsi="Courier New" w:cs="Courier New"/>
                <w:sz w:val="18"/>
                <w:szCs w:val="18"/>
              </w:rPr>
              <w:t>&lt;xz&gt;.features[i].properties.</w:t>
            </w:r>
            <w:r w:rsidR="00BD6EE1">
              <w:rPr>
                <w:rFonts w:ascii="Courier New" w:hAnsi="Courier New" w:cs="Courier New"/>
                <w:sz w:val="18"/>
                <w:szCs w:val="18"/>
              </w:rPr>
              <w:br/>
            </w:r>
            <w:r w:rsidR="00BD6EE1" w:rsidRPr="00A83641">
              <w:rPr>
                <w:rFonts w:ascii="Courier New" w:hAnsi="Courier New" w:cs="Courier New"/>
                <w:sz w:val="18"/>
                <w:szCs w:val="18"/>
              </w:rPr>
              <w:t>rights</w:t>
            </w:r>
          </w:p>
        </w:tc>
        <w:tc>
          <w:tcPr>
            <w:tcW w:w="2835" w:type="dxa"/>
            <w:shd w:val="clear" w:color="auto" w:fill="auto"/>
          </w:tcPr>
          <w:p w14:paraId="00BAF9B3"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Information about rights held in and over the Context resource </w:t>
            </w:r>
          </w:p>
        </w:tc>
        <w:tc>
          <w:tcPr>
            <w:tcW w:w="2126" w:type="dxa"/>
            <w:shd w:val="clear" w:color="auto" w:fill="auto"/>
          </w:tcPr>
          <w:p w14:paraId="200A0984" w14:textId="77777777" w:rsidR="00BD6EE1" w:rsidRDefault="00BD6EE1" w:rsidP="00BD6EE1">
            <w:pPr>
              <w:pStyle w:val="BodyTextIndent"/>
            </w:pPr>
            <w:r>
              <w:t>Character String type, not empty</w:t>
            </w:r>
          </w:p>
        </w:tc>
        <w:tc>
          <w:tcPr>
            <w:tcW w:w="1701" w:type="dxa"/>
            <w:shd w:val="clear" w:color="auto" w:fill="auto"/>
          </w:tcPr>
          <w:p w14:paraId="3C1BDD5A" w14:textId="77777777" w:rsidR="00BD6EE1" w:rsidRPr="00411689" w:rsidRDefault="00BD6EE1" w:rsidP="00BD6EE1">
            <w:pPr>
              <w:pStyle w:val="BodyTextIndent"/>
            </w:pPr>
            <w:r>
              <w:t>Zero or one (optional)</w:t>
            </w:r>
          </w:p>
        </w:tc>
      </w:tr>
      <w:tr w:rsidR="00BD6EE1" w14:paraId="03FC9AF4" w14:textId="77777777" w:rsidTr="00BD6EE1">
        <w:trPr>
          <w:cantSplit/>
        </w:trPr>
        <w:tc>
          <w:tcPr>
            <w:tcW w:w="2127" w:type="dxa"/>
            <w:shd w:val="clear" w:color="auto" w:fill="auto"/>
          </w:tcPr>
          <w:p w14:paraId="04A6BF27" w14:textId="77777777" w:rsidR="00BD6EE1" w:rsidRPr="00A83641" w:rsidRDefault="00BD6EE1" w:rsidP="00BD6EE1">
            <w:pPr>
              <w:pStyle w:val="BodyTextIndent"/>
            </w:pPr>
            <w:r w:rsidRPr="00A83641">
              <w:t>geospatialExtent</w:t>
            </w:r>
          </w:p>
          <w:p w14:paraId="0BFFEA4D" w14:textId="600CACFD" w:rsidR="00BD6EE1" w:rsidRPr="00A83641" w:rsidRDefault="00D2204C" w:rsidP="00D2204C">
            <w:pPr>
              <w:pStyle w:val="BodyTextIndent"/>
            </w:pPr>
            <w:r>
              <w:rPr>
                <w:rFonts w:ascii="Courier New" w:hAnsi="Courier New" w:cs="Courier New"/>
                <w:sz w:val="18"/>
                <w:szCs w:val="18"/>
              </w:rPr>
              <w:t>&lt;xz&gt;.features[i].geometry</w:t>
            </w:r>
          </w:p>
        </w:tc>
        <w:tc>
          <w:tcPr>
            <w:tcW w:w="2835" w:type="dxa"/>
            <w:shd w:val="clear" w:color="auto" w:fill="auto"/>
          </w:tcPr>
          <w:p w14:paraId="73CC491C" w14:textId="77777777" w:rsidR="00BD6EE1" w:rsidRPr="009C340E" w:rsidRDefault="00BD6EE1" w:rsidP="00BD6EE1">
            <w:pPr>
              <w:pStyle w:val="BodyTextIndent"/>
              <w:rPr>
                <w:color w:val="000000"/>
                <w:szCs w:val="24"/>
                <w:lang w:eastAsia="es-ES"/>
              </w:rPr>
            </w:pPr>
            <w:r w:rsidRPr="009C340E">
              <w:rPr>
                <w:color w:val="000000"/>
                <w:szCs w:val="24"/>
                <w:lang w:eastAsia="es-ES"/>
              </w:rPr>
              <w:t>The spatial extent or scope of the content of the Context resource</w:t>
            </w:r>
            <w:r>
              <w:rPr>
                <w:color w:val="000000"/>
                <w:szCs w:val="24"/>
                <w:lang w:eastAsia="es-ES"/>
              </w:rPr>
              <w:t>.</w:t>
            </w:r>
          </w:p>
        </w:tc>
        <w:tc>
          <w:tcPr>
            <w:tcW w:w="2126" w:type="dxa"/>
            <w:shd w:val="clear" w:color="auto" w:fill="auto"/>
          </w:tcPr>
          <w:p w14:paraId="7F1DBFC3" w14:textId="622D421C" w:rsidR="00BD6EE1" w:rsidRDefault="00D2204C" w:rsidP="00D2204C">
            <w:pPr>
              <w:pStyle w:val="BodyTextIndent"/>
            </w:pPr>
            <w:r w:rsidRPr="00D2204C">
              <w:rPr>
                <w:szCs w:val="24"/>
              </w:rPr>
              <w:t>GeoJSON</w:t>
            </w:r>
            <w:r w:rsidR="00BD6EE1" w:rsidRPr="00D2204C">
              <w:rPr>
                <w:szCs w:val="24"/>
              </w:rPr>
              <w:t xml:space="preserve"> </w:t>
            </w:r>
            <w:r w:rsidRPr="00D2204C">
              <w:rPr>
                <w:i/>
                <w:szCs w:val="24"/>
              </w:rPr>
              <w:t xml:space="preserve">geometry </w:t>
            </w:r>
            <w:r>
              <w:rPr>
                <w:szCs w:val="24"/>
              </w:rPr>
              <w:t>object</w:t>
            </w:r>
          </w:p>
        </w:tc>
        <w:tc>
          <w:tcPr>
            <w:tcW w:w="1701" w:type="dxa"/>
            <w:shd w:val="clear" w:color="auto" w:fill="auto"/>
          </w:tcPr>
          <w:p w14:paraId="3352A123" w14:textId="77777777" w:rsidR="00BD6EE1" w:rsidRPr="00411689" w:rsidRDefault="00BD6EE1" w:rsidP="00BD6EE1">
            <w:pPr>
              <w:pStyle w:val="BodyTextIndent"/>
            </w:pPr>
            <w:r>
              <w:t>Zero or one (optional)</w:t>
            </w:r>
          </w:p>
        </w:tc>
      </w:tr>
      <w:tr w:rsidR="00BD6EE1" w14:paraId="419D0E3C" w14:textId="77777777" w:rsidTr="00BD6EE1">
        <w:trPr>
          <w:cantSplit/>
        </w:trPr>
        <w:tc>
          <w:tcPr>
            <w:tcW w:w="2127" w:type="dxa"/>
            <w:shd w:val="clear" w:color="auto" w:fill="auto"/>
          </w:tcPr>
          <w:p w14:paraId="0CD130F3" w14:textId="77777777" w:rsidR="00BD6EE1" w:rsidRPr="00A83641" w:rsidRDefault="00BD6EE1" w:rsidP="00BD6EE1">
            <w:pPr>
              <w:pStyle w:val="BodyTextIndent"/>
            </w:pPr>
            <w:r w:rsidRPr="00A83641">
              <w:t>temporalExtent</w:t>
            </w:r>
          </w:p>
          <w:p w14:paraId="504F977E" w14:textId="4ADDB1D8" w:rsidR="00BD6EE1" w:rsidRPr="00A83641" w:rsidRDefault="00D2204C" w:rsidP="00D2204C">
            <w:pPr>
              <w:pStyle w:val="BodyTextIndent"/>
            </w:pPr>
            <w:r>
              <w:rPr>
                <w:rFonts w:ascii="Courier New" w:hAnsi="Courier New" w:cs="Courier New"/>
                <w:sz w:val="18"/>
                <w:szCs w:val="18"/>
              </w:rPr>
              <w:t>&lt;xz&gt;.features[i].properties.when</w:t>
            </w:r>
          </w:p>
        </w:tc>
        <w:tc>
          <w:tcPr>
            <w:tcW w:w="2835" w:type="dxa"/>
            <w:tcBorders>
              <w:bottom w:val="single" w:sz="4" w:space="0" w:color="auto"/>
            </w:tcBorders>
            <w:shd w:val="clear" w:color="auto" w:fill="auto"/>
          </w:tcPr>
          <w:p w14:paraId="1873A5FA" w14:textId="77777777" w:rsidR="00BD6EE1" w:rsidRPr="009C340E" w:rsidRDefault="00BD6EE1" w:rsidP="00BD6EE1">
            <w:pPr>
              <w:pStyle w:val="BodyTextIndent"/>
              <w:rPr>
                <w:color w:val="000000"/>
                <w:szCs w:val="24"/>
                <w:lang w:eastAsia="es-ES"/>
              </w:rPr>
            </w:pPr>
            <w:r w:rsidRPr="009C340E">
              <w:rPr>
                <w:color w:val="000000"/>
                <w:szCs w:val="24"/>
                <w:lang w:eastAsia="es-ES"/>
              </w:rPr>
              <w:t>A date or range of dates relevant to the Context resource</w:t>
            </w:r>
          </w:p>
        </w:tc>
        <w:tc>
          <w:tcPr>
            <w:tcW w:w="2126" w:type="dxa"/>
            <w:shd w:val="clear" w:color="auto" w:fill="auto"/>
          </w:tcPr>
          <w:p w14:paraId="27B31C32" w14:textId="39DE3DFF" w:rsidR="00BD6EE1" w:rsidRDefault="00BD6EE1" w:rsidP="00BD6EE1">
            <w:pPr>
              <w:pStyle w:val="BodyTextIndent"/>
            </w:pPr>
            <w:r>
              <w:t>A</w:t>
            </w:r>
            <w:r w:rsidRPr="00332210">
              <w:t xml:space="preserve"> </w:t>
            </w:r>
            <w:commentRangeStart w:id="136"/>
            <w:r w:rsidR="00D2204C">
              <w:t xml:space="preserve">GeoJSON </w:t>
            </w:r>
            <w:commentRangeEnd w:id="136"/>
            <w:r w:rsidR="00D2204C">
              <w:rPr>
                <w:rStyle w:val="CommentReference"/>
              </w:rPr>
              <w:commentReference w:id="136"/>
            </w:r>
            <w:r w:rsidR="00D2204C">
              <w:t xml:space="preserve">when object containing dates </w:t>
            </w:r>
            <w:r w:rsidRPr="00332210">
              <w:t>stri</w:t>
            </w:r>
            <w:r>
              <w:t>ng</w:t>
            </w:r>
            <w:r w:rsidR="00D2204C">
              <w:t>s</w:t>
            </w:r>
            <w:r>
              <w:t xml:space="preserve"> representing a date according to the ISO-</w:t>
            </w:r>
            <w:r w:rsidRPr="00332210">
              <w:t>8601 format</w:t>
            </w:r>
          </w:p>
        </w:tc>
        <w:tc>
          <w:tcPr>
            <w:tcW w:w="1701" w:type="dxa"/>
            <w:shd w:val="clear" w:color="auto" w:fill="auto"/>
          </w:tcPr>
          <w:p w14:paraId="1D4D82BB" w14:textId="77777777" w:rsidR="00BD6EE1" w:rsidRPr="00411689" w:rsidRDefault="00BD6EE1" w:rsidP="00BD6EE1">
            <w:pPr>
              <w:pStyle w:val="BodyTextIndent"/>
            </w:pPr>
            <w:r>
              <w:t>Zero or more (optional)</w:t>
            </w:r>
          </w:p>
        </w:tc>
      </w:tr>
      <w:tr w:rsidR="00BD6EE1" w14:paraId="078ACD16" w14:textId="77777777" w:rsidTr="00BD6EE1">
        <w:trPr>
          <w:cantSplit/>
        </w:trPr>
        <w:tc>
          <w:tcPr>
            <w:tcW w:w="2127" w:type="dxa"/>
            <w:shd w:val="clear" w:color="auto" w:fill="auto"/>
          </w:tcPr>
          <w:p w14:paraId="02BE234D" w14:textId="31A75F9B" w:rsidR="00D2204C" w:rsidRPr="00A83641" w:rsidRDefault="00D2204C" w:rsidP="00D2204C">
            <w:pPr>
              <w:pStyle w:val="BodyTextIndent"/>
            </w:pPr>
            <w:r>
              <w:t>contentDescription</w:t>
            </w:r>
          </w:p>
          <w:p w14:paraId="1893442D" w14:textId="35F6F665" w:rsidR="00D2204C" w:rsidRPr="00626873" w:rsidRDefault="00D2204C" w:rsidP="00D2204C">
            <w:pPr>
              <w:pStyle w:val="BodyTextIndent"/>
            </w:pPr>
            <w:r>
              <w:rPr>
                <w:rFonts w:ascii="Courier New" w:hAnsi="Courier New" w:cs="Courier New"/>
                <w:sz w:val="18"/>
                <w:szCs w:val="18"/>
              </w:rPr>
              <w:t>&lt;xz&gt;.features[i].</w:t>
            </w:r>
            <w:r w:rsidR="00E31111">
              <w:rPr>
                <w:rFonts w:ascii="Courier New" w:hAnsi="Courier New" w:cs="Courier New"/>
                <w:sz w:val="18"/>
                <w:szCs w:val="18"/>
              </w:rPr>
              <w:t>properties</w:t>
            </w:r>
            <w:r>
              <w:rPr>
                <w:rFonts w:ascii="Courier New" w:hAnsi="Courier New" w:cs="Courier New"/>
                <w:sz w:val="18"/>
                <w:szCs w:val="18"/>
              </w:rPr>
              <w:t>.</w:t>
            </w:r>
            <w:r w:rsidR="009E7789">
              <w:rPr>
                <w:rFonts w:ascii="Courier New" w:hAnsi="Courier New" w:cs="Courier New"/>
                <w:sz w:val="18"/>
                <w:szCs w:val="18"/>
              </w:rPr>
              <w:t>links.</w:t>
            </w:r>
            <w:r>
              <w:rPr>
                <w:rFonts w:ascii="Courier New" w:hAnsi="Courier New" w:cs="Courier New"/>
                <w:sz w:val="18"/>
                <w:szCs w:val="18"/>
              </w:rPr>
              <w:t>alternate</w:t>
            </w:r>
          </w:p>
          <w:p w14:paraId="64AB2D3D" w14:textId="3F568E20" w:rsidR="00BD6EE1" w:rsidRPr="00626873" w:rsidRDefault="00BD6EE1" w:rsidP="00BD6EE1">
            <w:pPr>
              <w:pStyle w:val="BodyTextIndent"/>
            </w:pPr>
          </w:p>
        </w:tc>
        <w:tc>
          <w:tcPr>
            <w:tcW w:w="2835" w:type="dxa"/>
            <w:tcBorders>
              <w:bottom w:val="single" w:sz="4" w:space="0" w:color="auto"/>
            </w:tcBorders>
            <w:shd w:val="clear" w:color="auto" w:fill="auto"/>
          </w:tcPr>
          <w:p w14:paraId="15F37486" w14:textId="77777777" w:rsidR="00BD6EE1" w:rsidRPr="009C340E" w:rsidRDefault="00BD6EE1" w:rsidP="00BD6EE1">
            <w:pPr>
              <w:pStyle w:val="BodyTextIndent"/>
              <w:rPr>
                <w:color w:val="000000"/>
                <w:szCs w:val="24"/>
                <w:lang w:eastAsia="es-ES"/>
              </w:rPr>
            </w:pPr>
            <w:r w:rsidRPr="009C340E">
              <w:rPr>
                <w:color w:val="000000"/>
                <w:szCs w:val="24"/>
                <w:lang w:eastAsia="es-ES"/>
              </w:rPr>
              <w:t>A reference to a description of the Context resource in alternative format.</w:t>
            </w:r>
          </w:p>
        </w:tc>
        <w:tc>
          <w:tcPr>
            <w:tcW w:w="2126" w:type="dxa"/>
            <w:shd w:val="clear" w:color="auto" w:fill="auto"/>
          </w:tcPr>
          <w:p w14:paraId="5A7DD4CB" w14:textId="4F420078" w:rsidR="00BD6EE1" w:rsidRDefault="00D2204C" w:rsidP="00D2204C">
            <w:pPr>
              <w:pStyle w:val="BodyTextIndent"/>
            </w:pPr>
            <w:r>
              <w:t xml:space="preserve">An array of </w:t>
            </w:r>
            <w:commentRangeStart w:id="137"/>
            <w:r w:rsidRPr="00D2204C">
              <w:rPr>
                <w:i/>
              </w:rPr>
              <w:t>link</w:t>
            </w:r>
            <w:r>
              <w:t xml:space="preserve"> </w:t>
            </w:r>
            <w:commentRangeEnd w:id="137"/>
            <w:r>
              <w:rPr>
                <w:rStyle w:val="CommentReference"/>
              </w:rPr>
              <w:commentReference w:id="137"/>
            </w:r>
            <w:r>
              <w:t>objects</w:t>
            </w:r>
            <w:r>
              <w:rPr>
                <w:i/>
              </w:rPr>
              <w:t>.</w:t>
            </w:r>
          </w:p>
        </w:tc>
        <w:tc>
          <w:tcPr>
            <w:tcW w:w="1701" w:type="dxa"/>
            <w:shd w:val="clear" w:color="auto" w:fill="auto"/>
          </w:tcPr>
          <w:p w14:paraId="28595E7E" w14:textId="77777777" w:rsidR="00BD6EE1" w:rsidRPr="00411689" w:rsidRDefault="00BD6EE1" w:rsidP="00BD6EE1">
            <w:pPr>
              <w:pStyle w:val="BodyTextIndent"/>
            </w:pPr>
            <w:r>
              <w:t xml:space="preserve">Zero or more (optional) </w:t>
            </w:r>
            <w:r>
              <w:rPr>
                <w:vertAlign w:val="superscript"/>
              </w:rPr>
              <w:t>c</w:t>
            </w:r>
          </w:p>
        </w:tc>
      </w:tr>
      <w:tr w:rsidR="00BD6EE1" w14:paraId="024C6E78" w14:textId="77777777" w:rsidTr="00BD6EE1">
        <w:trPr>
          <w:cantSplit/>
        </w:trPr>
        <w:tc>
          <w:tcPr>
            <w:tcW w:w="2127" w:type="dxa"/>
            <w:shd w:val="clear" w:color="auto" w:fill="auto"/>
          </w:tcPr>
          <w:p w14:paraId="72EA7924" w14:textId="44D07452" w:rsidR="00BD6EE1" w:rsidRPr="00A83641" w:rsidRDefault="00E31111" w:rsidP="00BD6EE1">
            <w:pPr>
              <w:pStyle w:val="BodyTextIndent"/>
            </w:pPr>
            <w:r w:rsidRPr="00A83641">
              <w:t>P</w:t>
            </w:r>
            <w:r w:rsidR="00BD6EE1" w:rsidRPr="00A83641">
              <w:t>review</w:t>
            </w:r>
          </w:p>
          <w:p w14:paraId="2836441A" w14:textId="5E575CA0" w:rsidR="00BD6EE1" w:rsidRPr="00A83641" w:rsidRDefault="00E31111" w:rsidP="00E31111">
            <w:pPr>
              <w:pStyle w:val="BodyTextIndent"/>
            </w:pPr>
            <w:r>
              <w:rPr>
                <w:rFonts w:ascii="Courier New" w:hAnsi="Courier New" w:cs="Courier New"/>
                <w:sz w:val="18"/>
                <w:szCs w:val="18"/>
              </w:rPr>
              <w:t>&lt;xz&gt;.features[i].properties.</w:t>
            </w:r>
            <w:r w:rsidR="009E7789">
              <w:rPr>
                <w:rFonts w:ascii="Courier New" w:hAnsi="Courier New" w:cs="Courier New"/>
                <w:sz w:val="18"/>
                <w:szCs w:val="18"/>
              </w:rPr>
              <w:t>links.</w:t>
            </w:r>
            <w:r>
              <w:rPr>
                <w:rFonts w:ascii="Courier New" w:hAnsi="Courier New" w:cs="Courier New"/>
                <w:sz w:val="18"/>
                <w:szCs w:val="18"/>
              </w:rPr>
              <w:t>icons</w:t>
            </w:r>
          </w:p>
        </w:tc>
        <w:tc>
          <w:tcPr>
            <w:tcW w:w="2835" w:type="dxa"/>
            <w:tcBorders>
              <w:bottom w:val="single" w:sz="4" w:space="0" w:color="auto"/>
            </w:tcBorders>
            <w:shd w:val="clear" w:color="auto" w:fill="auto"/>
          </w:tcPr>
          <w:p w14:paraId="44DF742F" w14:textId="77777777" w:rsidR="00BD6EE1" w:rsidRPr="009C340E" w:rsidRDefault="00BD6EE1" w:rsidP="00BD6EE1">
            <w:pPr>
              <w:pStyle w:val="BodyTextIndent"/>
              <w:rPr>
                <w:color w:val="000000"/>
                <w:szCs w:val="24"/>
                <w:lang w:eastAsia="es-ES"/>
              </w:rPr>
            </w:pPr>
            <w:r w:rsidRPr="009C340E">
              <w:rPr>
                <w:color w:val="000000"/>
                <w:szCs w:val="24"/>
                <w:lang w:eastAsia="es-ES"/>
              </w:rPr>
              <w:t>Reference to a quick-look or browse image representing the Context resource.</w:t>
            </w:r>
          </w:p>
        </w:tc>
        <w:tc>
          <w:tcPr>
            <w:tcW w:w="2126" w:type="dxa"/>
            <w:shd w:val="clear" w:color="auto" w:fill="auto"/>
          </w:tcPr>
          <w:p w14:paraId="595A4675" w14:textId="07574B4C" w:rsidR="00BD6EE1" w:rsidRDefault="00D2204C" w:rsidP="00D2204C">
            <w:pPr>
              <w:pStyle w:val="BodyTextIndent"/>
            </w:pPr>
            <w:r>
              <w:t xml:space="preserve">An array of </w:t>
            </w:r>
            <w:commentRangeStart w:id="138"/>
            <w:r w:rsidRPr="00D2204C">
              <w:rPr>
                <w:i/>
              </w:rPr>
              <w:t>link</w:t>
            </w:r>
            <w:r>
              <w:t xml:space="preserve"> </w:t>
            </w:r>
            <w:commentRangeEnd w:id="138"/>
            <w:r>
              <w:rPr>
                <w:rStyle w:val="CommentReference"/>
              </w:rPr>
              <w:commentReference w:id="138"/>
            </w:r>
            <w:r>
              <w:t>objects</w:t>
            </w:r>
            <w:r>
              <w:rPr>
                <w:i/>
              </w:rPr>
              <w:t xml:space="preserve">. </w:t>
            </w:r>
            <w:r w:rsidR="00BD6EE1" w:rsidRPr="009C340E">
              <w:rPr>
                <w:color w:val="000000"/>
                <w:szCs w:val="24"/>
                <w:lang w:eastAsia="es-ES"/>
              </w:rPr>
              <w:t xml:space="preserve">The </w:t>
            </w:r>
            <w:r>
              <w:rPr>
                <w:color w:val="000000"/>
                <w:szCs w:val="24"/>
                <w:lang w:eastAsia="es-ES"/>
              </w:rPr>
              <w:t xml:space="preserve">elements </w:t>
            </w:r>
            <w:r w:rsidR="00BD6EE1" w:rsidRPr="00D2204C">
              <w:rPr>
                <w:i/>
                <w:color w:val="000000"/>
                <w:szCs w:val="24"/>
                <w:lang w:eastAsia="es-ES"/>
              </w:rPr>
              <w:t xml:space="preserve">length </w:t>
            </w:r>
            <w:r w:rsidR="00BD6EE1" w:rsidRPr="009C340E">
              <w:rPr>
                <w:color w:val="000000"/>
                <w:szCs w:val="24"/>
                <w:lang w:eastAsia="es-ES"/>
              </w:rPr>
              <w:t xml:space="preserve">and </w:t>
            </w:r>
            <w:r w:rsidR="00BD6EE1" w:rsidRPr="00D2204C">
              <w:rPr>
                <w:i/>
                <w:color w:val="000000"/>
                <w:szCs w:val="24"/>
                <w:lang w:eastAsia="es-ES"/>
              </w:rPr>
              <w:t>type</w:t>
            </w:r>
            <w:r w:rsidR="00BD6EE1" w:rsidRPr="009C340E">
              <w:rPr>
                <w:color w:val="000000"/>
                <w:szCs w:val="24"/>
                <w:lang w:eastAsia="es-ES"/>
              </w:rPr>
              <w:t xml:space="preserve"> SHOULD be provided</w:t>
            </w:r>
          </w:p>
        </w:tc>
        <w:tc>
          <w:tcPr>
            <w:tcW w:w="1701" w:type="dxa"/>
            <w:shd w:val="clear" w:color="auto" w:fill="auto"/>
          </w:tcPr>
          <w:p w14:paraId="774DE4B8" w14:textId="77777777" w:rsidR="00BD6EE1" w:rsidRPr="00411689" w:rsidRDefault="00BD6EE1" w:rsidP="00BD6EE1">
            <w:pPr>
              <w:pStyle w:val="BodyTextIndent"/>
            </w:pPr>
            <w:r>
              <w:t xml:space="preserve">Zero or more (optional). </w:t>
            </w:r>
          </w:p>
        </w:tc>
      </w:tr>
      <w:tr w:rsidR="00BD6EE1" w14:paraId="001CFB72" w14:textId="77777777" w:rsidTr="00BD6EE1">
        <w:trPr>
          <w:cantSplit/>
        </w:trPr>
        <w:tc>
          <w:tcPr>
            <w:tcW w:w="2127" w:type="dxa"/>
            <w:tcBorders>
              <w:bottom w:val="single" w:sz="4" w:space="0" w:color="auto"/>
            </w:tcBorders>
            <w:shd w:val="clear" w:color="auto" w:fill="auto"/>
          </w:tcPr>
          <w:p w14:paraId="49369C61" w14:textId="77777777" w:rsidR="00BD6EE1" w:rsidRPr="00A83641" w:rsidRDefault="00BD6EE1" w:rsidP="00BD6EE1">
            <w:pPr>
              <w:pStyle w:val="BodyTextIndent"/>
            </w:pPr>
            <w:r w:rsidRPr="00A83641">
              <w:t>contentByRef</w:t>
            </w:r>
          </w:p>
          <w:p w14:paraId="4F1A0437" w14:textId="703BF5A1" w:rsidR="00BD6EE1" w:rsidRPr="00A83641" w:rsidRDefault="00E31111" w:rsidP="00E31111">
            <w:pPr>
              <w:pStyle w:val="BodyTextIndent"/>
            </w:pPr>
            <w:r>
              <w:rPr>
                <w:rFonts w:ascii="Courier New" w:hAnsi="Courier New" w:cs="Courier New"/>
                <w:sz w:val="18"/>
                <w:szCs w:val="18"/>
              </w:rPr>
              <w:t>&lt;xz&gt;.features[i].</w:t>
            </w:r>
            <w:r w:rsidR="00255BB5">
              <w:rPr>
                <w:rFonts w:ascii="Courier New" w:hAnsi="Courier New" w:cs="Courier New"/>
                <w:sz w:val="18"/>
                <w:szCs w:val="18"/>
              </w:rPr>
              <w:t>properties.</w:t>
            </w:r>
            <w:r w:rsidR="00C52F0D">
              <w:rPr>
                <w:rFonts w:ascii="Courier New" w:hAnsi="Courier New" w:cs="Courier New"/>
                <w:sz w:val="18"/>
                <w:szCs w:val="18"/>
              </w:rPr>
              <w:t>links.</w:t>
            </w:r>
            <w:r>
              <w:rPr>
                <w:rFonts w:ascii="Courier New" w:hAnsi="Courier New" w:cs="Courier New"/>
                <w:sz w:val="18"/>
                <w:szCs w:val="18"/>
              </w:rPr>
              <w:t>data</w:t>
            </w:r>
          </w:p>
        </w:tc>
        <w:tc>
          <w:tcPr>
            <w:tcW w:w="2835" w:type="dxa"/>
            <w:tcBorders>
              <w:bottom w:val="single" w:sz="4" w:space="0" w:color="auto"/>
            </w:tcBorders>
            <w:shd w:val="clear" w:color="auto" w:fill="auto"/>
          </w:tcPr>
          <w:p w14:paraId="34208DB2"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Reference to the location of the data resource described in the Context resource. </w:t>
            </w:r>
          </w:p>
        </w:tc>
        <w:tc>
          <w:tcPr>
            <w:tcW w:w="2126" w:type="dxa"/>
            <w:tcBorders>
              <w:bottom w:val="single" w:sz="4" w:space="0" w:color="auto"/>
            </w:tcBorders>
            <w:shd w:val="clear" w:color="auto" w:fill="auto"/>
          </w:tcPr>
          <w:p w14:paraId="7B2AB605" w14:textId="37388284" w:rsidR="00BD6EE1" w:rsidRDefault="00D2204C" w:rsidP="00D2204C">
            <w:pPr>
              <w:pStyle w:val="BodyTextIndent"/>
            </w:pPr>
            <w:r>
              <w:t xml:space="preserve">An array of </w:t>
            </w:r>
            <w:commentRangeStart w:id="139"/>
            <w:r w:rsidRPr="00D2204C">
              <w:rPr>
                <w:i/>
              </w:rPr>
              <w:t>link</w:t>
            </w:r>
            <w:r>
              <w:t xml:space="preserve"> </w:t>
            </w:r>
            <w:commentRangeEnd w:id="139"/>
            <w:r>
              <w:rPr>
                <w:rStyle w:val="CommentReference"/>
              </w:rPr>
              <w:commentReference w:id="139"/>
            </w:r>
            <w:r>
              <w:t>objects</w:t>
            </w:r>
            <w:r>
              <w:rPr>
                <w:i/>
              </w:rPr>
              <w:t xml:space="preserve"> </w:t>
            </w:r>
            <w:r w:rsidR="00BD6EE1">
              <w:rPr>
                <w:vertAlign w:val="superscript"/>
              </w:rPr>
              <w:t>d</w:t>
            </w:r>
          </w:p>
        </w:tc>
        <w:tc>
          <w:tcPr>
            <w:tcW w:w="1701" w:type="dxa"/>
            <w:tcBorders>
              <w:bottom w:val="single" w:sz="4" w:space="0" w:color="auto"/>
            </w:tcBorders>
            <w:shd w:val="clear" w:color="auto" w:fill="auto"/>
          </w:tcPr>
          <w:p w14:paraId="3095DBC6" w14:textId="77777777" w:rsidR="00BD6EE1" w:rsidRPr="00411689" w:rsidRDefault="00BD6EE1" w:rsidP="00BD6EE1">
            <w:pPr>
              <w:pStyle w:val="BodyTextIndent"/>
            </w:pPr>
            <w:r>
              <w:t>Zero or more (optional)</w:t>
            </w:r>
          </w:p>
        </w:tc>
      </w:tr>
      <w:tr w:rsidR="00BD6EE1" w14:paraId="1105E26A" w14:textId="77777777" w:rsidTr="00BD6EE1">
        <w:trPr>
          <w:cantSplit/>
        </w:trPr>
        <w:tc>
          <w:tcPr>
            <w:tcW w:w="2127" w:type="dxa"/>
            <w:tcBorders>
              <w:bottom w:val="single" w:sz="4" w:space="0" w:color="auto"/>
            </w:tcBorders>
            <w:shd w:val="clear" w:color="auto" w:fill="auto"/>
          </w:tcPr>
          <w:p w14:paraId="72E706F3" w14:textId="2263F85E" w:rsidR="00BD6EE1" w:rsidRPr="00A83641" w:rsidRDefault="00C52F0D" w:rsidP="00BD6EE1">
            <w:pPr>
              <w:pStyle w:val="BodyTextIndent"/>
            </w:pPr>
            <w:r w:rsidRPr="00A83641">
              <w:lastRenderedPageBreak/>
              <w:t>O</w:t>
            </w:r>
            <w:r w:rsidR="00BD6EE1" w:rsidRPr="00A83641">
              <w:t>ffering</w:t>
            </w:r>
          </w:p>
          <w:p w14:paraId="24027D82" w14:textId="36A98630" w:rsidR="00BD6EE1" w:rsidRPr="00A83641" w:rsidRDefault="00255BB5" w:rsidP="00255BB5">
            <w:pPr>
              <w:pStyle w:val="BodyTextIndent"/>
            </w:pPr>
            <w:r>
              <w:rPr>
                <w:rFonts w:ascii="Courier New" w:hAnsi="Courier New" w:cs="Courier New"/>
                <w:sz w:val="18"/>
                <w:szCs w:val="18"/>
              </w:rPr>
              <w:t>&lt;xz&gt;.features[i].properties.</w:t>
            </w:r>
            <w:r>
              <w:rPr>
                <w:rFonts w:ascii="Courier New" w:hAnsi="Courier New" w:cs="Courier New"/>
                <w:sz w:val="18"/>
                <w:szCs w:val="18"/>
              </w:rPr>
              <w:br/>
            </w:r>
            <w:r w:rsidR="00BD6EE1" w:rsidRPr="00BB38E5">
              <w:rPr>
                <w:rFonts w:ascii="Courier New" w:hAnsi="Courier New" w:cs="Courier New"/>
                <w:sz w:val="18"/>
                <w:szCs w:val="18"/>
              </w:rPr>
              <w:t>offering</w:t>
            </w:r>
          </w:p>
        </w:tc>
        <w:tc>
          <w:tcPr>
            <w:tcW w:w="2835" w:type="dxa"/>
            <w:tcBorders>
              <w:bottom w:val="single" w:sz="4" w:space="0" w:color="auto"/>
            </w:tcBorders>
            <w:shd w:val="clear" w:color="auto" w:fill="auto"/>
          </w:tcPr>
          <w:p w14:paraId="0E95B561" w14:textId="77777777" w:rsidR="00BD6EE1" w:rsidRPr="009C340E" w:rsidRDefault="00BD6EE1" w:rsidP="00BD6EE1">
            <w:pPr>
              <w:pStyle w:val="BodyTextIndent"/>
              <w:rPr>
                <w:color w:val="000000"/>
                <w:szCs w:val="24"/>
                <w:lang w:eastAsia="es-ES"/>
              </w:rPr>
            </w:pPr>
            <w:r w:rsidRPr="009C340E">
              <w:rPr>
                <w:color w:val="000000"/>
                <w:szCs w:val="24"/>
                <w:lang w:eastAsia="es-ES"/>
              </w:rPr>
              <w:t>Service or inline content offering for the resource targeted at OGC compliant clients</w:t>
            </w:r>
          </w:p>
        </w:tc>
        <w:tc>
          <w:tcPr>
            <w:tcW w:w="2126" w:type="dxa"/>
            <w:tcBorders>
              <w:bottom w:val="single" w:sz="4" w:space="0" w:color="auto"/>
            </w:tcBorders>
            <w:shd w:val="clear" w:color="auto" w:fill="auto"/>
          </w:tcPr>
          <w:p w14:paraId="205BF2DA" w14:textId="77777777" w:rsidR="00BD6EE1" w:rsidRDefault="00BD6EE1" w:rsidP="00BD6EE1">
            <w:pPr>
              <w:pStyle w:val="BodyTextIndent"/>
            </w:pPr>
            <w:r>
              <w:t xml:space="preserve">owc:OfferingType, see </w:t>
            </w:r>
            <w:r>
              <w:fldChar w:fldCharType="begin"/>
            </w:r>
            <w:r>
              <w:instrText xml:space="preserve"> REF _Ref210875483 \h </w:instrText>
            </w:r>
            <w:r>
              <w:fldChar w:fldCharType="separate"/>
            </w:r>
            <w:r>
              <w:t xml:space="preserve">Table </w:t>
            </w:r>
            <w:r>
              <w:rPr>
                <w:noProof/>
              </w:rPr>
              <w:t>3</w:t>
            </w:r>
            <w:r>
              <w:fldChar w:fldCharType="end"/>
            </w:r>
          </w:p>
        </w:tc>
        <w:tc>
          <w:tcPr>
            <w:tcW w:w="1701" w:type="dxa"/>
            <w:tcBorders>
              <w:bottom w:val="single" w:sz="4" w:space="0" w:color="auto"/>
            </w:tcBorders>
            <w:shd w:val="clear" w:color="auto" w:fill="auto"/>
          </w:tcPr>
          <w:p w14:paraId="028059E9" w14:textId="77777777" w:rsidR="00BD6EE1" w:rsidRPr="00411689" w:rsidRDefault="00BD6EE1" w:rsidP="00BD6EE1">
            <w:pPr>
              <w:pStyle w:val="BodyTextIndent"/>
            </w:pPr>
            <w:r>
              <w:t>Zero or more (optional)</w:t>
            </w:r>
          </w:p>
        </w:tc>
      </w:tr>
      <w:tr w:rsidR="00BD6EE1" w14:paraId="0BEE4A74" w14:textId="77777777" w:rsidTr="00BD6EE1">
        <w:trPr>
          <w:cantSplit/>
        </w:trPr>
        <w:tc>
          <w:tcPr>
            <w:tcW w:w="2127" w:type="dxa"/>
            <w:shd w:val="clear" w:color="auto" w:fill="auto"/>
          </w:tcPr>
          <w:p w14:paraId="29CBBAC7" w14:textId="30AE3AFD" w:rsidR="00BD6EE1" w:rsidRPr="00A83641" w:rsidRDefault="00C52F0D" w:rsidP="00BD6EE1">
            <w:pPr>
              <w:pStyle w:val="BodyTextIndent"/>
            </w:pPr>
            <w:r w:rsidRPr="00A83641">
              <w:t>A</w:t>
            </w:r>
            <w:r w:rsidR="00BD6EE1" w:rsidRPr="00A83641">
              <w:t>ctive</w:t>
            </w:r>
          </w:p>
          <w:p w14:paraId="07C92C9A" w14:textId="04771DA3" w:rsidR="00BD6EE1" w:rsidRPr="00A83641" w:rsidRDefault="00255BB5" w:rsidP="00255BB5">
            <w:pPr>
              <w:pStyle w:val="BodyTextIndent"/>
            </w:pPr>
            <w:r>
              <w:rPr>
                <w:rFonts w:ascii="Courier New" w:hAnsi="Courier New" w:cs="Courier New"/>
                <w:sz w:val="18"/>
                <w:szCs w:val="18"/>
              </w:rPr>
              <w:t>&lt;xz&gt;.features[i].properties.</w:t>
            </w:r>
            <w:r>
              <w:rPr>
                <w:rFonts w:ascii="Courier New" w:hAnsi="Courier New" w:cs="Courier New"/>
                <w:sz w:val="18"/>
                <w:szCs w:val="18"/>
              </w:rPr>
              <w:br/>
              <w:t>active</w:t>
            </w:r>
          </w:p>
        </w:tc>
        <w:tc>
          <w:tcPr>
            <w:tcW w:w="2835" w:type="dxa"/>
            <w:tcBorders>
              <w:bottom w:val="single" w:sz="4" w:space="0" w:color="auto"/>
            </w:tcBorders>
            <w:shd w:val="clear" w:color="auto" w:fill="auto"/>
          </w:tcPr>
          <w:p w14:paraId="4BC0CE49" w14:textId="77777777" w:rsidR="00BD6EE1" w:rsidRPr="009C340E" w:rsidRDefault="00BD6EE1" w:rsidP="00BD6EE1">
            <w:pPr>
              <w:pStyle w:val="BodyTextIndent"/>
              <w:rPr>
                <w:color w:val="000000"/>
                <w:szCs w:val="24"/>
                <w:lang w:eastAsia="es-ES"/>
              </w:rPr>
            </w:pPr>
            <w:r w:rsidRPr="009C340E">
              <w:rPr>
                <w:color w:val="000000"/>
                <w:szCs w:val="24"/>
                <w:lang w:eastAsia="es-ES"/>
              </w:rPr>
              <w:t>Flag value indicating to the client if the Context resource should be displayed by default.</w:t>
            </w:r>
          </w:p>
        </w:tc>
        <w:tc>
          <w:tcPr>
            <w:tcW w:w="2126" w:type="dxa"/>
            <w:shd w:val="clear" w:color="auto" w:fill="auto"/>
          </w:tcPr>
          <w:p w14:paraId="3EB6A528" w14:textId="77777777" w:rsidR="00BD6EE1" w:rsidRDefault="00BD6EE1" w:rsidP="00BD6EE1">
            <w:pPr>
              <w:pStyle w:val="BodyTextIndent"/>
            </w:pPr>
            <w:r>
              <w:t>Boolean</w:t>
            </w:r>
          </w:p>
          <w:p w14:paraId="7FEAB2D0" w14:textId="77777777" w:rsidR="00BD6EE1" w:rsidRDefault="00BD6EE1" w:rsidP="00BD6EE1">
            <w:pPr>
              <w:pStyle w:val="BodyTextIndent"/>
            </w:pPr>
            <w:r w:rsidRPr="009C340E">
              <w:rPr>
                <w:color w:val="000000"/>
                <w:szCs w:val="24"/>
                <w:lang w:eastAsia="es-ES"/>
              </w:rPr>
              <w:t>Possible values are 'true' or 'false'. Default value is ‘true’</w:t>
            </w:r>
          </w:p>
        </w:tc>
        <w:tc>
          <w:tcPr>
            <w:tcW w:w="1701" w:type="dxa"/>
            <w:shd w:val="clear" w:color="auto" w:fill="auto"/>
          </w:tcPr>
          <w:p w14:paraId="69DADA1C" w14:textId="77777777" w:rsidR="00BD6EE1" w:rsidRPr="00411689" w:rsidRDefault="00BD6EE1" w:rsidP="00BD6EE1">
            <w:pPr>
              <w:pStyle w:val="BodyTextIndent"/>
            </w:pPr>
            <w:r>
              <w:t>Zero or one (optional)</w:t>
            </w:r>
          </w:p>
        </w:tc>
      </w:tr>
      <w:tr w:rsidR="00BD6EE1" w14:paraId="08E0F24C" w14:textId="77777777" w:rsidTr="00BD6EE1">
        <w:trPr>
          <w:cantSplit/>
        </w:trPr>
        <w:tc>
          <w:tcPr>
            <w:tcW w:w="2127" w:type="dxa"/>
            <w:shd w:val="clear" w:color="auto" w:fill="auto"/>
          </w:tcPr>
          <w:p w14:paraId="4FAAF54B" w14:textId="77777777" w:rsidR="00BD6EE1" w:rsidRPr="00A83641" w:rsidRDefault="00BD6EE1" w:rsidP="00BD6EE1">
            <w:pPr>
              <w:pStyle w:val="BodyTextIndent"/>
            </w:pPr>
            <w:r w:rsidRPr="00A83641">
              <w:t>resourceMetadata</w:t>
            </w:r>
          </w:p>
          <w:p w14:paraId="6C911E14" w14:textId="474B0644" w:rsidR="00BD6EE1" w:rsidRPr="00A83641" w:rsidRDefault="00C52F0D" w:rsidP="00BD6EE1">
            <w:pPr>
              <w:pStyle w:val="BodyTextIndent"/>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properties.links.via</w:t>
            </w:r>
          </w:p>
        </w:tc>
        <w:tc>
          <w:tcPr>
            <w:tcW w:w="2835" w:type="dxa"/>
            <w:shd w:val="clear" w:color="auto" w:fill="auto"/>
          </w:tcPr>
          <w:p w14:paraId="163BCB52" w14:textId="77777777" w:rsidR="00BD6EE1" w:rsidRPr="009C340E" w:rsidRDefault="00BD6EE1" w:rsidP="00BD6EE1">
            <w:pPr>
              <w:pStyle w:val="BodyTextIndent"/>
              <w:rPr>
                <w:color w:val="000000"/>
                <w:szCs w:val="24"/>
                <w:lang w:eastAsia="es-ES"/>
              </w:rPr>
            </w:pPr>
            <w:r w:rsidRPr="009C340E">
              <w:rPr>
                <w:color w:val="000000"/>
                <w:szCs w:val="24"/>
                <w:lang w:eastAsia="es-ES"/>
              </w:rPr>
              <w:t>A reference to a resource from which the Context resource is derived</w:t>
            </w:r>
            <w:r>
              <w:rPr>
                <w:color w:val="000000"/>
                <w:szCs w:val="24"/>
                <w:lang w:eastAsia="es-ES"/>
              </w:rPr>
              <w:t xml:space="preserve"> </w:t>
            </w:r>
            <w:r>
              <w:rPr>
                <w:noProof/>
              </w:rPr>
              <w:t>(e.g. source of the information).</w:t>
            </w:r>
          </w:p>
        </w:tc>
        <w:tc>
          <w:tcPr>
            <w:tcW w:w="2126" w:type="dxa"/>
            <w:shd w:val="clear" w:color="auto" w:fill="auto"/>
          </w:tcPr>
          <w:p w14:paraId="39D4B3FE" w14:textId="3CB149B4" w:rsidR="00BD6EE1" w:rsidRDefault="00C52F0D" w:rsidP="00C52F0D">
            <w:pPr>
              <w:pStyle w:val="BodyTextIndent"/>
            </w:pPr>
            <w:r>
              <w:t xml:space="preserve">A </w:t>
            </w:r>
            <w:commentRangeStart w:id="140"/>
            <w:r w:rsidRPr="00D2204C">
              <w:rPr>
                <w:i/>
              </w:rPr>
              <w:t>link</w:t>
            </w:r>
            <w:r>
              <w:t xml:space="preserve"> </w:t>
            </w:r>
            <w:commentRangeEnd w:id="140"/>
            <w:r>
              <w:rPr>
                <w:rStyle w:val="CommentReference"/>
              </w:rPr>
              <w:commentReference w:id="140"/>
            </w:r>
            <w:r>
              <w:t>object</w:t>
            </w:r>
            <w:r w:rsidRPr="00C52F0D">
              <w:t xml:space="preserve"> </w:t>
            </w:r>
          </w:p>
        </w:tc>
        <w:tc>
          <w:tcPr>
            <w:tcW w:w="1701" w:type="dxa"/>
            <w:shd w:val="clear" w:color="auto" w:fill="auto"/>
          </w:tcPr>
          <w:p w14:paraId="3009F3F6" w14:textId="77777777" w:rsidR="00BD6EE1" w:rsidRPr="00411689" w:rsidRDefault="00BD6EE1" w:rsidP="00BD6EE1">
            <w:pPr>
              <w:pStyle w:val="BodyTextIndent"/>
            </w:pPr>
            <w:r>
              <w:t xml:space="preserve">Zero or more (optional) </w:t>
            </w:r>
            <w:r>
              <w:rPr>
                <w:vertAlign w:val="superscript"/>
              </w:rPr>
              <w:t>e</w:t>
            </w:r>
          </w:p>
        </w:tc>
      </w:tr>
      <w:tr w:rsidR="00BD6EE1" w14:paraId="7B9AFBFA" w14:textId="77777777" w:rsidTr="00BD6EE1">
        <w:trPr>
          <w:cantSplit/>
        </w:trPr>
        <w:tc>
          <w:tcPr>
            <w:tcW w:w="2127" w:type="dxa"/>
            <w:shd w:val="clear" w:color="auto" w:fill="auto"/>
          </w:tcPr>
          <w:p w14:paraId="38BBFD7D" w14:textId="4539FD53" w:rsidR="00BD6EE1" w:rsidRPr="00A83641" w:rsidRDefault="00C52F0D" w:rsidP="00BD6EE1">
            <w:pPr>
              <w:pStyle w:val="BodyTextIndent"/>
            </w:pPr>
            <w:r w:rsidRPr="00A83641">
              <w:t>K</w:t>
            </w:r>
            <w:r w:rsidR="00BD6EE1" w:rsidRPr="00A83641">
              <w:t>eyword</w:t>
            </w:r>
          </w:p>
          <w:p w14:paraId="1EF880E0" w14:textId="10061ABA" w:rsidR="00BD6EE1" w:rsidRPr="00A83641" w:rsidRDefault="00C52F0D" w:rsidP="00C52F0D">
            <w:pPr>
              <w:pStyle w:val="BodyTextIndent"/>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w:t>
            </w:r>
            <w:r>
              <w:rPr>
                <w:rFonts w:ascii="Courier New" w:hAnsi="Courier New" w:cs="Courier New"/>
                <w:sz w:val="18"/>
                <w:szCs w:val="18"/>
              </w:rPr>
              <w:t>.</w:t>
            </w:r>
            <w:r>
              <w:rPr>
                <w:rFonts w:ascii="Courier New" w:hAnsi="Courier New" w:cs="Courier New"/>
                <w:sz w:val="18"/>
                <w:szCs w:val="18"/>
              </w:rPr>
              <w:br/>
            </w:r>
            <w:r w:rsidR="00BD6EE1" w:rsidRPr="00BB38E5">
              <w:rPr>
                <w:rFonts w:ascii="Courier New" w:hAnsi="Courier New" w:cs="Courier New"/>
                <w:sz w:val="18"/>
                <w:szCs w:val="18"/>
              </w:rPr>
              <w:t>categor</w:t>
            </w:r>
            <w:r>
              <w:rPr>
                <w:rFonts w:ascii="Courier New" w:hAnsi="Courier New" w:cs="Courier New"/>
                <w:sz w:val="18"/>
                <w:szCs w:val="18"/>
              </w:rPr>
              <w:t>ies</w:t>
            </w:r>
          </w:p>
        </w:tc>
        <w:tc>
          <w:tcPr>
            <w:tcW w:w="2835" w:type="dxa"/>
            <w:shd w:val="clear" w:color="auto" w:fill="auto"/>
          </w:tcPr>
          <w:p w14:paraId="3E74CA65" w14:textId="467F6A17" w:rsidR="00BD6EE1" w:rsidRPr="009C340E" w:rsidRDefault="00C52F0D" w:rsidP="00C52F0D">
            <w:pPr>
              <w:pStyle w:val="BodyTextIndent"/>
              <w:rPr>
                <w:color w:val="000000"/>
                <w:szCs w:val="24"/>
                <w:lang w:eastAsia="es-ES"/>
              </w:rPr>
            </w:pPr>
            <w:r w:rsidRPr="00BE33FA">
              <w:rPr>
                <w:noProof/>
              </w:rPr>
              <w:t xml:space="preserve">Category related to this </w:t>
            </w:r>
            <w:r>
              <w:rPr>
                <w:noProof/>
              </w:rPr>
              <w:t>resource</w:t>
            </w:r>
            <w:r w:rsidRPr="00BE33FA">
              <w:rPr>
                <w:noProof/>
              </w:rPr>
              <w:t>. It MAY have a related code-list that is ide</w:t>
            </w:r>
            <w:r>
              <w:rPr>
                <w:noProof/>
              </w:rPr>
              <w:t>ntified by the scheme attribute.</w:t>
            </w:r>
            <w:r w:rsidR="00BD6EE1" w:rsidRPr="009C340E">
              <w:rPr>
                <w:color w:val="000000"/>
                <w:szCs w:val="24"/>
                <w:lang w:eastAsia="es-ES"/>
              </w:rPr>
              <w:t xml:space="preserve">. </w:t>
            </w:r>
          </w:p>
        </w:tc>
        <w:tc>
          <w:tcPr>
            <w:tcW w:w="2126" w:type="dxa"/>
            <w:shd w:val="clear" w:color="auto" w:fill="auto"/>
          </w:tcPr>
          <w:p w14:paraId="15D8A9F3" w14:textId="46F9EE48" w:rsidR="00C52F0D" w:rsidRDefault="00C52F0D" w:rsidP="00BD6EE1">
            <w:pPr>
              <w:pStyle w:val="BodyTextIndent"/>
            </w:pPr>
            <w:r>
              <w:t xml:space="preserve">An array of </w:t>
            </w:r>
            <w:commentRangeStart w:id="141"/>
            <w:r>
              <w:t xml:space="preserve">category </w:t>
            </w:r>
            <w:commentRangeEnd w:id="141"/>
            <w:r>
              <w:rPr>
                <w:rStyle w:val="CommentReference"/>
              </w:rPr>
              <w:commentReference w:id="141"/>
            </w:r>
            <w:r>
              <w:t>objects.</w:t>
            </w:r>
          </w:p>
        </w:tc>
        <w:tc>
          <w:tcPr>
            <w:tcW w:w="1701" w:type="dxa"/>
            <w:shd w:val="clear" w:color="auto" w:fill="auto"/>
          </w:tcPr>
          <w:p w14:paraId="33FC92DD" w14:textId="77777777" w:rsidR="00BD6EE1" w:rsidRPr="00411689" w:rsidRDefault="00BD6EE1" w:rsidP="00BD6EE1">
            <w:pPr>
              <w:pStyle w:val="BodyTextIndent"/>
            </w:pPr>
            <w:r>
              <w:t>Zero or more (optional)</w:t>
            </w:r>
          </w:p>
        </w:tc>
      </w:tr>
      <w:tr w:rsidR="00BD6EE1" w14:paraId="5DAAB0B4" w14:textId="77777777" w:rsidTr="00BD6EE1">
        <w:trPr>
          <w:cantSplit/>
        </w:trPr>
        <w:tc>
          <w:tcPr>
            <w:tcW w:w="2127" w:type="dxa"/>
          </w:tcPr>
          <w:p w14:paraId="03C1A1E8" w14:textId="77777777" w:rsidR="00BD6EE1" w:rsidRPr="00A83641" w:rsidRDefault="00BD6EE1" w:rsidP="00BD6EE1">
            <w:pPr>
              <w:pStyle w:val="BodyTextIndent"/>
            </w:pPr>
            <w:r w:rsidRPr="00A83641">
              <w:t>minScale</w:t>
            </w:r>
            <w:r>
              <w:t>‌Denominator</w:t>
            </w:r>
            <w:r w:rsidRPr="00A83641">
              <w:t xml:space="preserve"> </w:t>
            </w:r>
          </w:p>
          <w:p w14:paraId="366CECF7" w14:textId="7D03CB74" w:rsidR="00BD6EE1" w:rsidRPr="00A83641" w:rsidRDefault="00C52F0D" w:rsidP="00C52F0D">
            <w:pPr>
              <w:pStyle w:val="BodyTextIndent"/>
              <w:ind w:left="176" w:hanging="176"/>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w:t>
            </w:r>
            <w:r>
              <w:rPr>
                <w:rFonts w:ascii="Courier New" w:hAnsi="Courier New" w:cs="Courier New"/>
                <w:sz w:val="18"/>
                <w:szCs w:val="18"/>
              </w:rPr>
              <w:t>.</w:t>
            </w:r>
            <w:commentRangeStart w:id="142"/>
            <w:r>
              <w:rPr>
                <w:rFonts w:ascii="Courier New" w:hAnsi="Courier New" w:cs="Courier New"/>
                <w:sz w:val="18"/>
                <w:szCs w:val="18"/>
              </w:rPr>
              <w:t>TBD</w:t>
            </w:r>
            <w:commentRangeEnd w:id="142"/>
            <w:r>
              <w:rPr>
                <w:rStyle w:val="CommentReference"/>
              </w:rPr>
              <w:commentReference w:id="142"/>
            </w:r>
          </w:p>
        </w:tc>
        <w:tc>
          <w:tcPr>
            <w:tcW w:w="2835" w:type="dxa"/>
          </w:tcPr>
          <w:p w14:paraId="0BCB959A"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Minimum scale for the display of the Context resource </w:t>
            </w:r>
          </w:p>
        </w:tc>
        <w:tc>
          <w:tcPr>
            <w:tcW w:w="2126" w:type="dxa"/>
          </w:tcPr>
          <w:p w14:paraId="1C36EE91" w14:textId="77777777" w:rsidR="00BD6EE1" w:rsidRDefault="00BD6EE1" w:rsidP="00BD6EE1">
            <w:pPr>
              <w:pStyle w:val="BodyTextIndent"/>
            </w:pPr>
            <w:r>
              <w:t>Double</w:t>
            </w:r>
          </w:p>
        </w:tc>
        <w:tc>
          <w:tcPr>
            <w:tcW w:w="1701" w:type="dxa"/>
          </w:tcPr>
          <w:p w14:paraId="026AFE4E" w14:textId="77777777" w:rsidR="00BD6EE1" w:rsidRPr="00411689" w:rsidRDefault="00BD6EE1" w:rsidP="00BD6EE1">
            <w:pPr>
              <w:pStyle w:val="BodyTextIndent"/>
            </w:pPr>
            <w:r>
              <w:t>Zero or one (optional)</w:t>
            </w:r>
          </w:p>
        </w:tc>
      </w:tr>
      <w:tr w:rsidR="00BD6EE1" w14:paraId="22DDF20D" w14:textId="77777777" w:rsidTr="00BD6EE1">
        <w:trPr>
          <w:cantSplit/>
        </w:trPr>
        <w:tc>
          <w:tcPr>
            <w:tcW w:w="2127" w:type="dxa"/>
          </w:tcPr>
          <w:p w14:paraId="7849D656" w14:textId="77777777" w:rsidR="00BD6EE1" w:rsidRPr="00A83641" w:rsidRDefault="00BD6EE1" w:rsidP="00BD6EE1">
            <w:pPr>
              <w:pStyle w:val="BodyTextIndent"/>
            </w:pPr>
            <w:r w:rsidRPr="00A83641">
              <w:t xml:space="preserve">maxScaleDenominator </w:t>
            </w:r>
          </w:p>
          <w:p w14:paraId="43B09621" w14:textId="56BA6381" w:rsidR="00BD6EE1" w:rsidRPr="00A83641" w:rsidRDefault="00C52F0D" w:rsidP="00C52F0D">
            <w:pPr>
              <w:pStyle w:val="BodyTextIndent"/>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w:t>
            </w:r>
            <w:r>
              <w:rPr>
                <w:rFonts w:ascii="Courier New" w:hAnsi="Courier New" w:cs="Courier New"/>
                <w:sz w:val="18"/>
                <w:szCs w:val="18"/>
              </w:rPr>
              <w:t>.</w:t>
            </w:r>
            <w:commentRangeStart w:id="143"/>
            <w:r>
              <w:rPr>
                <w:rFonts w:ascii="Courier New" w:hAnsi="Courier New" w:cs="Courier New"/>
                <w:sz w:val="18"/>
                <w:szCs w:val="18"/>
              </w:rPr>
              <w:t>TBD</w:t>
            </w:r>
            <w:commentRangeEnd w:id="143"/>
            <w:r>
              <w:rPr>
                <w:rStyle w:val="CommentReference"/>
              </w:rPr>
              <w:commentReference w:id="143"/>
            </w:r>
          </w:p>
        </w:tc>
        <w:tc>
          <w:tcPr>
            <w:tcW w:w="2835" w:type="dxa"/>
          </w:tcPr>
          <w:p w14:paraId="687C579D"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Maximum scale for the display of the Context resource </w:t>
            </w:r>
          </w:p>
        </w:tc>
        <w:tc>
          <w:tcPr>
            <w:tcW w:w="2126" w:type="dxa"/>
          </w:tcPr>
          <w:p w14:paraId="053A03E5" w14:textId="77777777" w:rsidR="00BD6EE1" w:rsidRDefault="00BD6EE1" w:rsidP="00BD6EE1">
            <w:pPr>
              <w:pStyle w:val="BodyTextIndent"/>
            </w:pPr>
            <w:r>
              <w:t>Double</w:t>
            </w:r>
          </w:p>
        </w:tc>
        <w:tc>
          <w:tcPr>
            <w:tcW w:w="1701" w:type="dxa"/>
          </w:tcPr>
          <w:p w14:paraId="1DB42436" w14:textId="77777777" w:rsidR="00BD6EE1" w:rsidRPr="00411689" w:rsidRDefault="00BD6EE1" w:rsidP="00BD6EE1">
            <w:pPr>
              <w:pStyle w:val="BodyTextIndent"/>
            </w:pPr>
            <w:r>
              <w:t>Zero or one (optional)</w:t>
            </w:r>
          </w:p>
        </w:tc>
      </w:tr>
      <w:tr w:rsidR="00BD6EE1" w14:paraId="4079C7EC" w14:textId="77777777" w:rsidTr="00BD6EE1">
        <w:trPr>
          <w:cantSplit/>
        </w:trPr>
        <w:tc>
          <w:tcPr>
            <w:tcW w:w="2127" w:type="dxa"/>
          </w:tcPr>
          <w:p w14:paraId="379BACAC" w14:textId="77777777" w:rsidR="00BD6EE1" w:rsidRDefault="00BD6EE1" w:rsidP="00BD6EE1">
            <w:pPr>
              <w:pStyle w:val="BodyTextIndent"/>
            </w:pPr>
            <w:r>
              <w:t>folder</w:t>
            </w:r>
          </w:p>
          <w:p w14:paraId="6A3C150E" w14:textId="4BF1E019" w:rsidR="00BD6EE1" w:rsidRPr="00A83641" w:rsidRDefault="00C52F0D" w:rsidP="00BD6EE1">
            <w:pPr>
              <w:pStyle w:val="BodyTextIndent"/>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w:t>
            </w:r>
            <w:r>
              <w:rPr>
                <w:rFonts w:ascii="Courier New" w:hAnsi="Courier New" w:cs="Courier New"/>
                <w:sz w:val="18"/>
                <w:szCs w:val="18"/>
              </w:rPr>
              <w:t>.</w:t>
            </w:r>
            <w:commentRangeStart w:id="144"/>
            <w:r>
              <w:rPr>
                <w:rFonts w:ascii="Courier New" w:hAnsi="Courier New" w:cs="Courier New"/>
                <w:sz w:val="18"/>
                <w:szCs w:val="18"/>
              </w:rPr>
              <w:t>TBD</w:t>
            </w:r>
            <w:commentRangeEnd w:id="144"/>
            <w:r>
              <w:rPr>
                <w:rStyle w:val="CommentReference"/>
              </w:rPr>
              <w:commentReference w:id="144"/>
            </w:r>
          </w:p>
        </w:tc>
        <w:tc>
          <w:tcPr>
            <w:tcW w:w="2835" w:type="dxa"/>
          </w:tcPr>
          <w:p w14:paraId="1E009A5F" w14:textId="77777777" w:rsidR="00BD6EE1" w:rsidRPr="009C340E" w:rsidRDefault="00BD6EE1" w:rsidP="00BD6EE1">
            <w:pPr>
              <w:pStyle w:val="BodyTextIndent"/>
              <w:rPr>
                <w:color w:val="000000"/>
                <w:szCs w:val="24"/>
                <w:lang w:eastAsia="es-ES"/>
              </w:rPr>
            </w:pPr>
            <w:r>
              <w:rPr>
                <w:color w:val="000000"/>
                <w:szCs w:val="24"/>
                <w:lang w:eastAsia="es-ES"/>
              </w:rPr>
              <w:t>Definition of the folder in which the resource is placed</w:t>
            </w:r>
          </w:p>
        </w:tc>
        <w:tc>
          <w:tcPr>
            <w:tcW w:w="2126" w:type="dxa"/>
          </w:tcPr>
          <w:p w14:paraId="182EF1A6" w14:textId="77777777" w:rsidR="00BD6EE1" w:rsidRDefault="00BD6EE1" w:rsidP="00BD6EE1">
            <w:pPr>
              <w:pStyle w:val="BodyTextIndent"/>
            </w:pPr>
            <w:r>
              <w:t>Character String type, not empty.</w:t>
            </w:r>
          </w:p>
          <w:p w14:paraId="5BF93D8D" w14:textId="28499883" w:rsidR="00BD6EE1" w:rsidRDefault="00BD6EE1" w:rsidP="00BD6EE1">
            <w:pPr>
              <w:pStyle w:val="BodyTextIndent"/>
            </w:pPr>
          </w:p>
        </w:tc>
        <w:tc>
          <w:tcPr>
            <w:tcW w:w="1701" w:type="dxa"/>
          </w:tcPr>
          <w:p w14:paraId="03BB38AC" w14:textId="77777777" w:rsidR="00BD6EE1" w:rsidRDefault="00BD6EE1" w:rsidP="00BD6EE1">
            <w:pPr>
              <w:pStyle w:val="BodyTextIndent"/>
            </w:pPr>
            <w:r>
              <w:t>Zero or one (optional)</w:t>
            </w:r>
          </w:p>
        </w:tc>
      </w:tr>
      <w:tr w:rsidR="00BD6EE1" w14:paraId="4A00F849" w14:textId="77777777" w:rsidTr="00BD6EE1">
        <w:trPr>
          <w:cantSplit/>
        </w:trPr>
        <w:tc>
          <w:tcPr>
            <w:tcW w:w="2127" w:type="dxa"/>
          </w:tcPr>
          <w:p w14:paraId="1AF76D5F" w14:textId="77777777" w:rsidR="00BD6EE1" w:rsidRPr="00A83641" w:rsidRDefault="00BD6EE1" w:rsidP="00BD6EE1">
            <w:pPr>
              <w:pStyle w:val="BodyTextIndent"/>
            </w:pPr>
            <w:r w:rsidRPr="00A83641">
              <w:t>extension</w:t>
            </w:r>
          </w:p>
        </w:tc>
        <w:tc>
          <w:tcPr>
            <w:tcW w:w="2835" w:type="dxa"/>
          </w:tcPr>
          <w:p w14:paraId="212B97AD" w14:textId="77777777" w:rsidR="00BD6EE1" w:rsidRPr="009C340E" w:rsidRDefault="00BD6EE1" w:rsidP="00BD6EE1">
            <w:pPr>
              <w:pStyle w:val="BodyTextIndent"/>
              <w:rPr>
                <w:color w:val="000000"/>
                <w:szCs w:val="24"/>
                <w:lang w:eastAsia="es-ES"/>
              </w:rPr>
            </w:pPr>
            <w:r w:rsidRPr="009C340E">
              <w:rPr>
                <w:color w:val="000000"/>
                <w:szCs w:val="24"/>
                <w:lang w:eastAsia="es-ES"/>
              </w:rPr>
              <w:t>Any other element</w:t>
            </w:r>
          </w:p>
        </w:tc>
        <w:tc>
          <w:tcPr>
            <w:tcW w:w="2126" w:type="dxa"/>
          </w:tcPr>
          <w:p w14:paraId="20668A3D" w14:textId="4C1CC418" w:rsidR="00BD6EE1" w:rsidRDefault="00BD6EE1" w:rsidP="00725529">
            <w:pPr>
              <w:pStyle w:val="BodyTextIndent"/>
            </w:pPr>
            <w:r>
              <w:t xml:space="preserve">Any </w:t>
            </w:r>
          </w:p>
        </w:tc>
        <w:tc>
          <w:tcPr>
            <w:tcW w:w="1701" w:type="dxa"/>
          </w:tcPr>
          <w:p w14:paraId="18D1F717" w14:textId="77777777" w:rsidR="00BD6EE1" w:rsidRDefault="00BD6EE1" w:rsidP="00BD6EE1">
            <w:pPr>
              <w:pStyle w:val="BodyTextIndent"/>
            </w:pPr>
            <w:r>
              <w:t>Zero or more (optional)</w:t>
            </w:r>
          </w:p>
        </w:tc>
      </w:tr>
      <w:tr w:rsidR="00BD6EE1" w14:paraId="7F11A6C0" w14:textId="77777777" w:rsidTr="00BD6EE1">
        <w:trPr>
          <w:cantSplit/>
        </w:trPr>
        <w:tc>
          <w:tcPr>
            <w:tcW w:w="8789" w:type="dxa"/>
            <w:gridSpan w:val="4"/>
          </w:tcPr>
          <w:p w14:paraId="2241D493" w14:textId="072B4D27" w:rsidR="00BD6EE1" w:rsidRDefault="00BD6EE1" w:rsidP="00BD6EE1">
            <w:pPr>
              <w:tabs>
                <w:tab w:val="left" w:pos="252"/>
              </w:tabs>
              <w:spacing w:after="0"/>
              <w:rPr>
                <w:b/>
                <w:bCs/>
                <w:i/>
                <w:iCs/>
                <w:color w:val="000000"/>
                <w:sz w:val="20"/>
                <w:szCs w:val="26"/>
                <w:lang w:eastAsia="en-GB"/>
              </w:rPr>
            </w:pPr>
            <w:r>
              <w:rPr>
                <w:color w:val="000000"/>
                <w:sz w:val="20"/>
                <w:lang w:eastAsia="en-GB"/>
              </w:rPr>
              <w:t>a</w:t>
            </w:r>
            <w:r w:rsidRPr="00E95466">
              <w:rPr>
                <w:color w:val="000000"/>
                <w:sz w:val="20"/>
                <w:lang w:eastAsia="en-GB"/>
              </w:rPr>
              <w:tab/>
              <w:t xml:space="preserve">This specification assigns no significance to the order of appearance </w:t>
            </w:r>
            <w:r w:rsidR="00C52F0D">
              <w:rPr>
                <w:color w:val="000000"/>
                <w:sz w:val="20"/>
                <w:lang w:eastAsia="en-GB"/>
              </w:rPr>
              <w:t>object elements.</w:t>
            </w:r>
          </w:p>
          <w:p w14:paraId="5284CCE4" w14:textId="5FFE939C" w:rsidR="00BD6EE1" w:rsidRPr="00E95466" w:rsidRDefault="00BD6EE1" w:rsidP="00BD6EE1">
            <w:pPr>
              <w:tabs>
                <w:tab w:val="left" w:pos="252"/>
              </w:tabs>
              <w:spacing w:after="0"/>
              <w:rPr>
                <w:color w:val="000000"/>
                <w:sz w:val="20"/>
                <w:lang w:eastAsia="en-GB"/>
              </w:rPr>
            </w:pPr>
            <w:r w:rsidRPr="00E95466">
              <w:rPr>
                <w:color w:val="000000"/>
                <w:sz w:val="20"/>
                <w:lang w:eastAsia="en-GB"/>
              </w:rPr>
              <w:t>b</w:t>
            </w:r>
            <w:r w:rsidRPr="00E95466">
              <w:rPr>
                <w:color w:val="000000"/>
                <w:sz w:val="20"/>
                <w:lang w:eastAsia="en-GB"/>
              </w:rPr>
              <w:tab/>
            </w:r>
            <w:r w:rsidR="009E7789">
              <w:rPr>
                <w:color w:val="000000"/>
                <w:sz w:val="20"/>
                <w:lang w:eastAsia="en-GB"/>
              </w:rPr>
              <w:t xml:space="preserve">The </w:t>
            </w:r>
            <w:r w:rsidR="009E7789" w:rsidRPr="009E7789">
              <w:rPr>
                <w:i/>
                <w:color w:val="000000"/>
                <w:sz w:val="20"/>
                <w:lang w:eastAsia="en-GB"/>
              </w:rPr>
              <w:t>features</w:t>
            </w:r>
            <w:r w:rsidR="009E7789">
              <w:rPr>
                <w:color w:val="000000"/>
                <w:sz w:val="20"/>
                <w:lang w:eastAsia="en-GB"/>
              </w:rPr>
              <w:t xml:space="preserve"> array entries </w:t>
            </w:r>
            <w:r w:rsidRPr="00E95466">
              <w:rPr>
                <w:color w:val="000000"/>
                <w:sz w:val="20"/>
                <w:lang w:eastAsia="en-GB"/>
              </w:rPr>
              <w:t>MUST contain one or more</w:t>
            </w:r>
            <w:r w:rsidR="00C52F0D">
              <w:rPr>
                <w:color w:val="000000"/>
                <w:sz w:val="20"/>
                <w:lang w:eastAsia="en-GB"/>
              </w:rPr>
              <w:t xml:space="preserve"> </w:t>
            </w:r>
            <w:r w:rsidRPr="00E95466">
              <w:rPr>
                <w:color w:val="000000"/>
                <w:sz w:val="20"/>
                <w:lang w:eastAsia="en-GB"/>
              </w:rPr>
              <w:t>elements</w:t>
            </w:r>
            <w:r w:rsidR="00C52F0D">
              <w:rPr>
                <w:color w:val="000000"/>
                <w:sz w:val="20"/>
                <w:lang w:eastAsia="en-GB"/>
              </w:rPr>
              <w:t xml:space="preserve"> on the </w:t>
            </w:r>
            <w:r w:rsidR="00C52F0D" w:rsidRPr="00C52F0D">
              <w:rPr>
                <w:i/>
                <w:color w:val="000000"/>
                <w:sz w:val="20"/>
                <w:lang w:eastAsia="en-GB"/>
              </w:rPr>
              <w:t>author</w:t>
            </w:r>
            <w:r w:rsidR="00C52F0D">
              <w:rPr>
                <w:i/>
                <w:color w:val="000000"/>
                <w:sz w:val="20"/>
                <w:lang w:eastAsia="en-GB"/>
              </w:rPr>
              <w:t xml:space="preserve">s </w:t>
            </w:r>
            <w:r w:rsidR="00C52F0D" w:rsidRPr="00C52F0D">
              <w:rPr>
                <w:color w:val="000000"/>
                <w:sz w:val="20"/>
                <w:lang w:eastAsia="en-GB"/>
              </w:rPr>
              <w:t>array</w:t>
            </w:r>
            <w:r w:rsidRPr="00E95466">
              <w:rPr>
                <w:color w:val="000000"/>
                <w:sz w:val="20"/>
                <w:lang w:eastAsia="en-GB"/>
              </w:rPr>
              <w:t xml:space="preserve">, unless the parent </w:t>
            </w:r>
            <w:r w:rsidR="00C52F0D">
              <w:rPr>
                <w:color w:val="000000"/>
                <w:sz w:val="20"/>
                <w:lang w:eastAsia="en-GB"/>
              </w:rPr>
              <w:t xml:space="preserve">GeoJSON object </w:t>
            </w:r>
            <w:r w:rsidRPr="00E95466">
              <w:rPr>
                <w:color w:val="000000"/>
                <w:sz w:val="20"/>
                <w:lang w:eastAsia="en-GB"/>
              </w:rPr>
              <w:t xml:space="preserve">contains at least one </w:t>
            </w:r>
            <w:r w:rsidR="00C52F0D">
              <w:rPr>
                <w:color w:val="000000"/>
                <w:sz w:val="20"/>
                <w:lang w:eastAsia="en-GB"/>
              </w:rPr>
              <w:t xml:space="preserve">element on its </w:t>
            </w:r>
            <w:r w:rsidRPr="00C52F0D">
              <w:rPr>
                <w:i/>
                <w:color w:val="000000"/>
                <w:sz w:val="20"/>
                <w:lang w:eastAsia="en-GB"/>
              </w:rPr>
              <w:t>author</w:t>
            </w:r>
            <w:r w:rsidR="00C52F0D" w:rsidRPr="00C52F0D">
              <w:rPr>
                <w:i/>
                <w:color w:val="000000"/>
                <w:sz w:val="20"/>
                <w:lang w:eastAsia="en-GB"/>
              </w:rPr>
              <w:t>s</w:t>
            </w:r>
            <w:r w:rsidRPr="00C52F0D">
              <w:rPr>
                <w:i/>
                <w:color w:val="000000"/>
                <w:sz w:val="20"/>
                <w:lang w:eastAsia="en-GB"/>
              </w:rPr>
              <w:t xml:space="preserve"> </w:t>
            </w:r>
            <w:r w:rsidR="00C52F0D">
              <w:rPr>
                <w:color w:val="000000"/>
                <w:sz w:val="20"/>
                <w:lang w:eastAsia="en-GB"/>
              </w:rPr>
              <w:t>array</w:t>
            </w:r>
            <w:r w:rsidRPr="00E95466">
              <w:rPr>
                <w:color w:val="000000"/>
                <w:sz w:val="20"/>
                <w:lang w:eastAsia="en-GB"/>
              </w:rPr>
              <w:t>.</w:t>
            </w:r>
          </w:p>
          <w:p w14:paraId="4BB5173A" w14:textId="72F665E3" w:rsidR="00BD6EE1" w:rsidRPr="00E95466" w:rsidRDefault="00BD6EE1" w:rsidP="00BD6EE1">
            <w:pPr>
              <w:tabs>
                <w:tab w:val="left" w:pos="252"/>
              </w:tabs>
              <w:spacing w:after="0"/>
              <w:rPr>
                <w:color w:val="000000"/>
                <w:sz w:val="20"/>
                <w:lang w:eastAsia="en-GB"/>
              </w:rPr>
            </w:pPr>
            <w:r w:rsidRPr="00E95466">
              <w:rPr>
                <w:color w:val="000000"/>
                <w:sz w:val="20"/>
                <w:lang w:eastAsia="en-GB"/>
              </w:rPr>
              <w:t>c</w:t>
            </w:r>
            <w:r w:rsidRPr="00E95466">
              <w:rPr>
                <w:color w:val="000000"/>
                <w:sz w:val="20"/>
                <w:lang w:eastAsia="en-GB"/>
              </w:rPr>
              <w:tab/>
            </w:r>
            <w:r w:rsidR="009E7789">
              <w:rPr>
                <w:color w:val="000000"/>
                <w:sz w:val="20"/>
                <w:lang w:eastAsia="en-GB"/>
              </w:rPr>
              <w:t xml:space="preserve">A </w:t>
            </w:r>
            <w:r w:rsidR="009E7789" w:rsidRPr="009E7789">
              <w:rPr>
                <w:i/>
                <w:color w:val="000000"/>
                <w:sz w:val="20"/>
                <w:lang w:eastAsia="en-GB"/>
              </w:rPr>
              <w:t>features</w:t>
            </w:r>
            <w:r w:rsidR="009E7789">
              <w:rPr>
                <w:color w:val="000000"/>
                <w:sz w:val="20"/>
                <w:lang w:eastAsia="en-GB"/>
              </w:rPr>
              <w:t xml:space="preserve"> array entry </w:t>
            </w:r>
            <w:r w:rsidRPr="00E95466">
              <w:rPr>
                <w:color w:val="000000"/>
                <w:sz w:val="20"/>
                <w:lang w:eastAsia="en-GB"/>
              </w:rPr>
              <w:t xml:space="preserve">MUST NOT contain more than </w:t>
            </w:r>
            <w:r w:rsidR="009E7789" w:rsidRPr="009E7789">
              <w:rPr>
                <w:i/>
                <w:color w:val="000000"/>
                <w:sz w:val="20"/>
                <w:lang w:eastAsia="en-GB"/>
              </w:rPr>
              <w:t>alternate</w:t>
            </w:r>
            <w:r w:rsidR="009E7789">
              <w:rPr>
                <w:color w:val="000000"/>
                <w:sz w:val="20"/>
                <w:lang w:eastAsia="en-GB"/>
              </w:rPr>
              <w:t xml:space="preserve"> element with </w:t>
            </w:r>
            <w:r w:rsidRPr="00E95466">
              <w:rPr>
                <w:color w:val="000000"/>
                <w:sz w:val="20"/>
                <w:lang w:eastAsia="en-GB"/>
              </w:rPr>
              <w:t xml:space="preserve">the same combination of </w:t>
            </w:r>
            <w:r w:rsidRPr="009E7789">
              <w:rPr>
                <w:i/>
                <w:color w:val="000000"/>
                <w:sz w:val="20"/>
                <w:lang w:eastAsia="en-GB"/>
              </w:rPr>
              <w:t>type</w:t>
            </w:r>
            <w:r w:rsidRPr="00E95466">
              <w:rPr>
                <w:color w:val="000000"/>
                <w:sz w:val="20"/>
                <w:lang w:eastAsia="en-GB"/>
              </w:rPr>
              <w:t xml:space="preserve"> and </w:t>
            </w:r>
            <w:r w:rsidRPr="009E7789">
              <w:rPr>
                <w:i/>
                <w:color w:val="000000"/>
                <w:sz w:val="20"/>
                <w:lang w:eastAsia="en-GB"/>
              </w:rPr>
              <w:t xml:space="preserve">lang </w:t>
            </w:r>
            <w:r w:rsidR="009E7789">
              <w:rPr>
                <w:color w:val="000000"/>
                <w:sz w:val="20"/>
                <w:lang w:eastAsia="en-GB"/>
              </w:rPr>
              <w:t xml:space="preserve">element </w:t>
            </w:r>
            <w:r w:rsidRPr="00E95466">
              <w:rPr>
                <w:color w:val="000000"/>
                <w:sz w:val="20"/>
                <w:lang w:eastAsia="en-GB"/>
              </w:rPr>
              <w:t xml:space="preserve">values </w:t>
            </w:r>
          </w:p>
          <w:p w14:paraId="239DFD78" w14:textId="521C71E1" w:rsidR="00BD6EE1" w:rsidRPr="00F90490" w:rsidRDefault="00BD6EE1" w:rsidP="009E7789">
            <w:pPr>
              <w:tabs>
                <w:tab w:val="left" w:pos="252"/>
              </w:tabs>
              <w:spacing w:after="0"/>
              <w:rPr>
                <w:color w:val="000000"/>
                <w:sz w:val="20"/>
                <w:lang w:eastAsia="en-GB"/>
              </w:rPr>
            </w:pPr>
            <w:r w:rsidRPr="00E95466">
              <w:rPr>
                <w:color w:val="000000"/>
                <w:sz w:val="20"/>
                <w:lang w:eastAsia="en-GB"/>
              </w:rPr>
              <w:t>d</w:t>
            </w:r>
            <w:r w:rsidRPr="00E95466">
              <w:rPr>
                <w:color w:val="000000"/>
                <w:sz w:val="20"/>
                <w:lang w:eastAsia="en-GB"/>
              </w:rPr>
              <w:tab/>
            </w:r>
            <w:r w:rsidRPr="00FC132D">
              <w:rPr>
                <w:color w:val="000000"/>
                <w:sz w:val="20"/>
                <w:lang w:eastAsia="en-GB"/>
              </w:rPr>
              <w:t xml:space="preserve">Because it describes a resource potentially large in size and might require special handling the </w:t>
            </w:r>
            <w:r w:rsidRPr="009E7789">
              <w:rPr>
                <w:i/>
                <w:color w:val="000000"/>
                <w:sz w:val="20"/>
                <w:lang w:eastAsia="en-GB"/>
              </w:rPr>
              <w:t>length</w:t>
            </w:r>
            <w:r w:rsidRPr="00FC132D">
              <w:rPr>
                <w:color w:val="000000"/>
                <w:sz w:val="20"/>
                <w:lang w:eastAsia="en-GB"/>
              </w:rPr>
              <w:t xml:space="preserve"> and </w:t>
            </w:r>
            <w:r w:rsidRPr="009E7789">
              <w:rPr>
                <w:i/>
                <w:color w:val="000000"/>
                <w:sz w:val="20"/>
                <w:lang w:eastAsia="en-GB"/>
              </w:rPr>
              <w:t>type</w:t>
            </w:r>
            <w:r w:rsidRPr="00FC132D">
              <w:rPr>
                <w:color w:val="000000"/>
                <w:sz w:val="20"/>
                <w:lang w:eastAsia="en-GB"/>
              </w:rPr>
              <w:t xml:space="preserve"> attribute SHOULD be provided</w:t>
            </w:r>
            <w:r w:rsidRPr="00EA58C7">
              <w:rPr>
                <w:color w:val="000000"/>
                <w:sz w:val="20"/>
                <w:lang w:eastAsia="en-GB"/>
              </w:rPr>
              <w:t>.</w:t>
            </w:r>
          </w:p>
        </w:tc>
      </w:tr>
    </w:tbl>
    <w:p w14:paraId="633722DC" w14:textId="77777777" w:rsidR="00BD6EE1" w:rsidRPr="009E7FBB" w:rsidRDefault="00BD6EE1" w:rsidP="00BD6EE1"/>
    <w:p w14:paraId="55414FBA" w14:textId="77777777" w:rsidR="00BD6EE1" w:rsidRPr="000626F4" w:rsidRDefault="00BD6EE1" w:rsidP="00BD6EE1">
      <w:pPr>
        <w:pStyle w:val="Heading4"/>
        <w:spacing w:after="240"/>
        <w:rPr>
          <w:rStyle w:val="Strong"/>
          <w:b/>
          <w:bCs/>
          <w:szCs w:val="24"/>
        </w:rPr>
      </w:pPr>
      <w:bookmarkStart w:id="145" w:name="ResourceId"/>
      <w:bookmarkStart w:id="146" w:name="id_AN1"/>
      <w:bookmarkEnd w:id="145"/>
      <w:bookmarkEnd w:id="146"/>
      <w:r w:rsidRPr="000626F4">
        <w:rPr>
          <w:rStyle w:val="Strong"/>
        </w:rPr>
        <w:t xml:space="preserve">id </w:t>
      </w:r>
    </w:p>
    <w:p w14:paraId="459C6B6F" w14:textId="1DF424C7" w:rsidR="00BD6EE1" w:rsidRPr="005C78BB" w:rsidRDefault="00BD6EE1" w:rsidP="00BD6EE1">
      <w:pPr>
        <w:rPr>
          <w:lang w:eastAsia="en-GB"/>
        </w:rPr>
      </w:pPr>
      <w:r w:rsidRPr="005C78BB">
        <w:rPr>
          <w:b/>
          <w:bCs/>
          <w:lang w:eastAsia="en-GB"/>
        </w:rPr>
        <w:t>Path</w:t>
      </w:r>
      <w:r w:rsidRPr="005C78BB">
        <w:rPr>
          <w:lang w:eastAsia="en-GB"/>
        </w:rPr>
        <w:t xml:space="preserve">: </w:t>
      </w:r>
      <w:r w:rsidR="005706D8">
        <w:rPr>
          <w:lang w:eastAsia="en-GB"/>
        </w:rPr>
        <w:t>&lt;xz&gt;.features[i].</w:t>
      </w:r>
      <w:r w:rsidRPr="005C78BB">
        <w:rPr>
          <w:lang w:eastAsia="en-GB"/>
        </w:rPr>
        <w:t>id</w:t>
      </w:r>
    </w:p>
    <w:p w14:paraId="1CD26B80" w14:textId="6B08F06E" w:rsidR="00BD6EE1" w:rsidRPr="005C78BB" w:rsidRDefault="00BD6EE1" w:rsidP="00BD6EE1">
      <w:pPr>
        <w:rPr>
          <w:lang w:eastAsia="en-GB"/>
        </w:rPr>
      </w:pPr>
      <w:r>
        <w:rPr>
          <w:lang w:eastAsia="en-GB"/>
        </w:rPr>
        <w:t>This element defines a</w:t>
      </w:r>
      <w:r w:rsidRPr="005C78BB">
        <w:rPr>
          <w:lang w:eastAsia="en-GB"/>
        </w:rPr>
        <w:t xml:space="preserve"> mandatory reference to the identification of the Context resource. Its content </w:t>
      </w:r>
      <w:r>
        <w:rPr>
          <w:lang w:eastAsia="en-GB"/>
        </w:rPr>
        <w:t>SHALL</w:t>
      </w:r>
      <w:r w:rsidRPr="005C78BB">
        <w:rPr>
          <w:lang w:eastAsia="en-GB"/>
        </w:rPr>
        <w:t xml:space="preserve"> be an IRI, as defined </w:t>
      </w:r>
      <w:r w:rsidRPr="00514CA9">
        <w:rPr>
          <w:lang w:eastAsia="en-GB"/>
        </w:rPr>
        <w:t>by RFC</w:t>
      </w:r>
      <w:r>
        <w:rPr>
          <w:lang w:eastAsia="en-GB"/>
        </w:rPr>
        <w:t>-</w:t>
      </w:r>
      <w:r w:rsidRPr="00514CA9">
        <w:rPr>
          <w:lang w:eastAsia="en-GB"/>
        </w:rPr>
        <w:t>3987. By defining it as a</w:t>
      </w:r>
      <w:r>
        <w:rPr>
          <w:lang w:eastAsia="en-GB"/>
        </w:rPr>
        <w:t>n</w:t>
      </w:r>
      <w:r w:rsidRPr="00514CA9">
        <w:rPr>
          <w:lang w:eastAsia="en-GB"/>
        </w:rPr>
        <w:t xml:space="preserve"> "IRI" the use of relative references is excluded and it </w:t>
      </w:r>
      <w:r>
        <w:rPr>
          <w:lang w:eastAsia="en-GB"/>
        </w:rPr>
        <w:t>SHALL</w:t>
      </w:r>
      <w:r w:rsidRPr="00514CA9">
        <w:rPr>
          <w:lang w:eastAsia="en-GB"/>
        </w:rPr>
        <w:t xml:space="preserve"> NOT be assumed to convey dereferencable information. The content of </w:t>
      </w:r>
      <w:r w:rsidR="005706D8">
        <w:rPr>
          <w:lang w:eastAsia="en-GB"/>
        </w:rPr>
        <w:t xml:space="preserve">this element </w:t>
      </w:r>
      <w:r>
        <w:rPr>
          <w:lang w:eastAsia="en-GB"/>
        </w:rPr>
        <w:t>SHALL</w:t>
      </w:r>
      <w:r w:rsidRPr="005C78BB">
        <w:rPr>
          <w:lang w:eastAsia="en-GB"/>
        </w:rPr>
        <w:t xml:space="preserve"> </w:t>
      </w:r>
      <w:r w:rsidRPr="00514CA9">
        <w:rPr>
          <w:lang w:eastAsia="en-GB"/>
        </w:rPr>
        <w:t>be created in a way that assures uniqueness and follow the recommendations of</w:t>
      </w:r>
      <w:r>
        <w:rPr>
          <w:lang w:eastAsia="en-GB"/>
        </w:rPr>
        <w:t xml:space="preserve"> </w:t>
      </w:r>
      <w:r w:rsidRPr="00514CA9">
        <w:rPr>
          <w:lang w:eastAsia="en-GB"/>
        </w:rPr>
        <w:t>RFC</w:t>
      </w:r>
      <w:r>
        <w:rPr>
          <w:lang w:eastAsia="en-GB"/>
        </w:rPr>
        <w:t>-</w:t>
      </w:r>
      <w:r w:rsidRPr="00514CA9">
        <w:rPr>
          <w:lang w:eastAsia="en-GB"/>
        </w:rPr>
        <w:t>4287 section 4.2.6.</w:t>
      </w:r>
      <w:r w:rsidRPr="005C78BB">
        <w:rPr>
          <w:lang w:eastAsia="en-GB"/>
        </w:rPr>
        <w:t xml:space="preserve"> The id </w:t>
      </w:r>
      <w:r w:rsidRPr="005C78BB">
        <w:rPr>
          <w:lang w:eastAsia="en-GB"/>
        </w:rPr>
        <w:lastRenderedPageBreak/>
        <w:t>should be in canonical form and avoid</w:t>
      </w:r>
      <w:r>
        <w:rPr>
          <w:lang w:eastAsia="en-GB"/>
        </w:rPr>
        <w:t>ing</w:t>
      </w:r>
      <w:r w:rsidRPr="005C78BB">
        <w:rPr>
          <w:lang w:eastAsia="en-GB"/>
        </w:rPr>
        <w:t xml:space="preserve"> the use of URI like </w:t>
      </w:r>
      <w:r w:rsidRPr="005C78BB">
        <w:rPr>
          <w:i/>
          <w:iCs/>
          <w:lang w:eastAsia="en-GB"/>
        </w:rPr>
        <w:t>http://server.com/path</w:t>
      </w:r>
      <w:r>
        <w:rPr>
          <w:lang w:eastAsia="en-GB"/>
        </w:rPr>
        <w:t xml:space="preserve"> and using</w:t>
      </w:r>
      <w:r w:rsidRPr="005C78BB">
        <w:rPr>
          <w:lang w:eastAsia="en-GB"/>
        </w:rPr>
        <w:t xml:space="preserve"> </w:t>
      </w:r>
      <w:r w:rsidRPr="005C78BB">
        <w:rPr>
          <w:i/>
          <w:iCs/>
          <w:lang w:eastAsia="en-GB"/>
        </w:rPr>
        <w:t>http://server.com/path/</w:t>
      </w:r>
      <w:r w:rsidRPr="005C78BB">
        <w:rPr>
          <w:lang w:eastAsia="en-GB"/>
        </w:rPr>
        <w:t xml:space="preserve"> instead.</w:t>
      </w:r>
    </w:p>
    <w:p w14:paraId="72B7AE06" w14:textId="77777777" w:rsidR="005706D8" w:rsidRPr="00201E75"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0B9C0D40" w14:textId="77777777" w:rsidR="005706D8" w:rsidRPr="00201E75"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7CB50778" w14:textId="6B223A5E" w:rsidR="005706D8" w:rsidRPr="00201E75"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7EC81C7" w14:textId="77777777" w:rsidR="005706D8" w:rsidRPr="00543994"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1FD54860" w14:textId="29E2C26F" w:rsidR="005706D8" w:rsidRPr="003E15BD"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54464000" w14:textId="77777777"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6121186" w14:textId="77777777"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7B49ED2B" w14:textId="4F78EAEE"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1E370D23" w14:textId="77777777"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0FFA7D2" w14:textId="77777777"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AD5EE4B" w14:textId="77777777" w:rsidR="005706D8" w:rsidRPr="00C14F4A"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6BF94AE" w14:textId="6CD98F97"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EB7AD00" w14:textId="77777777" w:rsidR="00BD6EE1" w:rsidRPr="005C78BB" w:rsidRDefault="00BD6EE1" w:rsidP="00BD6EE1">
      <w:pPr>
        <w:pStyle w:val="Heading4"/>
        <w:spacing w:after="240"/>
      </w:pPr>
      <w:bookmarkStart w:id="147" w:name="ResourceTitle"/>
      <w:bookmarkStart w:id="148" w:name="title_AN1"/>
      <w:bookmarkEnd w:id="147"/>
      <w:bookmarkEnd w:id="148"/>
      <w:r w:rsidRPr="005C78BB">
        <w:t xml:space="preserve">title </w:t>
      </w:r>
    </w:p>
    <w:p w14:paraId="1774D862" w14:textId="70D66655" w:rsidR="00BD6EE1" w:rsidRPr="005C78BB" w:rsidRDefault="00BD6EE1" w:rsidP="00BD6EE1">
      <w:pPr>
        <w:rPr>
          <w:lang w:eastAsia="en-GB"/>
        </w:rPr>
      </w:pPr>
      <w:r w:rsidRPr="005C78BB">
        <w:rPr>
          <w:b/>
          <w:bCs/>
          <w:lang w:eastAsia="en-GB"/>
        </w:rPr>
        <w:t>Path</w:t>
      </w:r>
      <w:r w:rsidRPr="005C78BB">
        <w:rPr>
          <w:lang w:eastAsia="en-GB"/>
        </w:rPr>
        <w:t xml:space="preserve">: </w:t>
      </w:r>
      <w:r w:rsidR="00CC3D8B">
        <w:rPr>
          <w:lang w:eastAsia="en-GB"/>
        </w:rPr>
        <w:t>&lt;xz&gt;.features[i].</w:t>
      </w:r>
      <w:r w:rsidR="00533684">
        <w:rPr>
          <w:lang w:eastAsia="en-GB"/>
        </w:rPr>
        <w:t>properties.</w:t>
      </w:r>
      <w:r w:rsidR="00CC3D8B">
        <w:rPr>
          <w:lang w:eastAsia="en-GB"/>
        </w:rPr>
        <w:t>title</w:t>
      </w:r>
    </w:p>
    <w:p w14:paraId="59B3EDE7" w14:textId="7001733E" w:rsidR="00BD6EE1" w:rsidRPr="005C78BB" w:rsidRDefault="00BD6EE1" w:rsidP="00CC3D8B">
      <w:pPr>
        <w:rPr>
          <w:lang w:eastAsia="en-GB"/>
        </w:rPr>
      </w:pPr>
      <w:r w:rsidRPr="005C78BB">
        <w:rPr>
          <w:lang w:eastAsia="en-GB"/>
        </w:rPr>
        <w:t xml:space="preserve">This element is mandatory and it conveys a human-readable title of the Context resource. </w:t>
      </w:r>
    </w:p>
    <w:p w14:paraId="3CD2FC6E" w14:textId="08DCF7D8"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052AE16E"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5916FECB" w14:textId="77DCEB52"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623996AC"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56563806"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44B01B77"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31A838A"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1B3520C6"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6C20BD11" w14:textId="7B058352" w:rsidR="00533684" w:rsidRDefault="00533684"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E6E89">
        <w:rPr>
          <w:rFonts w:ascii="Courier New" w:hAnsi="Courier New" w:cs="Courier New"/>
          <w:color w:val="5B4221"/>
          <w:sz w:val="18"/>
          <w:szCs w:val="18"/>
          <w:lang w:eastAsia="en-GB"/>
        </w:rPr>
        <w:t>"properties" : {</w:t>
      </w:r>
    </w:p>
    <w:p w14:paraId="0A7C6246" w14:textId="1D8BDD3F"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E6E89">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title</w:t>
      </w:r>
      <w:r w:rsidRPr="00201E75">
        <w:rPr>
          <w:rFonts w:ascii="Courier New" w:hAnsi="Courier New" w:cs="Courier New"/>
          <w:color w:val="5B4221"/>
          <w:sz w:val="18"/>
          <w:szCs w:val="18"/>
          <w:lang w:eastAsia="en-GB"/>
        </w:rPr>
        <w:t>": "</w:t>
      </w:r>
      <w:r w:rsidRPr="00CC3D8B">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Base World Map</w:t>
      </w:r>
      <w:r>
        <w:rPr>
          <w:rFonts w:ascii="Courier New" w:hAnsi="Courier New" w:cs="Courier New"/>
          <w:color w:val="5B4221"/>
          <w:sz w:val="18"/>
          <w:szCs w:val="18"/>
          <w:lang w:eastAsia="en-GB"/>
        </w:rPr>
        <w:t>”,</w:t>
      </w:r>
    </w:p>
    <w:p w14:paraId="19B3887D" w14:textId="1787EBA5" w:rsidR="00BE6E89" w:rsidRDefault="00BE6E89"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63DD6ED" w14:textId="381A9732" w:rsidR="00BE6E89" w:rsidRDefault="00BE6E89"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533BB5">
        <w:rPr>
          <w:rFonts w:ascii="Courier New" w:hAnsi="Courier New" w:cs="Courier New"/>
          <w:color w:val="5B4221"/>
          <w:sz w:val="18"/>
          <w:szCs w:val="18"/>
          <w:lang w:eastAsia="en-GB"/>
        </w:rPr>
        <w:t>,</w:t>
      </w:r>
    </w:p>
    <w:p w14:paraId="60370506"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9C8A0C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60CBE35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524EFDB" w14:textId="77777777" w:rsidR="00CC3D8B" w:rsidRPr="00C14F4A"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692B12D" w14:textId="77777777" w:rsidR="00BD6EE1" w:rsidRPr="000626F4" w:rsidRDefault="00BD6EE1" w:rsidP="00BD6EE1">
      <w:pPr>
        <w:pStyle w:val="Heading4"/>
        <w:spacing w:after="240"/>
      </w:pPr>
      <w:bookmarkStart w:id="149" w:name="ResourceAbstract"/>
      <w:bookmarkStart w:id="150" w:name="abstract_AN1"/>
      <w:bookmarkEnd w:id="149"/>
      <w:bookmarkEnd w:id="150"/>
      <w:r w:rsidRPr="000626F4">
        <w:t xml:space="preserve">abstract </w:t>
      </w:r>
    </w:p>
    <w:p w14:paraId="34A3DB4C" w14:textId="04534851" w:rsidR="00BD6EE1" w:rsidRPr="005C78BB" w:rsidRDefault="00BD6EE1" w:rsidP="00BD6EE1">
      <w:pPr>
        <w:rPr>
          <w:lang w:eastAsia="en-GB"/>
        </w:rPr>
      </w:pPr>
      <w:r w:rsidRPr="005C78BB">
        <w:rPr>
          <w:b/>
          <w:bCs/>
          <w:lang w:eastAsia="en-GB"/>
        </w:rPr>
        <w:t>Path</w:t>
      </w:r>
      <w:r w:rsidRPr="005C78BB">
        <w:rPr>
          <w:lang w:eastAsia="en-GB"/>
        </w:rPr>
        <w:t xml:space="preserve">: </w:t>
      </w:r>
      <w:r w:rsidR="00533BB5">
        <w:rPr>
          <w:lang w:eastAsia="en-GB"/>
        </w:rPr>
        <w:t>&lt;xz&gt;.features[i].properties.</w:t>
      </w:r>
      <w:r w:rsidR="00942C5A">
        <w:rPr>
          <w:lang w:eastAsia="en-GB"/>
        </w:rPr>
        <w:t>content</w:t>
      </w:r>
      <w:r w:rsidR="00533BB5">
        <w:rPr>
          <w:lang w:eastAsia="en-GB"/>
        </w:rPr>
        <w:t xml:space="preserve"> </w:t>
      </w:r>
    </w:p>
    <w:p w14:paraId="0D20C52F" w14:textId="67D6E797" w:rsidR="00BD6EE1" w:rsidRPr="005C78BB" w:rsidRDefault="00BD6EE1" w:rsidP="00BD6EE1">
      <w:pPr>
        <w:rPr>
          <w:lang w:eastAsia="en-GB"/>
        </w:rPr>
      </w:pPr>
      <w:r w:rsidRPr="005C78BB">
        <w:rPr>
          <w:lang w:eastAsia="en-GB"/>
        </w:rPr>
        <w:t xml:space="preserve">This element is mandatory and it contains the description of the Context resource purpose or content. </w:t>
      </w:r>
    </w:p>
    <w:p w14:paraId="47CF5FB3" w14:textId="2F10A884" w:rsidR="00BE6E89" w:rsidRPr="00201E75"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9972BD1" w14:textId="77777777" w:rsidR="00BE6E89" w:rsidRPr="00201E75"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3778F04E" w14:textId="33CFFB26" w:rsidR="00BE6E89" w:rsidRPr="00201E75"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35A7B215" w14:textId="77777777" w:rsidR="00BE6E89" w:rsidRPr="00543994"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7D67AFFC" w14:textId="77777777" w:rsidR="00BE6E89" w:rsidRPr="003E15BD"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0DD74705"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6CC30A8"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32736C75" w14:textId="5E1AE0A3"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MERIS”,</w:t>
      </w:r>
    </w:p>
    <w:p w14:paraId="11148CAA"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5C650629" w14:textId="7193D1DC"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content</w:t>
      </w:r>
      <w:r w:rsidRPr="00201E75">
        <w:rPr>
          <w:rFonts w:ascii="Courier New" w:hAnsi="Courier New" w:cs="Courier New"/>
          <w:color w:val="5B4221"/>
          <w:sz w:val="18"/>
          <w:szCs w:val="18"/>
          <w:lang w:eastAsia="en-GB"/>
        </w:rPr>
        <w:t>": "</w:t>
      </w:r>
      <w:r w:rsidRPr="003E15BD">
        <w:rPr>
          <w:rFonts w:ascii="Courier New" w:hAnsi="Courier New" w:cs="Courier New"/>
          <w:color w:val="5B4221"/>
          <w:sz w:val="18"/>
          <w:szCs w:val="18"/>
          <w:lang w:eastAsia="en-GB"/>
        </w:rPr>
        <w:t>ENVISAT MERIS Level 1 Reduced Resolution</w:t>
      </w:r>
      <w:r>
        <w:rPr>
          <w:rFonts w:ascii="Courier New" w:hAnsi="Courier New" w:cs="Courier New"/>
          <w:color w:val="5B4221"/>
          <w:sz w:val="18"/>
          <w:szCs w:val="18"/>
          <w:lang w:eastAsia="en-GB"/>
        </w:rPr>
        <w:t>”,</w:t>
      </w:r>
    </w:p>
    <w:p w14:paraId="2AAA39C6"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F772377" w14:textId="37F2ADFB"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533BB5">
        <w:rPr>
          <w:rFonts w:ascii="Courier New" w:hAnsi="Courier New" w:cs="Courier New"/>
          <w:color w:val="5B4221"/>
          <w:sz w:val="18"/>
          <w:szCs w:val="18"/>
          <w:lang w:eastAsia="en-GB"/>
        </w:rPr>
        <w:t>,</w:t>
      </w:r>
    </w:p>
    <w:p w14:paraId="78987175"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B457E8F"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414DA8B" w14:textId="705AD629" w:rsidR="00BE6E89" w:rsidRPr="003E15BD"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A615584" w14:textId="4828AA47"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31A8A70" w14:textId="77777777" w:rsidR="00BD6EE1" w:rsidRPr="000626F4" w:rsidRDefault="00BD6EE1" w:rsidP="00BD6EE1">
      <w:pPr>
        <w:pStyle w:val="Heading4"/>
        <w:spacing w:after="240"/>
      </w:pPr>
      <w:bookmarkStart w:id="151" w:name="ResourceUpdateDate"/>
      <w:bookmarkStart w:id="152" w:name="updateDate_AN1"/>
      <w:bookmarkEnd w:id="151"/>
      <w:bookmarkEnd w:id="152"/>
      <w:r w:rsidRPr="000626F4">
        <w:t xml:space="preserve">updateDate </w:t>
      </w:r>
    </w:p>
    <w:p w14:paraId="7C3DB89C" w14:textId="6E846310" w:rsidR="00BD6EE1" w:rsidRPr="005C78BB" w:rsidRDefault="00BD6EE1" w:rsidP="00BD6EE1">
      <w:pPr>
        <w:rPr>
          <w:lang w:eastAsia="en-GB"/>
        </w:rPr>
      </w:pPr>
      <w:r w:rsidRPr="005C78BB">
        <w:rPr>
          <w:b/>
          <w:bCs/>
          <w:lang w:eastAsia="en-GB"/>
        </w:rPr>
        <w:t>Path</w:t>
      </w:r>
      <w:r w:rsidRPr="005C78BB">
        <w:rPr>
          <w:lang w:eastAsia="en-GB"/>
        </w:rPr>
        <w:t xml:space="preserve">: </w:t>
      </w:r>
      <w:r w:rsidR="00174552">
        <w:rPr>
          <w:lang w:eastAsia="en-GB"/>
        </w:rPr>
        <w:t>&lt;xz&gt;.features[i].properties.</w:t>
      </w:r>
      <w:r w:rsidRPr="005C78BB">
        <w:rPr>
          <w:lang w:eastAsia="en-GB"/>
        </w:rPr>
        <w:t>updated</w:t>
      </w:r>
    </w:p>
    <w:p w14:paraId="66E03547" w14:textId="77777777" w:rsidR="00BD6EE1" w:rsidRPr="005C78BB" w:rsidRDefault="00BD6EE1" w:rsidP="00BD6EE1">
      <w:pPr>
        <w:rPr>
          <w:lang w:eastAsia="en-GB"/>
        </w:rPr>
      </w:pPr>
      <w:r w:rsidRPr="005C78BB">
        <w:rPr>
          <w:lang w:eastAsia="en-GB"/>
        </w:rPr>
        <w:t xml:space="preserve">This element is optional and contains the date of a creation or update of the Context resource (ISO-8601 date). This value indicates the most recent instant in time when the Context resource was modified in a way the publisher considers </w:t>
      </w:r>
      <w:r w:rsidRPr="005C78BB">
        <w:rPr>
          <w:b/>
          <w:bCs/>
          <w:lang w:eastAsia="en-GB"/>
        </w:rPr>
        <w:t>significant</w:t>
      </w:r>
      <w:r w:rsidRPr="005C78BB">
        <w:rPr>
          <w:lang w:eastAsia="en-GB"/>
        </w:rPr>
        <w:t xml:space="preserve"> and not necessarily covering all any minor modifications. The content of this element </w:t>
      </w:r>
      <w:r>
        <w:rPr>
          <w:lang w:eastAsia="en-GB"/>
        </w:rPr>
        <w:t>SHALL</w:t>
      </w:r>
      <w:r w:rsidRPr="005C78BB">
        <w:rPr>
          <w:lang w:eastAsia="en-GB"/>
        </w:rPr>
        <w:t xml:space="preserve"> conform to the "date-time" production in </w:t>
      </w:r>
      <w:r w:rsidRPr="00DD5B4C">
        <w:rPr>
          <w:lang w:eastAsia="en-GB"/>
        </w:rPr>
        <w:t>RFC</w:t>
      </w:r>
      <w:r>
        <w:rPr>
          <w:lang w:eastAsia="en-GB"/>
        </w:rPr>
        <w:t>-</w:t>
      </w:r>
      <w:r w:rsidRPr="00DD5B4C">
        <w:rPr>
          <w:lang w:eastAsia="en-GB"/>
        </w:rPr>
        <w:t>3339</w:t>
      </w:r>
      <w:r w:rsidRPr="005C78BB">
        <w:rPr>
          <w:lang w:eastAsia="en-GB"/>
        </w:rPr>
        <w:t xml:space="preserve">. In addition, an uppercase "T" character </w:t>
      </w:r>
      <w:r>
        <w:rPr>
          <w:lang w:eastAsia="en-GB"/>
        </w:rPr>
        <w:t>SHALL</w:t>
      </w:r>
      <w:r w:rsidRPr="005C78BB">
        <w:rPr>
          <w:lang w:eastAsia="en-GB"/>
        </w:rPr>
        <w:t xml:space="preserve"> be used to separate date and time, and an uppercase "Z" character </w:t>
      </w:r>
      <w:r>
        <w:rPr>
          <w:lang w:eastAsia="en-GB"/>
        </w:rPr>
        <w:t>SHALL</w:t>
      </w:r>
      <w:r w:rsidRPr="005C78BB">
        <w:rPr>
          <w:lang w:eastAsia="en-GB"/>
        </w:rPr>
        <w:t xml:space="preserve"> be present in the absence of a numeric time zone offset.</w:t>
      </w:r>
    </w:p>
    <w:p w14:paraId="24E359B7"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40F58F1B"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277FDF8B" w14:textId="50DBA280"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6FAF9E13"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3F504327"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052CF993"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96F3E0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2BABE3F8"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7AB0E06F"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6E9EFA82" w14:textId="76A248E1"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updated</w:t>
      </w:r>
      <w:r w:rsidRPr="00201E75">
        <w:rPr>
          <w:rFonts w:ascii="Courier New" w:hAnsi="Courier New" w:cs="Courier New"/>
          <w:color w:val="5B4221"/>
          <w:sz w:val="18"/>
          <w:szCs w:val="18"/>
          <w:lang w:eastAsia="en-GB"/>
        </w:rPr>
        <w:t>": "</w:t>
      </w:r>
      <w:r w:rsidR="00174552" w:rsidRPr="003E15BD">
        <w:rPr>
          <w:rFonts w:ascii="Courier New" w:hAnsi="Courier New" w:cs="Courier New"/>
          <w:color w:val="5B4221"/>
          <w:sz w:val="18"/>
          <w:szCs w:val="18"/>
          <w:lang w:eastAsia="en-GB"/>
        </w:rPr>
        <w:t>2012-05-10T14:35:00.400Z</w:t>
      </w:r>
      <w:r>
        <w:rPr>
          <w:rFonts w:ascii="Courier New" w:hAnsi="Courier New" w:cs="Courier New"/>
          <w:color w:val="5B4221"/>
          <w:sz w:val="18"/>
          <w:szCs w:val="18"/>
          <w:lang w:eastAsia="en-GB"/>
        </w:rPr>
        <w:t>”,</w:t>
      </w:r>
    </w:p>
    <w:p w14:paraId="63FD348D"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3D5F1A6"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48B295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9BCED35"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FE4C99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3D25AF8" w14:textId="7688F32A"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7F8A561" w14:textId="77777777" w:rsidR="00BD6EE1" w:rsidRPr="000626F4" w:rsidRDefault="00BD6EE1" w:rsidP="00BD6EE1">
      <w:pPr>
        <w:pStyle w:val="Heading4"/>
        <w:spacing w:after="240"/>
      </w:pPr>
      <w:bookmarkStart w:id="153" w:name="ResourceAuthor"/>
      <w:bookmarkStart w:id="154" w:name="author_AN1"/>
      <w:bookmarkEnd w:id="153"/>
      <w:bookmarkEnd w:id="154"/>
      <w:r w:rsidRPr="000626F4">
        <w:t xml:space="preserve">author </w:t>
      </w:r>
    </w:p>
    <w:p w14:paraId="68ED2013" w14:textId="3E987DAA" w:rsidR="00BD6EE1" w:rsidRPr="005C78BB" w:rsidRDefault="00BD6EE1" w:rsidP="00BD6EE1">
      <w:pPr>
        <w:rPr>
          <w:lang w:eastAsia="en-GB"/>
        </w:rPr>
      </w:pPr>
      <w:r w:rsidRPr="005C78BB">
        <w:rPr>
          <w:b/>
          <w:bCs/>
          <w:lang w:eastAsia="en-GB"/>
        </w:rPr>
        <w:t>Path</w:t>
      </w:r>
      <w:r w:rsidRPr="005C78BB">
        <w:rPr>
          <w:lang w:eastAsia="en-GB"/>
        </w:rPr>
        <w:t xml:space="preserve">: </w:t>
      </w:r>
      <w:r w:rsidR="00174552">
        <w:rPr>
          <w:lang w:eastAsia="en-GB"/>
        </w:rPr>
        <w:t>&lt;xz&gt;.features[i].properties.</w:t>
      </w:r>
      <w:r w:rsidRPr="005C78BB">
        <w:rPr>
          <w:lang w:eastAsia="en-GB"/>
        </w:rPr>
        <w:t>author</w:t>
      </w:r>
      <w:r w:rsidR="00942C5A">
        <w:rPr>
          <w:lang w:eastAsia="en-GB"/>
        </w:rPr>
        <w:t>s[j</w:t>
      </w:r>
      <w:r w:rsidR="00174552">
        <w:rPr>
          <w:lang w:eastAsia="en-GB"/>
        </w:rPr>
        <w:t>].</w:t>
      </w:r>
      <w:r>
        <w:rPr>
          <w:lang w:eastAsia="en-GB"/>
        </w:rPr>
        <w:t>name</w:t>
      </w:r>
    </w:p>
    <w:p w14:paraId="68E7C3EE" w14:textId="37BB9798" w:rsidR="00174552" w:rsidRDefault="00174552" w:rsidP="00BD6EE1">
      <w:pPr>
        <w:rPr>
          <w:lang w:eastAsia="en-GB"/>
        </w:rPr>
      </w:pPr>
      <w:r w:rsidRPr="005C78BB">
        <w:rPr>
          <w:lang w:eastAsia="en-GB"/>
        </w:rPr>
        <w:lastRenderedPageBreak/>
        <w:t xml:space="preserve">This element indicates the </w:t>
      </w:r>
      <w:r w:rsidRPr="00174552">
        <w:rPr>
          <w:i/>
          <w:lang w:eastAsia="en-GB"/>
        </w:rPr>
        <w:t>authors</w:t>
      </w:r>
      <w:r>
        <w:rPr>
          <w:lang w:eastAsia="en-GB"/>
        </w:rPr>
        <w:t xml:space="preserve"> array</w:t>
      </w:r>
      <w:r w:rsidRPr="005C78BB">
        <w:rPr>
          <w:lang w:eastAsia="en-GB"/>
        </w:rPr>
        <w:t xml:space="preserve"> of the Context </w:t>
      </w:r>
      <w:r>
        <w:rPr>
          <w:lang w:eastAsia="en-GB"/>
        </w:rPr>
        <w:t>resource</w:t>
      </w:r>
      <w:r w:rsidRPr="005C78BB">
        <w:rPr>
          <w:lang w:eastAsia="en-GB"/>
        </w:rPr>
        <w:t xml:space="preserve">. It MAY contain </w:t>
      </w:r>
      <w:r>
        <w:rPr>
          <w:i/>
          <w:lang w:eastAsia="en-GB"/>
        </w:rPr>
        <w:t>n</w:t>
      </w:r>
      <w:r w:rsidRPr="0030100D">
        <w:rPr>
          <w:i/>
          <w:lang w:eastAsia="en-GB"/>
        </w:rPr>
        <w:t>ame</w:t>
      </w:r>
      <w:r w:rsidRPr="005C78BB">
        <w:rPr>
          <w:lang w:eastAsia="en-GB"/>
        </w:rPr>
        <w:t xml:space="preserve"> (conveys a human-readable name for the person), </w:t>
      </w:r>
      <w:r>
        <w:rPr>
          <w:i/>
          <w:lang w:eastAsia="en-GB"/>
        </w:rPr>
        <w:t>e</w:t>
      </w:r>
      <w:r w:rsidRPr="0030100D">
        <w:rPr>
          <w:i/>
          <w:lang w:eastAsia="en-GB"/>
        </w:rPr>
        <w:t>mail</w:t>
      </w:r>
      <w:r w:rsidRPr="005C78BB">
        <w:rPr>
          <w:lang w:eastAsia="en-GB"/>
        </w:rPr>
        <w:t xml:space="preserve"> (email address for the person) and</w:t>
      </w:r>
      <w:r>
        <w:rPr>
          <w:lang w:eastAsia="en-GB"/>
        </w:rPr>
        <w:t xml:space="preserve"> </w:t>
      </w:r>
      <w:r>
        <w:rPr>
          <w:i/>
          <w:lang w:eastAsia="en-GB"/>
        </w:rPr>
        <w:t>u</w:t>
      </w:r>
      <w:r w:rsidRPr="0030100D">
        <w:rPr>
          <w:i/>
          <w:lang w:eastAsia="en-GB"/>
        </w:rPr>
        <w:t>ri</w:t>
      </w:r>
      <w:r w:rsidRPr="005C78BB">
        <w:rPr>
          <w:lang w:eastAsia="en-GB"/>
        </w:rPr>
        <w:t xml:space="preserve"> (home page for the person) elements.</w:t>
      </w:r>
    </w:p>
    <w:p w14:paraId="0715AC2D"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657AEE6C"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3819884A" w14:textId="3A90A5A1"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68E5DAB"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5EAC3A58"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104717EA"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26D2C99"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0154B317"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2967341A"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title</w:t>
      </w:r>
      <w:r w:rsidRPr="00201E75">
        <w:rPr>
          <w:rFonts w:ascii="Courier New" w:hAnsi="Courier New" w:cs="Courier New"/>
          <w:color w:val="5B4221"/>
          <w:sz w:val="18"/>
          <w:szCs w:val="18"/>
          <w:lang w:eastAsia="en-GB"/>
        </w:rPr>
        <w:t>": "</w:t>
      </w:r>
      <w:r w:rsidRPr="00CC3D8B">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Base World Map</w:t>
      </w:r>
      <w:r>
        <w:rPr>
          <w:rFonts w:ascii="Courier New" w:hAnsi="Courier New" w:cs="Courier New"/>
          <w:color w:val="5B4221"/>
          <w:sz w:val="18"/>
          <w:szCs w:val="18"/>
          <w:lang w:eastAsia="en-GB"/>
        </w:rPr>
        <w:t>”,</w:t>
      </w:r>
    </w:p>
    <w:p w14:paraId="4F961552"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4A79B64B" w14:textId="36DAC852" w:rsidR="00174552" w:rsidRDefault="00174552" w:rsidP="0017455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author</w:t>
      </w:r>
      <w:ins w:id="155" w:author="Pedro Gonçalves" w:date="2014-05-14T11:34:00Z">
        <w:r w:rsidR="00B574C0">
          <w:rPr>
            <w:rFonts w:ascii="Courier New" w:hAnsi="Courier New" w:cs="Courier New"/>
            <w:color w:val="5B4221"/>
            <w:sz w:val="18"/>
            <w:szCs w:val="18"/>
            <w:lang w:eastAsia="en-GB"/>
          </w:rPr>
          <w:t>s</w:t>
        </w:r>
      </w:ins>
      <w:r w:rsidRPr="005840E1">
        <w:rPr>
          <w:rFonts w:ascii="Courier New" w:hAnsi="Courier New" w:cs="Courier New"/>
          <w:color w:val="5B4221"/>
          <w:sz w:val="18"/>
          <w:szCs w:val="18"/>
          <w:lang w:eastAsia="en-GB"/>
        </w:rPr>
        <w:t xml:space="preserve">" : </w:t>
      </w:r>
      <w:ins w:id="156" w:author="Pedro Gonçalves" w:date="2014-05-14T11:34:00Z">
        <w:r w:rsidR="00B574C0">
          <w:rPr>
            <w:rFonts w:ascii="Courier New" w:hAnsi="Courier New" w:cs="Courier New"/>
            <w:color w:val="5B4221"/>
            <w:sz w:val="18"/>
            <w:szCs w:val="18"/>
            <w:lang w:eastAsia="en-GB"/>
          </w:rPr>
          <w:t>[</w:t>
        </w:r>
      </w:ins>
      <w:r>
        <w:rPr>
          <w:rFonts w:ascii="Courier New" w:hAnsi="Courier New" w:cs="Courier New"/>
          <w:color w:val="5B4221"/>
          <w:sz w:val="18"/>
          <w:szCs w:val="18"/>
          <w:lang w:eastAsia="en-GB"/>
        </w:rPr>
        <w:t>{</w:t>
      </w:r>
    </w:p>
    <w:p w14:paraId="3A532A25" w14:textId="58021A08" w:rsidR="00174552" w:rsidRDefault="00174552" w:rsidP="0017455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name</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Joe Doe”,</w:t>
      </w:r>
    </w:p>
    <w:p w14:paraId="2384B18C" w14:textId="63AD80D7" w:rsidR="00174552" w:rsidRDefault="00174552" w:rsidP="0017455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email</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jdoe@some.com</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349C151D" w14:textId="1234B371" w:rsidR="00174552" w:rsidRDefault="00174552" w:rsidP="0017455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uri</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http://some.com/jdoe</w:t>
      </w:r>
      <w:r w:rsidRPr="005840E1">
        <w:rPr>
          <w:rFonts w:ascii="Courier New" w:hAnsi="Courier New" w:cs="Courier New"/>
          <w:color w:val="5B4221"/>
          <w:sz w:val="18"/>
          <w:szCs w:val="18"/>
          <w:lang w:eastAsia="en-GB"/>
        </w:rPr>
        <w:t>"</w:t>
      </w:r>
    </w:p>
    <w:p w14:paraId="4BBCC933" w14:textId="0243B0BC" w:rsidR="00533BB5" w:rsidRDefault="00174552"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ins w:id="157" w:author="Pedro Gonçalves" w:date="2014-05-14T11:34:00Z">
        <w:r w:rsidR="00B574C0">
          <w:rPr>
            <w:rFonts w:ascii="Courier New" w:hAnsi="Courier New" w:cs="Courier New"/>
            <w:color w:val="5B4221"/>
            <w:sz w:val="18"/>
            <w:szCs w:val="18"/>
            <w:lang w:eastAsia="en-GB"/>
          </w:rPr>
          <w:t>]</w:t>
        </w:r>
      </w:ins>
    </w:p>
    <w:p w14:paraId="247F7E46"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1A41A69" w14:textId="305CF71D" w:rsidR="00533BB5" w:rsidRDefault="00533BB5"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7468C8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8892C0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16A239D"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0E0E730" w14:textId="5195FD40"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F121E49" w14:textId="77777777" w:rsidR="00BD6EE1" w:rsidRPr="000626F4" w:rsidRDefault="00BD6EE1" w:rsidP="00BD6EE1">
      <w:pPr>
        <w:pStyle w:val="Heading4"/>
        <w:spacing w:after="240"/>
      </w:pPr>
      <w:bookmarkStart w:id="158" w:name="ResourcePublisher"/>
      <w:bookmarkStart w:id="159" w:name="publisher_AN1"/>
      <w:bookmarkEnd w:id="158"/>
      <w:bookmarkEnd w:id="159"/>
      <w:r w:rsidRPr="000626F4">
        <w:t xml:space="preserve">publisher </w:t>
      </w:r>
    </w:p>
    <w:p w14:paraId="7520CE7A" w14:textId="618A42E4" w:rsidR="00BD6EE1" w:rsidRPr="005C78BB" w:rsidRDefault="00BD6EE1" w:rsidP="00BD6EE1">
      <w:pPr>
        <w:rPr>
          <w:lang w:eastAsia="en-GB"/>
        </w:rPr>
      </w:pPr>
      <w:r w:rsidRPr="005C78BB">
        <w:rPr>
          <w:b/>
          <w:bCs/>
          <w:lang w:eastAsia="en-GB"/>
        </w:rPr>
        <w:t>Path</w:t>
      </w:r>
      <w:r w:rsidRPr="005C78BB">
        <w:rPr>
          <w:lang w:eastAsia="en-GB"/>
        </w:rPr>
        <w:t xml:space="preserve">: </w:t>
      </w:r>
      <w:r w:rsidR="00174552">
        <w:rPr>
          <w:lang w:eastAsia="en-GB"/>
        </w:rPr>
        <w:t>&lt;xz&gt;.features[i].properties.publisher</w:t>
      </w:r>
    </w:p>
    <w:p w14:paraId="069E172F" w14:textId="77777777" w:rsidR="00BD6EE1" w:rsidRPr="005C78BB" w:rsidRDefault="00BD6EE1" w:rsidP="00BD6EE1">
      <w:pPr>
        <w:rPr>
          <w:lang w:eastAsia="en-GB"/>
        </w:rPr>
      </w:pPr>
      <w:r>
        <w:rPr>
          <w:lang w:eastAsia="en-GB"/>
        </w:rPr>
        <w:t>This element defines a</w:t>
      </w:r>
      <w:r w:rsidRPr="005C78BB">
        <w:rPr>
          <w:lang w:eastAsia="en-GB"/>
        </w:rPr>
        <w:t>n entity responsible for making the Context resource available. Examples of a Publisher include a person, an organization, or a service.</w:t>
      </w:r>
    </w:p>
    <w:p w14:paraId="0FE5248A"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64B78830"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6FF09345" w14:textId="788BCBEA"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7B4EA53D"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13261A03"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37C09A8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2F480F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290524E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7980EEA5"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62502B59" w14:textId="1CA7A2BD"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publiser</w:t>
      </w:r>
      <w:r w:rsidRPr="00201E75">
        <w:rPr>
          <w:rFonts w:ascii="Courier New" w:hAnsi="Courier New" w:cs="Courier New"/>
          <w:color w:val="5B4221"/>
          <w:sz w:val="18"/>
          <w:szCs w:val="18"/>
          <w:lang w:eastAsia="en-GB"/>
        </w:rPr>
        <w:t>": "</w:t>
      </w:r>
      <w:r w:rsidR="00174552" w:rsidRPr="00174552">
        <w:rPr>
          <w:rFonts w:ascii="Courier New" w:hAnsi="Courier New" w:cs="Courier New"/>
          <w:color w:val="5B4221"/>
          <w:sz w:val="18"/>
          <w:szCs w:val="18"/>
          <w:lang w:eastAsia="en-GB"/>
        </w:rPr>
        <w:t xml:space="preserve"> </w:t>
      </w:r>
      <w:r w:rsidR="00174552" w:rsidRPr="003E15BD">
        <w:rPr>
          <w:rFonts w:ascii="Courier New" w:hAnsi="Courier New" w:cs="Courier New"/>
          <w:color w:val="5B4221"/>
          <w:sz w:val="18"/>
          <w:szCs w:val="18"/>
          <w:lang w:eastAsia="en-GB"/>
        </w:rPr>
        <w:t>ACME Project</w:t>
      </w:r>
      <w:r>
        <w:rPr>
          <w:rFonts w:ascii="Courier New" w:hAnsi="Courier New" w:cs="Courier New"/>
          <w:color w:val="5B4221"/>
          <w:sz w:val="18"/>
          <w:szCs w:val="18"/>
          <w:lang w:eastAsia="en-GB"/>
        </w:rPr>
        <w:t>”,</w:t>
      </w:r>
    </w:p>
    <w:p w14:paraId="389BD577"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D5911CB"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0EBF38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6EAE4B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6C54929F"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01F897F" w14:textId="661ADE8F"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4EA9718" w14:textId="77777777" w:rsidR="00BD6EE1" w:rsidRPr="000626F4" w:rsidRDefault="00BD6EE1" w:rsidP="00BD6EE1">
      <w:pPr>
        <w:pStyle w:val="Heading4"/>
        <w:spacing w:after="240"/>
      </w:pPr>
      <w:bookmarkStart w:id="160" w:name="ResourceCreatorApplication"/>
      <w:bookmarkStart w:id="161" w:name="creatorApplication_AN1"/>
      <w:bookmarkStart w:id="162" w:name="ResourceRights"/>
      <w:bookmarkStart w:id="163" w:name="rights_AN1"/>
      <w:bookmarkEnd w:id="160"/>
      <w:bookmarkEnd w:id="161"/>
      <w:bookmarkEnd w:id="162"/>
      <w:bookmarkEnd w:id="163"/>
      <w:r w:rsidRPr="000626F4">
        <w:t xml:space="preserve">rights </w:t>
      </w:r>
    </w:p>
    <w:p w14:paraId="06B331EA" w14:textId="7DDA4A4C" w:rsidR="00BD6EE1" w:rsidRPr="005C78BB" w:rsidRDefault="00BD6EE1" w:rsidP="00BD6EE1">
      <w:pPr>
        <w:rPr>
          <w:lang w:eastAsia="en-GB"/>
        </w:rPr>
      </w:pPr>
      <w:r w:rsidRPr="005C78BB">
        <w:rPr>
          <w:b/>
          <w:bCs/>
          <w:lang w:eastAsia="en-GB"/>
        </w:rPr>
        <w:t>Path</w:t>
      </w:r>
      <w:r w:rsidRPr="005C78BB">
        <w:rPr>
          <w:lang w:eastAsia="en-GB"/>
        </w:rPr>
        <w:t xml:space="preserve">: </w:t>
      </w:r>
      <w:r w:rsidR="00174552">
        <w:rPr>
          <w:lang w:eastAsia="en-GB"/>
        </w:rPr>
        <w:t>&lt;xz&gt;.features[i].properties.</w:t>
      </w:r>
      <w:r w:rsidRPr="005C78BB">
        <w:rPr>
          <w:lang w:eastAsia="en-GB"/>
        </w:rPr>
        <w:t>rights</w:t>
      </w:r>
    </w:p>
    <w:p w14:paraId="238E8858" w14:textId="77777777" w:rsidR="00BD6EE1" w:rsidRPr="005C78BB" w:rsidRDefault="00BD6EE1" w:rsidP="00BD6EE1">
      <w:pPr>
        <w:rPr>
          <w:lang w:eastAsia="en-GB"/>
        </w:rPr>
      </w:pPr>
      <w:r w:rsidRPr="005C78BB">
        <w:rPr>
          <w:lang w:eastAsia="en-GB"/>
        </w:rPr>
        <w:t xml:space="preserve">This element is optional and contains information about rights held in and over the Context resource. Please note that this element </w:t>
      </w:r>
      <w:r>
        <w:rPr>
          <w:lang w:eastAsia="en-GB"/>
        </w:rPr>
        <w:t>SHALL</w:t>
      </w:r>
      <w:r w:rsidRPr="005C78BB">
        <w:rPr>
          <w:lang w:eastAsia="en-GB"/>
        </w:rPr>
        <w:t xml:space="preserve"> NOT be used to convey machine-readable licensing information</w:t>
      </w:r>
    </w:p>
    <w:p w14:paraId="0389D7AD"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5A23A957"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25244FDD" w14:textId="0E12449C"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7D18A247"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35168B8F"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3CF4B9E7"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38C9B4D"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142E9E49"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6D0C713C"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1160F87F" w14:textId="5E59AB1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rights</w:t>
      </w:r>
      <w:r w:rsidRPr="00201E75">
        <w:rPr>
          <w:rFonts w:ascii="Courier New" w:hAnsi="Courier New" w:cs="Courier New"/>
          <w:color w:val="5B4221"/>
          <w:sz w:val="18"/>
          <w:szCs w:val="18"/>
          <w:lang w:eastAsia="en-GB"/>
        </w:rPr>
        <w:t xml:space="preserve">": </w:t>
      </w:r>
      <w:r w:rsidR="00174552" w:rsidRPr="00437E12">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 xml:space="preserve">ACME Srl, </w:t>
      </w:r>
      <w:r w:rsidR="00174552" w:rsidRPr="00174552">
        <w:rPr>
          <w:rFonts w:ascii="Courier New" w:hAnsi="Courier New" w:cs="Courier New"/>
          <w:color w:val="5B4221"/>
          <w:sz w:val="18"/>
          <w:szCs w:val="18"/>
          <w:lang w:eastAsia="en-GB"/>
        </w:rPr>
        <w:t>licensed under a Creative Commons Attribution 3.0 License</w:t>
      </w:r>
      <w:r w:rsidR="00174552" w:rsidRPr="00437E12">
        <w:rPr>
          <w:rFonts w:ascii="Courier New" w:hAnsi="Courier New" w:cs="Courier New"/>
          <w:color w:val="5B4221"/>
          <w:sz w:val="18"/>
          <w:szCs w:val="18"/>
          <w:lang w:eastAsia="en-GB"/>
        </w:rPr>
        <w:t>",</w:t>
      </w:r>
    </w:p>
    <w:p w14:paraId="5029D09D"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F3504E1"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A552C26"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08B621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E3F7769"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F4E4C0E" w14:textId="31057559"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9C891FF" w14:textId="77777777" w:rsidR="00BD6EE1" w:rsidRPr="000626F4" w:rsidRDefault="00BD6EE1" w:rsidP="00BD6EE1">
      <w:pPr>
        <w:pStyle w:val="Heading4"/>
        <w:spacing w:after="240"/>
      </w:pPr>
      <w:bookmarkStart w:id="164" w:name="ResourceGeospatialExtent"/>
      <w:bookmarkStart w:id="165" w:name="geospatialExtent"/>
      <w:bookmarkEnd w:id="164"/>
      <w:bookmarkEnd w:id="165"/>
      <w:r w:rsidRPr="000626F4">
        <w:t xml:space="preserve">geospatialExtent </w:t>
      </w:r>
    </w:p>
    <w:p w14:paraId="4E95C677" w14:textId="10409E99" w:rsidR="00BD6EE1" w:rsidRPr="005C78BB" w:rsidRDefault="00BD6EE1" w:rsidP="00BD6EE1">
      <w:pPr>
        <w:rPr>
          <w:lang w:eastAsia="en-GB"/>
        </w:rPr>
      </w:pPr>
      <w:r w:rsidRPr="005C78BB">
        <w:rPr>
          <w:b/>
          <w:bCs/>
          <w:lang w:eastAsia="en-GB"/>
        </w:rPr>
        <w:t>Path</w:t>
      </w:r>
      <w:r w:rsidRPr="005C78BB">
        <w:rPr>
          <w:lang w:eastAsia="en-GB"/>
        </w:rPr>
        <w:t xml:space="preserve">: </w:t>
      </w:r>
      <w:r w:rsidR="004446E9">
        <w:rPr>
          <w:lang w:eastAsia="en-GB"/>
        </w:rPr>
        <w:t>&lt;xz&gt;.features[i].geometry</w:t>
      </w:r>
    </w:p>
    <w:p w14:paraId="62EBB379" w14:textId="35611B2C" w:rsidR="00BD6EE1" w:rsidRPr="005C78BB" w:rsidRDefault="00BD6EE1" w:rsidP="00BD6EE1">
      <w:pPr>
        <w:rPr>
          <w:lang w:eastAsia="en-GB"/>
        </w:rPr>
      </w:pPr>
      <w:r w:rsidRPr="005C78BB">
        <w:rPr>
          <w:lang w:eastAsia="en-GB"/>
        </w:rPr>
        <w:t xml:space="preserve">This element expresses the geographic area of interest </w:t>
      </w:r>
      <w:r>
        <w:rPr>
          <w:lang w:eastAsia="en-GB"/>
        </w:rPr>
        <w:t xml:space="preserve">of the </w:t>
      </w:r>
      <w:r w:rsidRPr="005C78BB">
        <w:rPr>
          <w:lang w:eastAsia="en-GB"/>
        </w:rPr>
        <w:t>Context resource according to the</w:t>
      </w:r>
      <w:r w:rsidR="004446E9">
        <w:rPr>
          <w:lang w:eastAsia="en-GB"/>
        </w:rPr>
        <w:t xml:space="preserve"> GeoJSON </w:t>
      </w:r>
      <w:r w:rsidRPr="00B30EAA">
        <w:rPr>
          <w:i/>
          <w:lang w:eastAsia="en-GB"/>
        </w:rPr>
        <w:t>geo</w:t>
      </w:r>
      <w:r w:rsidR="004446E9">
        <w:rPr>
          <w:i/>
          <w:lang w:eastAsia="en-GB"/>
        </w:rPr>
        <w:t>metry</w:t>
      </w:r>
      <w:r>
        <w:rPr>
          <w:lang w:eastAsia="en-GB"/>
        </w:rPr>
        <w:t xml:space="preserve"> </w:t>
      </w:r>
      <w:r w:rsidR="004446E9">
        <w:rPr>
          <w:lang w:eastAsia="en-GB"/>
        </w:rPr>
        <w:t>object</w:t>
      </w:r>
      <w:r>
        <w:rPr>
          <w:lang w:eastAsia="en-GB"/>
        </w:rPr>
        <w:t>.</w:t>
      </w:r>
    </w:p>
    <w:p w14:paraId="33D4A334"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F85D43C"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4C2BF38A" w14:textId="7A69A5DF"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D2AC4C8"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7CCC09B7"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3A9DA240"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C6632F6"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07BDECAD"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76069B2E" w14:textId="77777777" w:rsidR="005E35FA" w:rsidRDefault="004446E9" w:rsidP="004446E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446E9">
        <w:rPr>
          <w:rFonts w:ascii="Courier New" w:hAnsi="Courier New" w:cs="Courier New"/>
          <w:color w:val="5B4221"/>
          <w:sz w:val="18"/>
          <w:szCs w:val="18"/>
          <w:lang w:eastAsia="en-GB"/>
        </w:rPr>
        <w:t>"geometry": {</w:t>
      </w:r>
    </w:p>
    <w:p w14:paraId="53756111" w14:textId="17420550" w:rsidR="004446E9" w:rsidRPr="004446E9" w:rsidRDefault="005E35FA" w:rsidP="004446E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4446E9" w:rsidRPr="004446E9">
        <w:rPr>
          <w:rFonts w:ascii="Courier New" w:hAnsi="Courier New" w:cs="Courier New"/>
          <w:color w:val="5B4221"/>
          <w:sz w:val="18"/>
          <w:szCs w:val="18"/>
          <w:lang w:eastAsia="en-GB"/>
        </w:rPr>
        <w:t>"type" : "Polygon",</w:t>
      </w:r>
    </w:p>
    <w:p w14:paraId="5AD29E4F" w14:textId="77777777" w:rsidR="005E35FA" w:rsidRDefault="004446E9" w:rsidP="004446E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4446E9">
        <w:rPr>
          <w:rFonts w:ascii="Courier New" w:hAnsi="Courier New" w:cs="Courier New"/>
          <w:color w:val="5B4221"/>
          <w:sz w:val="18"/>
          <w:szCs w:val="18"/>
          <w:lang w:eastAsia="en-GB"/>
        </w:rPr>
        <w:t xml:space="preserve">      "coordinates" : [[[-2,45],[8,45],[8,55],[-2,55],[-2,45]]]</w:t>
      </w:r>
    </w:p>
    <w:p w14:paraId="5919B7D8" w14:textId="5053FA3D" w:rsidR="004446E9" w:rsidRPr="004446E9" w:rsidRDefault="005E35FA" w:rsidP="004446E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4446E9" w:rsidRPr="004446E9">
        <w:rPr>
          <w:rFonts w:ascii="Courier New" w:hAnsi="Courier New" w:cs="Courier New"/>
          <w:color w:val="5B4221"/>
          <w:sz w:val="18"/>
          <w:szCs w:val="18"/>
          <w:lang w:eastAsia="en-GB"/>
        </w:rPr>
        <w:t>},</w:t>
      </w:r>
    </w:p>
    <w:p w14:paraId="56CB7DA1" w14:textId="740D5E94" w:rsidR="00533BB5" w:rsidRDefault="005E35FA"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579F75FC"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p>
    <w:p w14:paraId="1B7E1EFD"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0CEC9C3"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81EF8A8"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736356D"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AD03F96" w14:textId="3FF23B9E"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2244E1D" w14:textId="77777777" w:rsidR="00BD6EE1" w:rsidRPr="000626F4" w:rsidRDefault="00BD6EE1" w:rsidP="00BD6EE1">
      <w:pPr>
        <w:pStyle w:val="Heading4"/>
        <w:spacing w:after="240"/>
      </w:pPr>
      <w:bookmarkStart w:id="166" w:name="ResourceTemporalExtent"/>
      <w:bookmarkStart w:id="167" w:name="temporalExtent"/>
      <w:bookmarkEnd w:id="166"/>
      <w:bookmarkEnd w:id="167"/>
      <w:r w:rsidRPr="000626F4">
        <w:t xml:space="preserve">temporalExtent </w:t>
      </w:r>
    </w:p>
    <w:p w14:paraId="45D5623C" w14:textId="768BA654" w:rsidR="00BD6EE1" w:rsidRPr="005C78BB" w:rsidRDefault="00BD6EE1" w:rsidP="00BD6EE1">
      <w:pPr>
        <w:rPr>
          <w:lang w:eastAsia="en-GB"/>
        </w:rPr>
      </w:pPr>
      <w:r w:rsidRPr="005C78BB">
        <w:rPr>
          <w:b/>
          <w:bCs/>
          <w:lang w:eastAsia="en-GB"/>
        </w:rPr>
        <w:t>Path</w:t>
      </w:r>
      <w:r w:rsidRPr="005C78BB">
        <w:rPr>
          <w:lang w:eastAsia="en-GB"/>
        </w:rPr>
        <w:t xml:space="preserve">: </w:t>
      </w:r>
      <w:r w:rsidR="00942C5A">
        <w:rPr>
          <w:lang w:eastAsia="en-GB"/>
        </w:rPr>
        <w:t>&lt;xz&gt;.features[i].</w:t>
      </w:r>
      <w:commentRangeStart w:id="168"/>
      <w:r w:rsidR="00942C5A">
        <w:rPr>
          <w:lang w:eastAsia="en-GB"/>
        </w:rPr>
        <w:t>when</w:t>
      </w:r>
      <w:commentRangeEnd w:id="168"/>
      <w:r w:rsidR="00226ABB">
        <w:rPr>
          <w:rStyle w:val="CommentReference"/>
        </w:rPr>
        <w:commentReference w:id="168"/>
      </w:r>
    </w:p>
    <w:p w14:paraId="26267E61" w14:textId="1AA7FDA1" w:rsidR="00BD6EE1" w:rsidRPr="005C78BB" w:rsidRDefault="00942C5A" w:rsidP="00BD6EE1">
      <w:pPr>
        <w:rPr>
          <w:lang w:eastAsia="en-GB"/>
        </w:rPr>
      </w:pPr>
      <w:r w:rsidRPr="005C78BB">
        <w:rPr>
          <w:lang w:eastAsia="en-GB"/>
        </w:rPr>
        <w:t xml:space="preserve">This element is optional and expressed a date or range of dates relevant to the Context document. </w:t>
      </w:r>
      <w:r>
        <w:rPr>
          <w:lang w:eastAsia="en-GB"/>
        </w:rPr>
        <w:t xml:space="preserve">It can contain the element </w:t>
      </w:r>
      <w:r w:rsidRPr="00216B99">
        <w:rPr>
          <w:i/>
          <w:lang w:eastAsia="en-GB"/>
        </w:rPr>
        <w:t>start</w:t>
      </w:r>
      <w:r>
        <w:rPr>
          <w:lang w:eastAsia="en-GB"/>
        </w:rPr>
        <w:t xml:space="preserve">, </w:t>
      </w:r>
      <w:r w:rsidRPr="00216B99">
        <w:rPr>
          <w:i/>
          <w:lang w:eastAsia="en-GB"/>
        </w:rPr>
        <w:t>stop</w:t>
      </w:r>
      <w:r>
        <w:rPr>
          <w:lang w:eastAsia="en-GB"/>
        </w:rPr>
        <w:t xml:space="preserve"> and </w:t>
      </w:r>
      <w:r w:rsidRPr="00216B99">
        <w:rPr>
          <w:i/>
          <w:lang w:eastAsia="en-GB"/>
        </w:rPr>
        <w:t>instant</w:t>
      </w:r>
      <w:r>
        <w:rPr>
          <w:lang w:eastAsia="en-GB"/>
        </w:rPr>
        <w:t xml:space="preserve">. </w:t>
      </w:r>
      <w:r w:rsidRPr="005C78BB">
        <w:rPr>
          <w:lang w:eastAsia="en-GB"/>
        </w:rPr>
        <w:t xml:space="preserve">The </w:t>
      </w:r>
      <w:r>
        <w:rPr>
          <w:lang w:eastAsia="en-GB"/>
        </w:rPr>
        <w:t>values of these elements SHALL</w:t>
      </w:r>
      <w:r w:rsidRPr="005C78BB">
        <w:rPr>
          <w:lang w:eastAsia="en-GB"/>
        </w:rPr>
        <w:t xml:space="preserve"> conform to the "date-time" production of ISO-8601. An uppercase "T" character </w:t>
      </w:r>
      <w:r>
        <w:rPr>
          <w:lang w:eastAsia="en-GB"/>
        </w:rPr>
        <w:t>SHALL</w:t>
      </w:r>
      <w:r w:rsidRPr="005C78BB">
        <w:rPr>
          <w:lang w:eastAsia="en-GB"/>
        </w:rPr>
        <w:t xml:space="preserve"> be used to separate date and time, and an uppercase "Z" character </w:t>
      </w:r>
      <w:r>
        <w:rPr>
          <w:lang w:eastAsia="en-GB"/>
        </w:rPr>
        <w:t>SHALL</w:t>
      </w:r>
      <w:r w:rsidRPr="005C78BB">
        <w:rPr>
          <w:lang w:eastAsia="en-GB"/>
        </w:rPr>
        <w:t xml:space="preserve"> be present in the absence of a numeric time zone offset. To specify a range of dates the "/" character </w:t>
      </w:r>
      <w:r>
        <w:rPr>
          <w:lang w:eastAsia="en-GB"/>
        </w:rPr>
        <w:t>SHALL</w:t>
      </w:r>
      <w:r w:rsidRPr="005C78BB">
        <w:rPr>
          <w:lang w:eastAsia="en-GB"/>
        </w:rPr>
        <w:t xml:space="preserve"> be used.</w:t>
      </w:r>
    </w:p>
    <w:p w14:paraId="45AC5BC2"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0048EE0F"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08E15AFE" w14:textId="4C6A1236"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86C75D3"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03F106AC"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5099B5AC"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3DB6260"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0259BD05"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41580207" w14:textId="7732F9A9" w:rsidR="00942C5A" w:rsidRDefault="00942C5A" w:rsidP="00942C5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when</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68529EF5" w14:textId="089FF573" w:rsidR="00942C5A" w:rsidRDefault="00942C5A" w:rsidP="00942C5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start" : "</w:t>
      </w:r>
      <w:r w:rsidRPr="003E15BD">
        <w:rPr>
          <w:rFonts w:ascii="Courier New" w:hAnsi="Courier New" w:cs="Courier New"/>
          <w:color w:val="5B4221"/>
          <w:sz w:val="18"/>
          <w:szCs w:val="18"/>
          <w:lang w:eastAsia="en-GB"/>
        </w:rPr>
        <w:t>2009-01-23T09:08:56.000Z</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44A903BB" w14:textId="132EB087" w:rsidR="00942C5A" w:rsidRDefault="00942C5A" w:rsidP="00942C5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stop</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 "</w:t>
      </w:r>
      <w:r w:rsidRPr="003E15BD">
        <w:rPr>
          <w:rFonts w:ascii="Courier New" w:hAnsi="Courier New" w:cs="Courier New"/>
          <w:color w:val="5B4221"/>
          <w:sz w:val="18"/>
          <w:szCs w:val="18"/>
          <w:lang w:eastAsia="en-GB"/>
        </w:rPr>
        <w:t>2009-01-23T09:14:08.000Z</w:t>
      </w:r>
      <w:r w:rsidRPr="00C14F4A">
        <w:rPr>
          <w:rFonts w:ascii="Courier New" w:hAnsi="Courier New" w:cs="Courier New"/>
          <w:color w:val="5B4221"/>
          <w:sz w:val="18"/>
          <w:szCs w:val="18"/>
          <w:lang w:eastAsia="en-GB"/>
        </w:rPr>
        <w:t>"</w:t>
      </w:r>
    </w:p>
    <w:p w14:paraId="2300F7E6" w14:textId="46940EF5" w:rsidR="00942C5A" w:rsidRDefault="00942C5A" w:rsidP="00942C5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559CEBC" w14:textId="00C7ADCB" w:rsidR="00533BB5" w:rsidRDefault="00942C5A"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315CAD28"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B6BAD79"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7145D1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34306A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D6223D5"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1CD8FF3" w14:textId="301D7056"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6182F06" w14:textId="77777777" w:rsidR="00BD6EE1" w:rsidRPr="000626F4" w:rsidRDefault="00BD6EE1" w:rsidP="00BD6EE1">
      <w:pPr>
        <w:pStyle w:val="Heading4"/>
        <w:spacing w:after="240"/>
      </w:pPr>
      <w:bookmarkStart w:id="169" w:name="ResourcePreview"/>
      <w:bookmarkStart w:id="170" w:name="preview"/>
      <w:bookmarkEnd w:id="169"/>
      <w:bookmarkEnd w:id="170"/>
      <w:r w:rsidRPr="000626F4">
        <w:t xml:space="preserve">preview </w:t>
      </w:r>
    </w:p>
    <w:p w14:paraId="48D0D98A" w14:textId="77777777" w:rsidR="00BD6EE1" w:rsidRPr="005C78BB" w:rsidRDefault="00BD6EE1" w:rsidP="00BD6EE1">
      <w:pPr>
        <w:rPr>
          <w:lang w:eastAsia="en-GB"/>
        </w:rPr>
      </w:pPr>
      <w:r w:rsidRPr="005C78BB">
        <w:rPr>
          <w:lang w:eastAsia="en-GB"/>
        </w:rPr>
        <w:t xml:space="preserve">The </w:t>
      </w:r>
      <w:r w:rsidRPr="005C78BB">
        <w:rPr>
          <w:b/>
          <w:bCs/>
          <w:lang w:eastAsia="en-GB"/>
        </w:rPr>
        <w:t>preview</w:t>
      </w:r>
      <w:r w:rsidRPr="005C78BB">
        <w:rPr>
          <w:lang w:eastAsia="en-GB"/>
        </w:rPr>
        <w:t xml:space="preserve"> property of the Context resource can be expressed by using the following elements:</w:t>
      </w:r>
    </w:p>
    <w:p w14:paraId="0F364D3D" w14:textId="37CCBAB6" w:rsidR="00BD6EE1" w:rsidRPr="005C78BB" w:rsidRDefault="00BD6EE1" w:rsidP="00BD6EE1">
      <w:pPr>
        <w:rPr>
          <w:lang w:eastAsia="en-GB"/>
        </w:rPr>
      </w:pPr>
      <w:r w:rsidRPr="005C78BB">
        <w:rPr>
          <w:b/>
          <w:bCs/>
          <w:lang w:eastAsia="en-GB"/>
        </w:rPr>
        <w:t>Path</w:t>
      </w:r>
      <w:r w:rsidRPr="005C78BB">
        <w:rPr>
          <w:lang w:eastAsia="en-GB"/>
        </w:rPr>
        <w:t xml:space="preserve">: </w:t>
      </w:r>
      <w:r w:rsidR="003D4B3C">
        <w:rPr>
          <w:lang w:eastAsia="en-GB"/>
        </w:rPr>
        <w:t>&lt;xz&gt;.features[i].properties.links.icons[j].href</w:t>
      </w:r>
    </w:p>
    <w:p w14:paraId="313DE94A" w14:textId="77777777" w:rsidR="00BD6EE1" w:rsidRPr="005C78BB" w:rsidRDefault="00BD6EE1" w:rsidP="00BD6EE1">
      <w:pPr>
        <w:rPr>
          <w:lang w:eastAsia="en-GB"/>
        </w:rPr>
      </w:pPr>
      <w:r w:rsidRPr="005C78BB">
        <w:rPr>
          <w:lang w:eastAsia="en-GB"/>
        </w:rPr>
        <w:t xml:space="preserve">Reference to a quick-look or browse image representing the Context resource. The attributes </w:t>
      </w:r>
      <w:r w:rsidRPr="005C78BB">
        <w:rPr>
          <w:i/>
          <w:iCs/>
          <w:lang w:eastAsia="en-GB"/>
        </w:rPr>
        <w:t>length</w:t>
      </w:r>
      <w:r w:rsidRPr="005C78BB">
        <w:rPr>
          <w:lang w:eastAsia="en-GB"/>
        </w:rPr>
        <w:t xml:space="preserve"> and </w:t>
      </w:r>
      <w:r w:rsidRPr="005C78BB">
        <w:rPr>
          <w:i/>
          <w:iCs/>
          <w:lang w:eastAsia="en-GB"/>
        </w:rPr>
        <w:t>type</w:t>
      </w:r>
      <w:r w:rsidRPr="005C78BB">
        <w:rPr>
          <w:lang w:eastAsia="en-GB"/>
        </w:rPr>
        <w:t xml:space="preserve"> SHOULD be provided</w:t>
      </w:r>
    </w:p>
    <w:p w14:paraId="290577F3"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lastRenderedPageBreak/>
        <w:t>{</w:t>
      </w:r>
    </w:p>
    <w:p w14:paraId="51D76963"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4FF2D913" w14:textId="35A7742B"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226ABB">
        <w:rPr>
          <w:rFonts w:ascii="Courier New" w:hAnsi="Courier New" w:cs="Courier New"/>
          <w:color w:val="5B4221"/>
          <w:sz w:val="18"/>
          <w:szCs w:val="18"/>
          <w:lang w:eastAsia="en-GB"/>
        </w:rPr>
        <w:t>geo</w:t>
      </w:r>
      <w:r w:rsidR="007B0A77">
        <w:rPr>
          <w:rFonts w:ascii="Courier New" w:hAnsi="Courier New" w:cs="Courier New"/>
          <w:color w:val="5B4221"/>
          <w:sz w:val="18"/>
          <w:szCs w:val="18"/>
          <w:lang w:eastAsia="en-GB"/>
        </w:rPr>
        <w:t>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327E8D23"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3BF94C62"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65F42F2E"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3C2E0E9"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463B2562" w14:textId="46EAAF2D"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w:t>
      </w:r>
      <w:r w:rsidR="00FB33FE">
        <w:rPr>
          <w:rFonts w:ascii="Courier New" w:hAnsi="Courier New" w:cs="Courier New"/>
          <w:color w:val="5B4221"/>
          <w:sz w:val="18"/>
          <w:szCs w:val="18"/>
          <w:lang w:eastAsia="en-GB"/>
        </w:rPr>
        <w:t>t</w:t>
      </w:r>
      <w:r w:rsidRPr="003E15BD">
        <w:rPr>
          <w:rFonts w:ascii="Courier New" w:hAnsi="Courier New" w:cs="Courier New"/>
          <w:color w:val="5B4221"/>
          <w:sz w:val="18"/>
          <w:szCs w:val="18"/>
          <w:lang w:eastAsia="en-GB"/>
        </w:rPr>
        <w:t>s/#</w:t>
      </w:r>
      <w:r w:rsidR="00FB33FE" w:rsidRPr="003E15BD">
        <w:rPr>
          <w:rFonts w:ascii="Courier New" w:hAnsi="Courier New" w:cs="Courier New"/>
          <w:color w:val="5B4221"/>
          <w:sz w:val="18"/>
          <w:szCs w:val="18"/>
          <w:lang w:eastAsia="en-GB"/>
        </w:rPr>
        <w:t>algal20090123090856</w:t>
      </w:r>
      <w:r>
        <w:rPr>
          <w:rFonts w:ascii="Courier New" w:hAnsi="Courier New" w:cs="Courier New"/>
          <w:color w:val="5B4221"/>
          <w:sz w:val="18"/>
          <w:szCs w:val="18"/>
          <w:lang w:eastAsia="en-GB"/>
        </w:rPr>
        <w:t>”,</w:t>
      </w:r>
    </w:p>
    <w:p w14:paraId="7CEAE1E8"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5FEDCA10" w14:textId="77777777" w:rsidR="003D4B3C"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003D4B3C">
        <w:rPr>
          <w:rFonts w:ascii="Courier New" w:hAnsi="Courier New" w:cs="Courier New"/>
          <w:color w:val="5B4221"/>
          <w:sz w:val="18"/>
          <w:szCs w:val="18"/>
          <w:lang w:eastAsia="en-GB"/>
        </w:rPr>
        <w:t>links</w:t>
      </w:r>
      <w:r w:rsidRPr="00201E75">
        <w:rPr>
          <w:rFonts w:ascii="Courier New" w:hAnsi="Courier New" w:cs="Courier New"/>
          <w:color w:val="5B4221"/>
          <w:sz w:val="18"/>
          <w:szCs w:val="18"/>
          <w:lang w:eastAsia="en-GB"/>
        </w:rPr>
        <w:t xml:space="preserve">": </w:t>
      </w:r>
      <w:r w:rsidR="003D4B3C">
        <w:rPr>
          <w:rFonts w:ascii="Courier New" w:hAnsi="Courier New" w:cs="Courier New"/>
          <w:color w:val="5B4221"/>
          <w:sz w:val="18"/>
          <w:szCs w:val="18"/>
          <w:lang w:eastAsia="en-GB"/>
        </w:rPr>
        <w:t>{</w:t>
      </w:r>
    </w:p>
    <w:p w14:paraId="4A7D42B7" w14:textId="43223E08" w:rsidR="003D4B3C" w:rsidRDefault="003D4B3C"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commentRangeStart w:id="171"/>
      <w:r>
        <w:rPr>
          <w:rFonts w:ascii="Courier New" w:hAnsi="Courier New" w:cs="Courier New"/>
          <w:color w:val="5B4221"/>
          <w:sz w:val="18"/>
          <w:szCs w:val="18"/>
          <w:lang w:eastAsia="en-GB"/>
        </w:rPr>
        <w:t>icons</w:t>
      </w:r>
      <w:commentRangeEnd w:id="171"/>
      <w:r w:rsidR="00DA56C7">
        <w:rPr>
          <w:rStyle w:val="CommentReference"/>
        </w:rPr>
        <w:commentReference w:id="171"/>
      </w:r>
      <w:r>
        <w:rPr>
          <w:rFonts w:ascii="Courier New" w:hAnsi="Courier New" w:cs="Courier New"/>
          <w:color w:val="5B4221"/>
          <w:sz w:val="18"/>
          <w:szCs w:val="18"/>
          <w:lang w:eastAsia="en-GB"/>
        </w:rPr>
        <w:t>" : [{</w:t>
      </w:r>
    </w:p>
    <w:p w14:paraId="554E97CC" w14:textId="4CB1C29F" w:rsidR="003D4B3C" w:rsidRDefault="003D4B3C"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 : "</w:t>
      </w:r>
      <w:r w:rsidR="00DA56C7" w:rsidRPr="003E15BD">
        <w:rPr>
          <w:rFonts w:ascii="Courier New" w:hAnsi="Courier New" w:cs="Courier New"/>
          <w:color w:val="5B4221"/>
          <w:sz w:val="18"/>
          <w:szCs w:val="18"/>
          <w:lang w:eastAsia="en-GB"/>
        </w:rPr>
        <w:t>http://www.acme.com/products/algal20090123090856.png</w:t>
      </w:r>
      <w:r>
        <w:rPr>
          <w:rFonts w:ascii="Courier New" w:hAnsi="Courier New" w:cs="Courier New"/>
          <w:color w:val="5B4221"/>
          <w:sz w:val="18"/>
          <w:szCs w:val="18"/>
          <w:lang w:eastAsia="en-GB"/>
        </w:rPr>
        <w:t>",</w:t>
      </w:r>
    </w:p>
    <w:p w14:paraId="7C6B1008" w14:textId="6D36B484" w:rsidR="00DA56C7" w:rsidRDefault="003D4B3C"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"type" : "</w:t>
      </w:r>
      <w:r w:rsidR="00DA56C7" w:rsidRPr="003E15BD">
        <w:rPr>
          <w:rFonts w:ascii="Courier New" w:hAnsi="Courier New" w:cs="Courier New"/>
          <w:color w:val="5B4221"/>
          <w:sz w:val="18"/>
          <w:szCs w:val="18"/>
          <w:lang w:eastAsia="en-GB"/>
        </w:rPr>
        <w:t>image/png</w:t>
      </w:r>
      <w:r>
        <w:rPr>
          <w:rFonts w:ascii="Courier New" w:hAnsi="Courier New" w:cs="Courier New"/>
          <w:color w:val="5B4221"/>
          <w:sz w:val="18"/>
          <w:szCs w:val="18"/>
          <w:lang w:eastAsia="en-GB"/>
        </w:rPr>
        <w:t>",</w:t>
      </w:r>
    </w:p>
    <w:p w14:paraId="74D2FE1A" w14:textId="2791BFE4" w:rsidR="003D4B3C" w:rsidRDefault="00DA56C7"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"length" : "12321",</w:t>
      </w:r>
    </w:p>
    <w:p w14:paraId="2C52A149" w14:textId="4E658450" w:rsidR="00DA56C7" w:rsidRDefault="00DA56C7"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"title" : "</w:t>
      </w:r>
      <w:r w:rsidRPr="00DA56C7">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Quicklook for the entry 2009-01-23 09:08:56</w:t>
      </w:r>
      <w:r>
        <w:rPr>
          <w:rFonts w:ascii="Courier New" w:hAnsi="Courier New" w:cs="Courier New"/>
          <w:color w:val="5B4221"/>
          <w:sz w:val="18"/>
          <w:szCs w:val="18"/>
          <w:lang w:eastAsia="en-GB"/>
        </w:rPr>
        <w:t>"</w:t>
      </w:r>
    </w:p>
    <w:p w14:paraId="165F6019" w14:textId="29BC9955" w:rsidR="00DA56C7" w:rsidRDefault="00DA56C7"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4AB4681" w14:textId="43531CE2" w:rsidR="00DA56C7" w:rsidRDefault="00DA56C7"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BA69FFC"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25476F0" w14:textId="006B74DC"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DA56C7">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7404B4E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39D947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F55145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43CA569" w14:textId="1ADBD071"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5A2510A" w14:textId="77777777" w:rsidR="00BD6EE1" w:rsidRDefault="00BD6EE1" w:rsidP="00BD6EE1">
      <w:pPr>
        <w:rPr>
          <w:b/>
          <w:bCs/>
          <w:lang w:eastAsia="en-GB"/>
        </w:rPr>
      </w:pPr>
    </w:p>
    <w:p w14:paraId="5F0BA055" w14:textId="31265377" w:rsidR="00BD6EE1" w:rsidRPr="005C78BB" w:rsidRDefault="00BD6EE1" w:rsidP="00BD6EE1">
      <w:pPr>
        <w:rPr>
          <w:lang w:eastAsia="en-GB"/>
        </w:rPr>
      </w:pPr>
      <w:r w:rsidRPr="005C78BB">
        <w:rPr>
          <w:b/>
          <w:bCs/>
          <w:lang w:eastAsia="en-GB"/>
        </w:rPr>
        <w:t>Path</w:t>
      </w:r>
      <w:r w:rsidRPr="005C78BB">
        <w:rPr>
          <w:lang w:eastAsia="en-GB"/>
        </w:rPr>
        <w:t xml:space="preserve">: </w:t>
      </w:r>
      <w:r w:rsidR="00DA56C7">
        <w:rPr>
          <w:lang w:eastAsia="en-GB"/>
        </w:rPr>
        <w:t>&lt;xz&gt;.features[i].properties.links.alternates[j].href</w:t>
      </w:r>
      <w:r w:rsidR="00DA56C7" w:rsidRPr="005C78BB">
        <w:rPr>
          <w:lang w:eastAsia="en-GB"/>
        </w:rPr>
        <w:t xml:space="preserve"> </w:t>
      </w:r>
    </w:p>
    <w:p w14:paraId="5C12C374" w14:textId="265CB960" w:rsidR="00BD6EE1" w:rsidRPr="005C78BB" w:rsidRDefault="00BD6EE1" w:rsidP="00BD6EE1">
      <w:pPr>
        <w:rPr>
          <w:lang w:eastAsia="en-GB"/>
        </w:rPr>
      </w:pPr>
      <w:r>
        <w:rPr>
          <w:lang w:eastAsia="en-GB"/>
        </w:rPr>
        <w:t>This element contains a</w:t>
      </w:r>
      <w:r w:rsidRPr="005C78BB">
        <w:rPr>
          <w:lang w:eastAsia="en-GB"/>
        </w:rPr>
        <w:t xml:space="preserve"> reference to a description of the Context resource in alternative format. </w:t>
      </w:r>
    </w:p>
    <w:p w14:paraId="7DFAEEC0"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1EA63A28"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6A11D47D" w14:textId="7420778D"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226ABB">
        <w:rPr>
          <w:rFonts w:ascii="Courier New" w:hAnsi="Courier New" w:cs="Courier New"/>
          <w:color w:val="5B4221"/>
          <w:sz w:val="18"/>
          <w:szCs w:val="18"/>
          <w:lang w:eastAsia="en-GB"/>
        </w:rPr>
        <w:t>geo</w:t>
      </w:r>
      <w:r w:rsidR="007B0A77">
        <w:rPr>
          <w:rFonts w:ascii="Courier New" w:hAnsi="Courier New" w:cs="Courier New"/>
          <w:color w:val="5B4221"/>
          <w:sz w:val="18"/>
          <w:szCs w:val="18"/>
          <w:lang w:eastAsia="en-GB"/>
        </w:rPr>
        <w:t>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911B5F2"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477DEC64"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44E28C3F"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22B3783"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0EFD6247" w14:textId="188C8A78"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sidR="00FB33FE" w:rsidRPr="003E15BD">
        <w:rPr>
          <w:rFonts w:ascii="Courier New" w:hAnsi="Courier New" w:cs="Courier New"/>
          <w:color w:val="5B4221"/>
          <w:sz w:val="18"/>
          <w:szCs w:val="18"/>
          <w:lang w:eastAsia="en-GB"/>
        </w:rPr>
        <w:t>algal20090123090856</w:t>
      </w:r>
      <w:r>
        <w:rPr>
          <w:rFonts w:ascii="Courier New" w:hAnsi="Courier New" w:cs="Courier New"/>
          <w:color w:val="5B4221"/>
          <w:sz w:val="18"/>
          <w:szCs w:val="18"/>
          <w:lang w:eastAsia="en-GB"/>
        </w:rPr>
        <w:t>”,</w:t>
      </w:r>
    </w:p>
    <w:p w14:paraId="2D63C0B6"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42A851FB" w14:textId="77777777" w:rsidR="00DA56C7" w:rsidRDefault="00533BB5"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DA56C7">
        <w:rPr>
          <w:rFonts w:ascii="Courier New" w:hAnsi="Courier New" w:cs="Courier New"/>
          <w:color w:val="5B4221"/>
          <w:sz w:val="18"/>
          <w:szCs w:val="18"/>
          <w:lang w:eastAsia="en-GB"/>
        </w:rPr>
        <w:t xml:space="preserve">      </w:t>
      </w:r>
      <w:r w:rsidR="00DA56C7" w:rsidRPr="00201E75">
        <w:rPr>
          <w:rFonts w:ascii="Courier New" w:hAnsi="Courier New" w:cs="Courier New"/>
          <w:color w:val="5B4221"/>
          <w:sz w:val="18"/>
          <w:szCs w:val="18"/>
          <w:lang w:eastAsia="en-GB"/>
        </w:rPr>
        <w:t>"</w:t>
      </w:r>
      <w:r w:rsidR="00DA56C7">
        <w:rPr>
          <w:rFonts w:ascii="Courier New" w:hAnsi="Courier New" w:cs="Courier New"/>
          <w:color w:val="5B4221"/>
          <w:sz w:val="18"/>
          <w:szCs w:val="18"/>
          <w:lang w:eastAsia="en-GB"/>
        </w:rPr>
        <w:t>links</w:t>
      </w:r>
      <w:r w:rsidR="00DA56C7" w:rsidRPr="00201E75">
        <w:rPr>
          <w:rFonts w:ascii="Courier New" w:hAnsi="Courier New" w:cs="Courier New"/>
          <w:color w:val="5B4221"/>
          <w:sz w:val="18"/>
          <w:szCs w:val="18"/>
          <w:lang w:eastAsia="en-GB"/>
        </w:rPr>
        <w:t xml:space="preserve">": </w:t>
      </w:r>
      <w:r w:rsidR="00DA56C7">
        <w:rPr>
          <w:rFonts w:ascii="Courier New" w:hAnsi="Courier New" w:cs="Courier New"/>
          <w:color w:val="5B4221"/>
          <w:sz w:val="18"/>
          <w:szCs w:val="18"/>
          <w:lang w:eastAsia="en-GB"/>
        </w:rPr>
        <w:t>{</w:t>
      </w:r>
    </w:p>
    <w:p w14:paraId="4E5DF1F5" w14:textId="40D4C1E8"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"alternates" : [{</w:t>
      </w:r>
    </w:p>
    <w:p w14:paraId="051833CD" w14:textId="032DF1FE"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 : "</w:t>
      </w:r>
      <w:r w:rsidRPr="00DA56C7">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http://www.acme.com/products/algal20090123090856.html</w:t>
      </w:r>
      <w:r>
        <w:rPr>
          <w:rFonts w:ascii="Courier New" w:hAnsi="Courier New" w:cs="Courier New"/>
          <w:color w:val="5B4221"/>
          <w:sz w:val="18"/>
          <w:szCs w:val="18"/>
          <w:lang w:eastAsia="en-GB"/>
        </w:rPr>
        <w:t>",</w:t>
      </w:r>
    </w:p>
    <w:p w14:paraId="46565C3B" w14:textId="68D9527C" w:rsidR="00DA56C7" w:rsidRDefault="00DA56C7"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5920"/>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"type" : "</w:t>
      </w:r>
      <w:r w:rsidRPr="003E15BD">
        <w:rPr>
          <w:rFonts w:ascii="Courier New" w:hAnsi="Courier New" w:cs="Courier New"/>
          <w:color w:val="5B4221"/>
          <w:sz w:val="18"/>
          <w:szCs w:val="18"/>
          <w:lang w:eastAsia="en-GB"/>
        </w:rPr>
        <w:t>text/html</w:t>
      </w:r>
      <w:r>
        <w:rPr>
          <w:rFonts w:ascii="Courier New" w:hAnsi="Courier New" w:cs="Courier New"/>
          <w:color w:val="5B4221"/>
          <w:sz w:val="18"/>
          <w:szCs w:val="18"/>
          <w:lang w:eastAsia="en-GB"/>
        </w:rPr>
        <w:t>",</w:t>
      </w:r>
      <w:r w:rsidR="00FB33FE">
        <w:rPr>
          <w:rFonts w:ascii="Courier New" w:hAnsi="Courier New" w:cs="Courier New"/>
          <w:color w:val="5B4221"/>
          <w:sz w:val="18"/>
          <w:szCs w:val="18"/>
          <w:lang w:eastAsia="en-GB"/>
        </w:rPr>
        <w:tab/>
      </w:r>
    </w:p>
    <w:p w14:paraId="7A1D1327" w14:textId="536F302D"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"title" : "</w:t>
      </w:r>
      <w:r w:rsidRPr="00DA56C7">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Information for the entry 2009-01-23 09:08:56</w:t>
      </w:r>
      <w:r>
        <w:rPr>
          <w:rFonts w:ascii="Courier New" w:hAnsi="Courier New" w:cs="Courier New"/>
          <w:color w:val="5B4221"/>
          <w:sz w:val="18"/>
          <w:szCs w:val="18"/>
          <w:lang w:eastAsia="en-GB"/>
        </w:rPr>
        <w:t>"</w:t>
      </w:r>
    </w:p>
    <w:p w14:paraId="4874C98F" w14:textId="77777777"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3655FAC" w14:textId="77777777"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3141277" w14:textId="77777777"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942787B"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D5A7AA7"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lastRenderedPageBreak/>
        <w:t xml:space="preserve">    ...</w:t>
      </w:r>
    </w:p>
    <w:p w14:paraId="7320353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5A5F23E"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8E6F3C4" w14:textId="54D081CA"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F225DCC" w14:textId="77777777" w:rsidR="00BD6EE1" w:rsidRPr="000626F4" w:rsidRDefault="00BD6EE1" w:rsidP="00BD6EE1">
      <w:pPr>
        <w:pStyle w:val="Heading4"/>
        <w:spacing w:after="240"/>
      </w:pPr>
      <w:bookmarkStart w:id="172" w:name="ResourceContentByRef"/>
      <w:bookmarkStart w:id="173" w:name="contentByRef"/>
      <w:bookmarkEnd w:id="172"/>
      <w:bookmarkEnd w:id="173"/>
      <w:r w:rsidRPr="000626F4">
        <w:t xml:space="preserve">contentByRef </w:t>
      </w:r>
    </w:p>
    <w:p w14:paraId="147552C6" w14:textId="7F3952BE" w:rsidR="00BD6EE1" w:rsidRPr="005C78BB" w:rsidRDefault="00BD6EE1" w:rsidP="00BD6EE1">
      <w:pPr>
        <w:rPr>
          <w:lang w:eastAsia="en-GB"/>
        </w:rPr>
      </w:pPr>
      <w:r w:rsidRPr="005C78BB">
        <w:rPr>
          <w:b/>
          <w:bCs/>
          <w:lang w:eastAsia="en-GB"/>
        </w:rPr>
        <w:t>Path</w:t>
      </w:r>
      <w:r w:rsidRPr="005C78BB">
        <w:rPr>
          <w:lang w:eastAsia="en-GB"/>
        </w:rPr>
        <w:t xml:space="preserve">: </w:t>
      </w:r>
      <w:r w:rsidR="00DA56C7">
        <w:rPr>
          <w:lang w:eastAsia="en-GB"/>
        </w:rPr>
        <w:t>xz.features[i].</w:t>
      </w:r>
      <w:r w:rsidR="006B4600" w:rsidRPr="006B4600">
        <w:rPr>
          <w:lang w:eastAsia="en-GB"/>
        </w:rPr>
        <w:t xml:space="preserve"> </w:t>
      </w:r>
      <w:r w:rsidR="006B4600">
        <w:rPr>
          <w:lang w:eastAsia="en-GB"/>
        </w:rPr>
        <w:t>properties.</w:t>
      </w:r>
      <w:r w:rsidR="00FB33FE">
        <w:rPr>
          <w:lang w:eastAsia="en-GB"/>
        </w:rPr>
        <w:t>links.data[j].href</w:t>
      </w:r>
    </w:p>
    <w:p w14:paraId="73F52C8D" w14:textId="77777777" w:rsidR="00BD6EE1" w:rsidRPr="005C78BB" w:rsidRDefault="00BD6EE1" w:rsidP="00BD6EE1">
      <w:pPr>
        <w:rPr>
          <w:lang w:eastAsia="en-GB"/>
        </w:rPr>
      </w:pPr>
      <w:r>
        <w:rPr>
          <w:lang w:eastAsia="en-GB"/>
        </w:rPr>
        <w:t>This element contains a r</w:t>
      </w:r>
      <w:r w:rsidRPr="005C78BB">
        <w:rPr>
          <w:lang w:eastAsia="en-GB"/>
        </w:rPr>
        <w:t xml:space="preserve">eference to the location of the data resource described in the Context resource. Because it describes a resource potentially large in size and might require special handling the </w:t>
      </w:r>
      <w:r w:rsidRPr="00A307F0">
        <w:rPr>
          <w:i/>
          <w:lang w:eastAsia="en-GB"/>
        </w:rPr>
        <w:t>length</w:t>
      </w:r>
      <w:r w:rsidRPr="005C78BB">
        <w:rPr>
          <w:lang w:eastAsia="en-GB"/>
        </w:rPr>
        <w:t xml:space="preserve"> and </w:t>
      </w:r>
      <w:r w:rsidRPr="00A307F0">
        <w:rPr>
          <w:i/>
          <w:lang w:eastAsia="en-GB"/>
        </w:rPr>
        <w:t>type</w:t>
      </w:r>
      <w:r>
        <w:rPr>
          <w:lang w:eastAsia="en-GB"/>
        </w:rPr>
        <w:t xml:space="preserve"> attributes SHOULD be provided</w:t>
      </w:r>
      <w:r w:rsidRPr="005C78BB">
        <w:rPr>
          <w:lang w:eastAsia="en-GB"/>
        </w:rPr>
        <w:t>.</w:t>
      </w:r>
    </w:p>
    <w:p w14:paraId="657F8AE9" w14:textId="77777777" w:rsidR="00FB33FE" w:rsidRPr="00201E75"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69010307" w14:textId="77777777" w:rsidR="00FB33FE" w:rsidRPr="00201E75"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66DE2372" w14:textId="1C974593" w:rsidR="00FB33FE" w:rsidRPr="00201E75"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226ABB">
        <w:rPr>
          <w:rFonts w:ascii="Courier New" w:hAnsi="Courier New" w:cs="Courier New"/>
          <w:color w:val="5B4221"/>
          <w:sz w:val="18"/>
          <w:szCs w:val="18"/>
          <w:lang w:eastAsia="en-GB"/>
        </w:rPr>
        <w:t>geo</w:t>
      </w:r>
      <w:r w:rsidR="007B0A77">
        <w:rPr>
          <w:rFonts w:ascii="Courier New" w:hAnsi="Courier New" w:cs="Courier New"/>
          <w:color w:val="5B4221"/>
          <w:sz w:val="18"/>
          <w:szCs w:val="18"/>
          <w:lang w:eastAsia="en-GB"/>
        </w:rPr>
        <w:t>json/1</w:t>
      </w:r>
      <w:r w:rsidRPr="00201E75">
        <w:rPr>
          <w:rFonts w:ascii="Courier New" w:hAnsi="Courier New" w:cs="Courier New"/>
          <w:color w:val="5B4221"/>
          <w:sz w:val="18"/>
          <w:szCs w:val="18"/>
          <w:lang w:eastAsia="en-GB"/>
        </w:rPr>
        <w:t>",</w:t>
      </w:r>
    </w:p>
    <w:p w14:paraId="7302A893" w14:textId="77777777" w:rsidR="00FB33FE" w:rsidRPr="00543994"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4809F947" w14:textId="77777777" w:rsidR="00FB33FE" w:rsidRPr="003E15BD"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41ACE598"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0F0D907"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52C2AF18" w14:textId="35018036"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sidR="007B0A77">
        <w:rPr>
          <w:rFonts w:ascii="Courier New" w:hAnsi="Courier New" w:cs="Courier New"/>
          <w:color w:val="5B4221"/>
          <w:sz w:val="18"/>
          <w:szCs w:val="18"/>
          <w:lang w:eastAsia="en-GB"/>
        </w:rPr>
        <w:t>algal20090123090856</w:t>
      </w:r>
      <w:r>
        <w:rPr>
          <w:rFonts w:ascii="Courier New" w:hAnsi="Courier New" w:cs="Courier New"/>
          <w:color w:val="5B4221"/>
          <w:sz w:val="18"/>
          <w:szCs w:val="18"/>
          <w:lang w:eastAsia="en-GB"/>
        </w:rPr>
        <w:t>”,</w:t>
      </w:r>
    </w:p>
    <w:p w14:paraId="11C4057C"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281330C1"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links</w:t>
      </w:r>
      <w:r w:rsidRPr="00201E75">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03421344"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commentRangeStart w:id="174"/>
      <w:r>
        <w:rPr>
          <w:rFonts w:ascii="Courier New" w:hAnsi="Courier New" w:cs="Courier New"/>
          <w:color w:val="5B4221"/>
          <w:sz w:val="18"/>
          <w:szCs w:val="18"/>
          <w:lang w:eastAsia="en-GB"/>
        </w:rPr>
        <w:t>icons</w:t>
      </w:r>
      <w:commentRangeEnd w:id="174"/>
      <w:r>
        <w:rPr>
          <w:rStyle w:val="CommentReference"/>
        </w:rPr>
        <w:commentReference w:id="174"/>
      </w:r>
      <w:r>
        <w:rPr>
          <w:rFonts w:ascii="Courier New" w:hAnsi="Courier New" w:cs="Courier New"/>
          <w:color w:val="5B4221"/>
          <w:sz w:val="18"/>
          <w:szCs w:val="18"/>
          <w:lang w:eastAsia="en-GB"/>
        </w:rPr>
        <w:t>" : [{</w:t>
      </w:r>
    </w:p>
    <w:p w14:paraId="18E9BF31" w14:textId="39894021"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 : "</w:t>
      </w:r>
      <w:r w:rsidRPr="003E15BD">
        <w:rPr>
          <w:rFonts w:ascii="Courier New" w:hAnsi="Courier New" w:cs="Courier New"/>
          <w:color w:val="5B4221"/>
          <w:sz w:val="18"/>
          <w:szCs w:val="18"/>
          <w:lang w:eastAsia="en-GB"/>
        </w:rPr>
        <w:t>http://www.acme.com/p</w:t>
      </w:r>
      <w:r>
        <w:rPr>
          <w:rFonts w:ascii="Courier New" w:hAnsi="Courier New" w:cs="Courier New"/>
          <w:color w:val="5B4221"/>
          <w:sz w:val="18"/>
          <w:szCs w:val="18"/>
          <w:lang w:eastAsia="en-GB"/>
        </w:rPr>
        <w:t>roducts/algal20090123090856.hdf",</w:t>
      </w:r>
    </w:p>
    <w:p w14:paraId="5A588A13" w14:textId="0E5B36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"type" : "application/x-hdf5",</w:t>
      </w:r>
    </w:p>
    <w:p w14:paraId="11B5F27E" w14:textId="3A54576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"length" : "453123432",</w:t>
      </w:r>
    </w:p>
    <w:p w14:paraId="0C247B5B" w14:textId="76A28F50"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"title" : "</w:t>
      </w:r>
      <w:r w:rsidRPr="003E15BD">
        <w:rPr>
          <w:rFonts w:ascii="Courier New" w:hAnsi="Courier New" w:cs="Courier New"/>
          <w:color w:val="5B4221"/>
          <w:sz w:val="18"/>
          <w:szCs w:val="18"/>
          <w:lang w:eastAsia="en-GB"/>
        </w:rPr>
        <w:t>HDF file fo</w:t>
      </w:r>
      <w:r>
        <w:rPr>
          <w:rFonts w:ascii="Courier New" w:hAnsi="Courier New" w:cs="Courier New"/>
          <w:color w:val="5B4221"/>
          <w:sz w:val="18"/>
          <w:szCs w:val="18"/>
          <w:lang w:eastAsia="en-GB"/>
        </w:rPr>
        <w:t>r the entry 2009-01-23 09:08:56"</w:t>
      </w:r>
    </w:p>
    <w:p w14:paraId="6E9D12A5"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815B58A" w14:textId="5DCF77D1" w:rsidR="00FB33FE" w:rsidRDefault="00FB33FE" w:rsidP="00226AB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C8D6D61"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8AA12A1"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F999602"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21CBDAB"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43A51506"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53F58CA" w14:textId="7B346749"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A3E0099" w14:textId="77777777" w:rsidR="00BD6EE1" w:rsidRPr="000626F4" w:rsidRDefault="00BD6EE1" w:rsidP="00BD6EE1">
      <w:pPr>
        <w:pStyle w:val="Heading4"/>
        <w:spacing w:after="240"/>
      </w:pPr>
      <w:bookmarkStart w:id="175" w:name="ResourceOffering"/>
      <w:bookmarkStart w:id="176" w:name="offering"/>
      <w:bookmarkEnd w:id="175"/>
      <w:bookmarkEnd w:id="176"/>
      <w:r w:rsidRPr="000626F4">
        <w:t xml:space="preserve">offering </w:t>
      </w:r>
    </w:p>
    <w:p w14:paraId="07A99E70" w14:textId="0BDE41E1" w:rsidR="00BD6EE1" w:rsidRPr="005C78BB" w:rsidRDefault="00BD6EE1" w:rsidP="00BD6EE1">
      <w:pPr>
        <w:rPr>
          <w:lang w:eastAsia="en-GB"/>
        </w:rPr>
      </w:pPr>
      <w:r w:rsidRPr="005C78BB">
        <w:rPr>
          <w:b/>
          <w:bCs/>
          <w:lang w:eastAsia="en-GB"/>
        </w:rPr>
        <w:t>Path</w:t>
      </w:r>
      <w:r w:rsidRPr="005C78BB">
        <w:rPr>
          <w:lang w:eastAsia="en-GB"/>
        </w:rPr>
        <w:t xml:space="preserve">: </w:t>
      </w:r>
      <w:r w:rsidR="006B4600">
        <w:rPr>
          <w:lang w:eastAsia="en-GB"/>
        </w:rPr>
        <w:t>xz.features[i].properties.offerings[i]</w:t>
      </w:r>
      <w:r w:rsidR="006B4600" w:rsidRPr="005C78BB">
        <w:rPr>
          <w:lang w:eastAsia="en-GB"/>
        </w:rPr>
        <w:t xml:space="preserve"> </w:t>
      </w:r>
    </w:p>
    <w:p w14:paraId="112FF2A7" w14:textId="7350A4E9" w:rsidR="00BD6EE1" w:rsidRPr="00372261" w:rsidRDefault="00BD6EE1" w:rsidP="00BD6EE1">
      <w:pPr>
        <w:rPr>
          <w:lang w:eastAsia="en-GB"/>
        </w:rPr>
      </w:pPr>
      <w:r w:rsidRPr="005C78BB">
        <w:rPr>
          <w:lang w:eastAsia="en-GB"/>
        </w:rPr>
        <w:t xml:space="preserve">The entry can contain a number of offerings </w:t>
      </w:r>
      <w:r>
        <w:rPr>
          <w:lang w:eastAsia="en-GB"/>
        </w:rPr>
        <w:t>defined by the class OWC:Offering (defined in</w:t>
      </w:r>
      <w:r w:rsidRPr="005C78BB">
        <w:rPr>
          <w:lang w:eastAsia="en-GB"/>
        </w:rPr>
        <w:t xml:space="preserve"> </w:t>
      </w:r>
      <w:r>
        <w:rPr>
          <w:lang w:eastAsia="en-GB"/>
        </w:rPr>
        <w:t xml:space="preserve">section </w:t>
      </w:r>
      <w:r>
        <w:rPr>
          <w:lang w:eastAsia="en-GB"/>
        </w:rPr>
        <w:fldChar w:fldCharType="begin"/>
      </w:r>
      <w:r>
        <w:rPr>
          <w:lang w:eastAsia="en-GB"/>
        </w:rPr>
        <w:instrText xml:space="preserve"> REF _Ref210699804 \r \h </w:instrText>
      </w:r>
      <w:r>
        <w:rPr>
          <w:lang w:eastAsia="en-GB"/>
        </w:rPr>
      </w:r>
      <w:r>
        <w:rPr>
          <w:lang w:eastAsia="en-GB"/>
        </w:rPr>
        <w:fldChar w:fldCharType="separate"/>
      </w:r>
      <w:r>
        <w:rPr>
          <w:lang w:eastAsia="en-GB"/>
        </w:rPr>
        <w:t>7.3.2</w:t>
      </w:r>
      <w:r>
        <w:rPr>
          <w:lang w:eastAsia="en-GB"/>
        </w:rPr>
        <w:fldChar w:fldCharType="end"/>
      </w:r>
      <w:r>
        <w:rPr>
          <w:lang w:eastAsia="en-GB"/>
        </w:rPr>
        <w:t xml:space="preserve"> </w:t>
      </w:r>
      <w:r>
        <w:rPr>
          <w:lang w:eastAsia="en-GB"/>
        </w:rPr>
        <w:fldChar w:fldCharType="begin"/>
      </w:r>
      <w:r>
        <w:rPr>
          <w:lang w:eastAsia="en-GB"/>
        </w:rPr>
        <w:instrText xml:space="preserve"> REF _Ref210699827 \p \h </w:instrText>
      </w:r>
      <w:r>
        <w:rPr>
          <w:lang w:eastAsia="en-GB"/>
        </w:rPr>
      </w:r>
      <w:r>
        <w:rPr>
          <w:lang w:eastAsia="en-GB"/>
        </w:rPr>
        <w:fldChar w:fldCharType="separate"/>
      </w:r>
      <w:r>
        <w:rPr>
          <w:lang w:eastAsia="en-GB"/>
        </w:rPr>
        <w:t>below</w:t>
      </w:r>
      <w:r>
        <w:rPr>
          <w:lang w:eastAsia="en-GB"/>
        </w:rPr>
        <w:fldChar w:fldCharType="end"/>
      </w:r>
      <w:r>
        <w:rPr>
          <w:lang w:eastAsia="en-GB"/>
        </w:rPr>
        <w:t>)</w:t>
      </w:r>
      <w:r w:rsidRPr="005C78BB">
        <w:rPr>
          <w:lang w:eastAsia="en-GB"/>
        </w:rPr>
        <w:t>.</w:t>
      </w:r>
      <w:r>
        <w:rPr>
          <w:lang w:eastAsia="en-GB"/>
        </w:rPr>
        <w:t xml:space="preserve"> </w:t>
      </w:r>
      <w:r w:rsidRPr="00372261">
        <w:rPr>
          <w:lang w:eastAsia="en-GB"/>
        </w:rPr>
        <w:t>This specification assigns no significance to the order of appearance</w:t>
      </w:r>
      <w:r>
        <w:rPr>
          <w:lang w:eastAsia="en-GB"/>
        </w:rPr>
        <w:t xml:space="preserve"> </w:t>
      </w:r>
      <w:r w:rsidR="00725529">
        <w:rPr>
          <w:lang w:eastAsia="en-GB"/>
        </w:rPr>
        <w:t xml:space="preserve">on the </w:t>
      </w:r>
      <w:r w:rsidR="00725529" w:rsidRPr="00725529">
        <w:rPr>
          <w:i/>
          <w:lang w:eastAsia="en-GB"/>
        </w:rPr>
        <w:t>offerings</w:t>
      </w:r>
      <w:r w:rsidR="00725529">
        <w:rPr>
          <w:lang w:eastAsia="en-GB"/>
        </w:rPr>
        <w:t xml:space="preserve"> array</w:t>
      </w:r>
      <w:r>
        <w:rPr>
          <w:lang w:eastAsia="en-GB"/>
        </w:rPr>
        <w:t>.</w:t>
      </w:r>
    </w:p>
    <w:p w14:paraId="5F6F2B80"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46E4A923"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4D39832C" w14:textId="28B6E19B"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19272F">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326A188F"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Pr="00201E75">
        <w:rPr>
          <w:rFonts w:ascii="Courier New" w:hAnsi="Courier New" w:cs="Courier New"/>
          <w:color w:val="5B4221"/>
          <w:sz w:val="18"/>
          <w:szCs w:val="18"/>
          <w:lang w:eastAsia="en-GB"/>
        </w:rPr>
        <w:t>"properties" : {</w:t>
      </w:r>
    </w:p>
    <w:p w14:paraId="2B3CFD2B"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5DC91E9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7A70A4E"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58AB88F8" w14:textId="77777777" w:rsidR="006B4600" w:rsidRDefault="006B4600" w:rsidP="006B460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606FAAC0" w14:textId="77777777" w:rsidR="006B4600" w:rsidRDefault="006B4600" w:rsidP="006B460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p>
    <w:p w14:paraId="47B277B2" w14:textId="77777777" w:rsidR="006B4600" w:rsidRDefault="006B4600" w:rsidP="006B460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36F66D94" w14:textId="2D9B38A7" w:rsidR="006B4600" w:rsidRDefault="006B4600"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"offerings" : [{</w:t>
      </w:r>
    </w:p>
    <w:p w14:paraId="4367970B" w14:textId="5BD503C2" w:rsidR="006B4600" w:rsidRDefault="0019272F"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19272F">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-geojson</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/wms</w:t>
      </w:r>
      <w:r>
        <w:rPr>
          <w:rFonts w:ascii="Courier New" w:hAnsi="Courier New" w:cs="Courier New"/>
          <w:color w:val="5B4221"/>
          <w:sz w:val="18"/>
          <w:szCs w:val="18"/>
          <w:lang w:eastAsia="en-GB"/>
        </w:rPr>
        <w:t>",</w:t>
      </w:r>
    </w:p>
    <w:p w14:paraId="3E6B84B6" w14:textId="07F65158" w:rsidR="0019272F" w:rsidRDefault="0019272F"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3B866CE" w14:textId="044CDA76" w:rsidR="0019272F" w:rsidRDefault="0019272F"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26C6AD3" w14:textId="15FE23C3"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19272F">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-geojson</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w:t>
      </w:r>
      <w:r>
        <w:rPr>
          <w:rFonts w:ascii="Courier New" w:hAnsi="Courier New" w:cs="Courier New"/>
          <w:color w:val="5B4221"/>
          <w:sz w:val="18"/>
          <w:szCs w:val="18"/>
          <w:lang w:eastAsia="en-GB"/>
        </w:rPr>
        <w:t>gml",</w:t>
      </w:r>
    </w:p>
    <w:p w14:paraId="397D56B6" w14:textId="59F756C6" w:rsidR="0019272F" w:rsidRDefault="0019272F"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6D92540" w14:textId="13658A75" w:rsidR="006B4600" w:rsidRDefault="006B4600"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19272F">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6FFDF549" w14:textId="2E1AAF5D" w:rsidR="00CC3D8B" w:rsidRDefault="006B4600"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CC3D8B" w:rsidRPr="00C14F4A">
        <w:rPr>
          <w:rFonts w:ascii="Courier New" w:hAnsi="Courier New" w:cs="Courier New"/>
          <w:color w:val="5B4221"/>
          <w:sz w:val="18"/>
          <w:szCs w:val="18"/>
          <w:lang w:eastAsia="en-GB"/>
        </w:rPr>
        <w:t>...</w:t>
      </w:r>
    </w:p>
    <w:p w14:paraId="7CB7DD90"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4BBDAD2"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7BF184A" w14:textId="77777777"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913AFFE" w14:textId="77777777" w:rsidR="00BD6EE1" w:rsidRDefault="00BD6EE1" w:rsidP="00BD6EE1">
      <w:pPr>
        <w:rPr>
          <w:lang w:eastAsia="en-GB"/>
        </w:rPr>
      </w:pPr>
    </w:p>
    <w:p w14:paraId="43536656" w14:textId="77777777" w:rsidR="00BD6EE1" w:rsidRPr="000626F4" w:rsidRDefault="00BD6EE1" w:rsidP="00BD6EE1">
      <w:pPr>
        <w:pStyle w:val="Heading4"/>
        <w:spacing w:after="240"/>
      </w:pPr>
      <w:bookmarkStart w:id="177" w:name="ResourceActive"/>
      <w:bookmarkStart w:id="178" w:name="active"/>
      <w:bookmarkEnd w:id="177"/>
      <w:bookmarkEnd w:id="178"/>
      <w:r w:rsidRPr="000626F4">
        <w:t xml:space="preserve">active </w:t>
      </w:r>
    </w:p>
    <w:p w14:paraId="7189BA85" w14:textId="6FD38820" w:rsidR="00BD6EE1" w:rsidRPr="005C78BB" w:rsidRDefault="00BD6EE1" w:rsidP="00BD6EE1">
      <w:pPr>
        <w:rPr>
          <w:lang w:eastAsia="en-GB"/>
        </w:rPr>
      </w:pPr>
      <w:r w:rsidRPr="005C78BB">
        <w:rPr>
          <w:b/>
          <w:bCs/>
          <w:lang w:eastAsia="en-GB"/>
        </w:rPr>
        <w:t>Path</w:t>
      </w:r>
      <w:r w:rsidRPr="005C78BB">
        <w:rPr>
          <w:lang w:eastAsia="en-GB"/>
        </w:rPr>
        <w:t xml:space="preserve">: </w:t>
      </w:r>
      <w:r w:rsidR="0019272F">
        <w:rPr>
          <w:lang w:eastAsia="en-GB"/>
        </w:rPr>
        <w:t>&lt;xz&gt;.features[i].properties.active</w:t>
      </w:r>
    </w:p>
    <w:p w14:paraId="4BC572E2" w14:textId="4FC31B3F" w:rsidR="00BD6EE1" w:rsidRPr="005C78BB" w:rsidRDefault="00DB11B3" w:rsidP="00BD6EE1">
      <w:pPr>
        <w:rPr>
          <w:lang w:eastAsia="en-GB"/>
        </w:rPr>
      </w:pPr>
      <w:r>
        <w:rPr>
          <w:lang w:eastAsia="en-GB"/>
        </w:rPr>
        <w:t xml:space="preserve">This element is a Boolean </w:t>
      </w:r>
      <w:r w:rsidR="00BD6EE1" w:rsidRPr="005C78BB">
        <w:rPr>
          <w:lang w:eastAsia="en-GB"/>
        </w:rPr>
        <w:t xml:space="preserve">value indicating to the client if the Context resource </w:t>
      </w:r>
      <w:r>
        <w:rPr>
          <w:lang w:eastAsia="en-GB"/>
        </w:rPr>
        <w:t>should be displayed by default.</w:t>
      </w:r>
    </w:p>
    <w:p w14:paraId="70D51799" w14:textId="77777777" w:rsidR="00BD6EE1" w:rsidRPr="005C78BB" w:rsidRDefault="00BD6EE1" w:rsidP="00BD6EE1">
      <w:pPr>
        <w:rPr>
          <w:lang w:eastAsia="en-GB"/>
        </w:rPr>
      </w:pPr>
      <w:r w:rsidRPr="005C78BB">
        <w:rPr>
          <w:lang w:eastAsia="en-GB"/>
        </w:rPr>
        <w:t>Example:</w:t>
      </w:r>
    </w:p>
    <w:p w14:paraId="2C9C0470" w14:textId="77777777" w:rsidR="0019272F" w:rsidRPr="00201E75"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8630690" w14:textId="77777777" w:rsidR="0019272F" w:rsidRPr="00201E75"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09FFC644" w14:textId="77777777" w:rsidR="0019272F" w:rsidRPr="00201E75"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3465CD3C" w14:textId="77777777" w:rsidR="0019272F" w:rsidRPr="00543994"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407F48EB" w14:textId="77777777" w:rsidR="0019272F" w:rsidRPr="003E15BD"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6E1D3C34"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29B991D"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564DE20C"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04E5D196"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5F05B156" w14:textId="020DD9E2"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active</w:t>
      </w:r>
      <w:r w:rsidRPr="00201E75">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true, </w:t>
      </w:r>
    </w:p>
    <w:p w14:paraId="3D6ED44E"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FD39657"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33B77EC"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B747D4A"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EF75095"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C16A24A" w14:textId="25C6675C" w:rsidR="00BD6EE1"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B024A62" w14:textId="77777777" w:rsidR="00CC3D8B" w:rsidRPr="003E15BD"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B5CD73D" w14:textId="77777777" w:rsidR="00BD6EE1" w:rsidRDefault="00BD6EE1" w:rsidP="00BD6EE1">
      <w:pPr>
        <w:pStyle w:val="Heading4"/>
        <w:spacing w:after="240"/>
      </w:pPr>
      <w:bookmarkStart w:id="179" w:name="resourceMetadata"/>
      <w:bookmarkEnd w:id="179"/>
      <w:r w:rsidRPr="000626F4">
        <w:lastRenderedPageBreak/>
        <w:t xml:space="preserve">resourceMetadata </w:t>
      </w:r>
    </w:p>
    <w:p w14:paraId="53B9F748" w14:textId="2059248E" w:rsidR="00BD6EE1" w:rsidRPr="005C78BB" w:rsidRDefault="00BD6EE1" w:rsidP="00BD6EE1">
      <w:pPr>
        <w:rPr>
          <w:lang w:eastAsia="en-GB"/>
        </w:rPr>
      </w:pPr>
      <w:r w:rsidRPr="005C78BB">
        <w:rPr>
          <w:b/>
          <w:bCs/>
          <w:lang w:eastAsia="en-GB"/>
        </w:rPr>
        <w:t>Path</w:t>
      </w:r>
      <w:r w:rsidRPr="005C78BB">
        <w:rPr>
          <w:lang w:eastAsia="en-GB"/>
        </w:rPr>
        <w:t xml:space="preserve">: </w:t>
      </w:r>
      <w:r w:rsidR="00DB11B3">
        <w:rPr>
          <w:lang w:eastAsia="en-GB"/>
        </w:rPr>
        <w:t>xz.features[i].</w:t>
      </w:r>
      <w:r w:rsidR="00DB11B3" w:rsidRPr="006B4600">
        <w:rPr>
          <w:lang w:eastAsia="en-GB"/>
        </w:rPr>
        <w:t xml:space="preserve"> </w:t>
      </w:r>
      <w:r w:rsidR="00DB11B3">
        <w:rPr>
          <w:lang w:eastAsia="en-GB"/>
        </w:rPr>
        <w:t>properties.links.</w:t>
      </w:r>
      <w:commentRangeStart w:id="180"/>
      <w:r w:rsidR="00DB11B3">
        <w:rPr>
          <w:lang w:eastAsia="en-GB"/>
        </w:rPr>
        <w:t>via</w:t>
      </w:r>
      <w:commentRangeEnd w:id="180"/>
      <w:r w:rsidR="00DB11B3">
        <w:rPr>
          <w:rStyle w:val="CommentReference"/>
        </w:rPr>
        <w:commentReference w:id="180"/>
      </w:r>
      <w:r w:rsidR="00DB11B3">
        <w:rPr>
          <w:lang w:eastAsia="en-GB"/>
        </w:rPr>
        <w:t>.href</w:t>
      </w:r>
      <w:r w:rsidR="00DB11B3" w:rsidRPr="005C78BB">
        <w:rPr>
          <w:lang w:eastAsia="en-GB"/>
        </w:rPr>
        <w:t xml:space="preserve"> </w:t>
      </w:r>
    </w:p>
    <w:p w14:paraId="46A10B13" w14:textId="6F11F806" w:rsidR="00BD6EE1" w:rsidRPr="005C78BB" w:rsidRDefault="00BD6EE1" w:rsidP="00BD6EE1">
      <w:pPr>
        <w:rPr>
          <w:lang w:eastAsia="en-GB"/>
        </w:rPr>
      </w:pPr>
      <w:r>
        <w:rPr>
          <w:lang w:eastAsia="en-GB"/>
        </w:rPr>
        <w:t>This element contains a</w:t>
      </w:r>
      <w:r w:rsidRPr="005C78BB">
        <w:rPr>
          <w:lang w:eastAsia="en-GB"/>
        </w:rPr>
        <w:t xml:space="preserve"> reference to a resource from which t</w:t>
      </w:r>
      <w:r>
        <w:rPr>
          <w:lang w:eastAsia="en-GB"/>
        </w:rPr>
        <w:t>he present resource is derived</w:t>
      </w:r>
      <w:r w:rsidRPr="005C78BB">
        <w:rPr>
          <w:lang w:eastAsia="en-GB"/>
        </w:rPr>
        <w:t>.</w:t>
      </w:r>
    </w:p>
    <w:p w14:paraId="0D9081AA" w14:textId="77777777" w:rsidR="00DB11B3" w:rsidRPr="00201E75"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BCB0237" w14:textId="77777777" w:rsidR="00DB11B3" w:rsidRPr="00201E75"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3620DF4F" w14:textId="77777777" w:rsidR="00DB11B3" w:rsidRPr="00201E75"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26239FC2" w14:textId="77777777" w:rsidR="00DB11B3" w:rsidRPr="00543994"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3FB4A8F2" w14:textId="77777777" w:rsidR="00DB11B3" w:rsidRPr="003E15BD"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10C23318"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52ED7C5"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71184EF2"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4C99847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387B8819"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links</w:t>
      </w:r>
      <w:r w:rsidRPr="00201E75">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7620E9C4" w14:textId="0C665503"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"via" : {</w:t>
      </w:r>
    </w:p>
    <w:p w14:paraId="67B4F75E" w14:textId="1556C67B"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 : "</w:t>
      </w:r>
      <w:r w:rsidRPr="003E15BD">
        <w:rPr>
          <w:rFonts w:ascii="Courier New" w:hAnsi="Courier New" w:cs="Courier New"/>
          <w:color w:val="5B4221"/>
          <w:sz w:val="18"/>
          <w:szCs w:val="18"/>
          <w:lang w:eastAsia="en-GB"/>
        </w:rPr>
        <w:t>http://www.acme.com/p</w:t>
      </w:r>
      <w:r>
        <w:rPr>
          <w:rFonts w:ascii="Courier New" w:hAnsi="Courier New" w:cs="Courier New"/>
          <w:color w:val="5B4221"/>
          <w:sz w:val="18"/>
          <w:szCs w:val="18"/>
          <w:lang w:eastAsia="en-GB"/>
        </w:rPr>
        <w:t>roducts/algal20090123090856.xml",</w:t>
      </w:r>
    </w:p>
    <w:p w14:paraId="2482B208" w14:textId="27BDC5C1"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"type" : "application/xml",</w:t>
      </w:r>
    </w:p>
    <w:p w14:paraId="44F4B16D" w14:textId="163DD859"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"length" : "435",</w:t>
      </w:r>
    </w:p>
    <w:p w14:paraId="7A47783D" w14:textId="6CEAC355"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"title" : "</w:t>
      </w:r>
      <w:r w:rsidRPr="00DB11B3">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XML metadata file fo</w:t>
      </w:r>
      <w:r>
        <w:rPr>
          <w:rFonts w:ascii="Courier New" w:hAnsi="Courier New" w:cs="Courier New"/>
          <w:color w:val="5B4221"/>
          <w:sz w:val="18"/>
          <w:szCs w:val="18"/>
          <w:lang w:eastAsia="en-GB"/>
        </w:rPr>
        <w:t>r the entry 2009-01-23 09:08:56"</w:t>
      </w:r>
    </w:p>
    <w:p w14:paraId="22DCAD9B" w14:textId="63A01712"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6FCC71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A6E5E2D"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71FAD40"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546665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8D0D54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E92A4B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526BC23" w14:textId="5DA18AB9"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A0C6FCB" w14:textId="77777777" w:rsidR="00BD6EE1" w:rsidRPr="000626F4" w:rsidRDefault="00BD6EE1" w:rsidP="00BD6EE1">
      <w:pPr>
        <w:pStyle w:val="Heading4"/>
        <w:spacing w:after="240"/>
      </w:pPr>
      <w:bookmarkStart w:id="181" w:name="ResourceKeyword"/>
      <w:bookmarkStart w:id="182" w:name="keyword_AN1"/>
      <w:bookmarkEnd w:id="181"/>
      <w:bookmarkEnd w:id="182"/>
      <w:r w:rsidRPr="000626F4">
        <w:t xml:space="preserve">keyword </w:t>
      </w:r>
    </w:p>
    <w:p w14:paraId="612FFAE3" w14:textId="73B750AD" w:rsidR="00DB11B3" w:rsidRPr="005C78BB" w:rsidRDefault="00DB11B3" w:rsidP="00DB11B3">
      <w:pPr>
        <w:rPr>
          <w:lang w:eastAsia="en-GB"/>
        </w:rPr>
      </w:pPr>
      <w:r w:rsidRPr="005C78BB">
        <w:rPr>
          <w:b/>
          <w:bCs/>
          <w:lang w:eastAsia="en-GB"/>
        </w:rPr>
        <w:t>Path</w:t>
      </w:r>
      <w:r w:rsidRPr="005C78BB">
        <w:rPr>
          <w:lang w:eastAsia="en-GB"/>
        </w:rPr>
        <w:t xml:space="preserve">: </w:t>
      </w:r>
      <w:r>
        <w:rPr>
          <w:lang w:eastAsia="en-GB"/>
        </w:rPr>
        <w:t>&lt;xz&gt;</w:t>
      </w:r>
      <w:r w:rsidR="00523675">
        <w:rPr>
          <w:lang w:eastAsia="en-GB"/>
        </w:rPr>
        <w:t>.features[i].</w:t>
      </w:r>
      <w:r>
        <w:rPr>
          <w:lang w:eastAsia="en-GB"/>
        </w:rPr>
        <w:t>properties.categories</w:t>
      </w:r>
      <w:r w:rsidR="00523675">
        <w:rPr>
          <w:lang w:eastAsia="en-GB"/>
        </w:rPr>
        <w:t>[j].term</w:t>
      </w:r>
    </w:p>
    <w:p w14:paraId="08B8BCD2" w14:textId="0B1C029B" w:rsidR="00DB11B3" w:rsidRPr="005C78BB" w:rsidRDefault="00DB11B3" w:rsidP="00DB11B3">
      <w:pPr>
        <w:rPr>
          <w:lang w:eastAsia="en-GB"/>
        </w:rPr>
      </w:pPr>
      <w:r w:rsidRPr="005C78BB">
        <w:rPr>
          <w:lang w:eastAsia="en-GB"/>
        </w:rPr>
        <w:t xml:space="preserve">This </w:t>
      </w:r>
      <w:r>
        <w:rPr>
          <w:lang w:eastAsia="en-GB"/>
        </w:rPr>
        <w:t xml:space="preserve">array </w:t>
      </w:r>
      <w:r w:rsidRPr="005C78BB">
        <w:rPr>
          <w:lang w:eastAsia="en-GB"/>
        </w:rPr>
        <w:t xml:space="preserve">is </w:t>
      </w:r>
      <w:r>
        <w:rPr>
          <w:lang w:eastAsia="en-GB"/>
        </w:rPr>
        <w:t xml:space="preserve">an </w:t>
      </w:r>
      <w:r w:rsidRPr="005C78BB">
        <w:rPr>
          <w:lang w:eastAsia="en-GB"/>
        </w:rPr>
        <w:t>optional and expresses a category related to th</w:t>
      </w:r>
      <w:r w:rsidR="00523675">
        <w:rPr>
          <w:lang w:eastAsia="en-GB"/>
        </w:rPr>
        <w:t>e</w:t>
      </w:r>
      <w:r w:rsidRPr="005C78BB">
        <w:rPr>
          <w:lang w:eastAsia="en-GB"/>
        </w:rPr>
        <w:t xml:space="preserve"> Context </w:t>
      </w:r>
      <w:r w:rsidR="00523675">
        <w:rPr>
          <w:lang w:eastAsia="en-GB"/>
        </w:rPr>
        <w:t>resource</w:t>
      </w:r>
      <w:r w:rsidRPr="005C78BB">
        <w:rPr>
          <w:lang w:eastAsia="en-GB"/>
        </w:rPr>
        <w:t>. It MAY have a related code-list that is identified by the scheme attribute</w:t>
      </w:r>
      <w:r>
        <w:rPr>
          <w:lang w:eastAsia="en-GB"/>
        </w:rPr>
        <w:t xml:space="preserve">. Each item of the </w:t>
      </w:r>
      <w:r w:rsidRPr="005C78BB">
        <w:rPr>
          <w:lang w:eastAsia="en-GB"/>
        </w:rPr>
        <w:t xml:space="preserve">category </w:t>
      </w:r>
      <w:r>
        <w:rPr>
          <w:lang w:eastAsia="en-GB"/>
        </w:rPr>
        <w:t xml:space="preserve">array </w:t>
      </w:r>
      <w:r w:rsidRPr="005C78BB">
        <w:rPr>
          <w:lang w:eastAsia="en-GB"/>
        </w:rPr>
        <w:t xml:space="preserve">has one required </w:t>
      </w:r>
      <w:r>
        <w:rPr>
          <w:lang w:eastAsia="en-GB"/>
        </w:rPr>
        <w:t>element</w:t>
      </w:r>
      <w:r w:rsidRPr="005C78BB">
        <w:rPr>
          <w:lang w:eastAsia="en-GB"/>
        </w:rPr>
        <w:t>,</w:t>
      </w:r>
      <w:r>
        <w:rPr>
          <w:lang w:eastAsia="en-GB"/>
        </w:rPr>
        <w:t xml:space="preserve"> </w:t>
      </w:r>
      <w:r>
        <w:rPr>
          <w:i/>
          <w:iCs/>
          <w:lang w:eastAsia="en-GB"/>
        </w:rPr>
        <w:t>t</w:t>
      </w:r>
      <w:r w:rsidRPr="005C78BB">
        <w:rPr>
          <w:i/>
          <w:iCs/>
          <w:lang w:eastAsia="en-GB"/>
        </w:rPr>
        <w:t>erm</w:t>
      </w:r>
      <w:r w:rsidRPr="005C78BB">
        <w:rPr>
          <w:lang w:eastAsia="en-GB"/>
        </w:rPr>
        <w:t xml:space="preserve"> (identifies the category), and two optional </w:t>
      </w:r>
      <w:r>
        <w:rPr>
          <w:lang w:eastAsia="en-GB"/>
        </w:rPr>
        <w:t>elements</w:t>
      </w:r>
      <w:r w:rsidRPr="005C78BB">
        <w:rPr>
          <w:lang w:eastAsia="en-GB"/>
        </w:rPr>
        <w:t xml:space="preserve">, </w:t>
      </w:r>
      <w:r>
        <w:rPr>
          <w:i/>
          <w:iCs/>
          <w:lang w:eastAsia="en-GB"/>
        </w:rPr>
        <w:t>s</w:t>
      </w:r>
      <w:r w:rsidRPr="005C78BB">
        <w:rPr>
          <w:i/>
          <w:iCs/>
          <w:lang w:eastAsia="en-GB"/>
        </w:rPr>
        <w:t>cheme</w:t>
      </w:r>
      <w:r w:rsidRPr="005C78BB">
        <w:rPr>
          <w:lang w:eastAsia="en-GB"/>
        </w:rPr>
        <w:t xml:space="preserve"> (identifies the categorization scheme via a URI) and </w:t>
      </w:r>
      <w:r>
        <w:rPr>
          <w:i/>
          <w:iCs/>
          <w:lang w:eastAsia="en-GB"/>
        </w:rPr>
        <w:t>l</w:t>
      </w:r>
      <w:r w:rsidRPr="005C78BB">
        <w:rPr>
          <w:i/>
          <w:iCs/>
          <w:lang w:eastAsia="en-GB"/>
        </w:rPr>
        <w:t>abel</w:t>
      </w:r>
      <w:r w:rsidRPr="005C78BB">
        <w:rPr>
          <w:lang w:eastAsia="en-GB"/>
        </w:rPr>
        <w:t xml:space="preserve"> (provides a human-readable label for display).</w:t>
      </w:r>
      <w:r w:rsidRPr="00AD6172">
        <w:rPr>
          <w:lang w:eastAsia="en-GB"/>
        </w:rPr>
        <w:t xml:space="preserve"> </w:t>
      </w:r>
      <w:r>
        <w:rPr>
          <w:lang w:eastAsia="en-GB"/>
        </w:rPr>
        <w:t>This specification assigns no significance to the order of items in the array.</w:t>
      </w:r>
    </w:p>
    <w:p w14:paraId="32307C69"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0921A3DC"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6A97EEFC" w14:textId="77777777" w:rsidR="00DB11B3" w:rsidRPr="00121B97"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61B81F00"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2B03049C" w14:textId="2B5BFB78"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DD4A05A"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11861B4"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Pr="00C14F4A">
        <w:rPr>
          <w:rFonts w:ascii="Courier New" w:hAnsi="Courier New" w:cs="Courier New"/>
          <w:color w:val="5B4221"/>
          <w:sz w:val="18"/>
          <w:szCs w:val="18"/>
          <w:lang w:eastAsia="en-GB"/>
        </w:rPr>
        <w:t>"features": [</w:t>
      </w:r>
      <w:r>
        <w:rPr>
          <w:rFonts w:ascii="Courier New" w:hAnsi="Courier New" w:cs="Courier New"/>
          <w:color w:val="5B4221"/>
          <w:sz w:val="18"/>
          <w:szCs w:val="18"/>
          <w:lang w:eastAsia="en-GB"/>
        </w:rPr>
        <w:t>{</w:t>
      </w:r>
    </w:p>
    <w:p w14:paraId="2F691B65"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FD2D83A" w14:textId="44C8B44C" w:rsidR="002C09CB" w:rsidRDefault="002C09CB"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523675">
        <w:rPr>
          <w:rFonts w:ascii="Courier New" w:hAnsi="Courier New" w:cs="Courier New"/>
          <w:color w:val="5B4221"/>
          <w:sz w:val="18"/>
          <w:szCs w:val="18"/>
          <w:lang w:eastAsia="en-GB"/>
        </w:rPr>
        <w:t>"</w:t>
      </w:r>
      <w:r>
        <w:rPr>
          <w:rFonts w:ascii="Courier New" w:hAnsi="Courier New" w:cs="Courier New"/>
          <w:color w:val="5B4221"/>
          <w:sz w:val="18"/>
          <w:szCs w:val="18"/>
          <w:lang w:eastAsia="en-GB"/>
        </w:rPr>
        <w:t>properties</w:t>
      </w:r>
      <w:r w:rsidR="00523675">
        <w:rPr>
          <w:rFonts w:ascii="Courier New" w:hAnsi="Courier New" w:cs="Courier New"/>
          <w:color w:val="5B4221"/>
          <w:sz w:val="18"/>
          <w:szCs w:val="18"/>
          <w:lang w:eastAsia="en-GB"/>
        </w:rPr>
        <w:t>" : {</w:t>
      </w:r>
    </w:p>
    <w:p w14:paraId="7DAF3BFC" w14:textId="62B9AA96"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categories</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00523675">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469D3958" w14:textId="5670C7E4"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scheme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http://www.acme.com/category</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18ADB61E" w14:textId="242D9871"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term</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2C09CB" w:rsidRPr="003E15BD">
        <w:rPr>
          <w:rFonts w:ascii="Courier New" w:hAnsi="Courier New" w:cs="Courier New"/>
          <w:color w:val="5B4221"/>
          <w:sz w:val="18"/>
          <w:szCs w:val="18"/>
          <w:lang w:eastAsia="en-GB"/>
        </w:rPr>
        <w:t>high_concentration</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5B306BDF" w14:textId="5A321FFC"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label</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002C09CB">
        <w:rPr>
          <w:rFonts w:ascii="Courier New" w:hAnsi="Courier New" w:cs="Courier New"/>
          <w:color w:val="5B4221"/>
          <w:sz w:val="18"/>
          <w:szCs w:val="18"/>
          <w:lang w:eastAsia="en-GB"/>
        </w:rPr>
        <w:t>"</w:t>
      </w:r>
      <w:r w:rsidR="002C09CB" w:rsidRPr="003E15BD">
        <w:rPr>
          <w:rFonts w:ascii="Courier New" w:hAnsi="Courier New" w:cs="Courier New"/>
          <w:color w:val="5B4221"/>
          <w:sz w:val="18"/>
          <w:szCs w:val="18"/>
          <w:lang w:eastAsia="en-GB"/>
        </w:rPr>
        <w:t>High Concentration was detected on this entry</w:t>
      </w:r>
      <w:r w:rsidRPr="00437E12">
        <w:rPr>
          <w:rFonts w:ascii="Courier New" w:hAnsi="Courier New" w:cs="Courier New"/>
          <w:color w:val="5B4221"/>
          <w:sz w:val="18"/>
          <w:szCs w:val="18"/>
          <w:lang w:eastAsia="en-GB"/>
        </w:rPr>
        <w:t>"</w:t>
      </w:r>
    </w:p>
    <w:p w14:paraId="38CF2445" w14:textId="5001DF90"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2C09CB">
        <w:rPr>
          <w:rFonts w:ascii="Courier New" w:hAnsi="Courier New" w:cs="Courier New"/>
          <w:color w:val="5B4221"/>
          <w:sz w:val="18"/>
          <w:szCs w:val="18"/>
          <w:lang w:eastAsia="en-GB"/>
        </w:rPr>
        <w:t>,{</w:t>
      </w:r>
    </w:p>
    <w:p w14:paraId="25F55176" w14:textId="1C07CC40"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scheme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http://www.earthobservations.org/category</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4F42D915" w14:textId="344C14B4"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term</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GEOSSDataCore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528EE3D4" w14:textId="6018E7C6"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label</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3E15BD">
        <w:rPr>
          <w:rFonts w:ascii="Courier New" w:hAnsi="Courier New" w:cs="Courier New"/>
          <w:color w:val="5B4221"/>
          <w:sz w:val="18"/>
          <w:szCs w:val="18"/>
          <w:lang w:eastAsia="en-GB"/>
        </w:rPr>
        <w:t>GEOSS Data Collection of Open Resources for Everyone</w:t>
      </w:r>
      <w:r w:rsidRPr="00437E12">
        <w:rPr>
          <w:rFonts w:ascii="Courier New" w:hAnsi="Courier New" w:cs="Courier New"/>
          <w:color w:val="5B4221"/>
          <w:sz w:val="18"/>
          <w:szCs w:val="18"/>
          <w:lang w:eastAsia="en-GB"/>
        </w:rPr>
        <w:t>"</w:t>
      </w:r>
    </w:p>
    <w:p w14:paraId="07D23AAD" w14:textId="4EC716C1"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6C0C2AE" w14:textId="6BF95B82"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37A4EBD" w14:textId="48945B39"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62B5CD0" w14:textId="35542EAB"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E4CC5D5"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124E7BE9" w14:textId="77777777" w:rsidR="00DB11B3" w:rsidRPr="00C14F4A"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7F4531D" w14:textId="77777777" w:rsidR="00DB11B3" w:rsidRPr="003E15BD"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3256597" w14:textId="77777777" w:rsidR="00DB11B3" w:rsidRDefault="00DB11B3" w:rsidP="00BD6EE1">
      <w:pPr>
        <w:rPr>
          <w:b/>
          <w:bCs/>
          <w:lang w:eastAsia="en-GB"/>
        </w:rPr>
      </w:pPr>
    </w:p>
    <w:p w14:paraId="662B1915" w14:textId="77777777" w:rsidR="00BD6EE1" w:rsidRPr="000626F4" w:rsidRDefault="00BD6EE1" w:rsidP="00BD6EE1">
      <w:pPr>
        <w:pStyle w:val="Heading4"/>
        <w:spacing w:after="240"/>
      </w:pPr>
      <w:bookmarkStart w:id="183" w:name="ResourceMinScaleDenominator"/>
      <w:bookmarkStart w:id="184" w:name="minScaleDenominator"/>
      <w:bookmarkEnd w:id="183"/>
      <w:bookmarkEnd w:id="184"/>
      <w:r w:rsidRPr="000626F4">
        <w:t xml:space="preserve">minScaleDenominator </w:t>
      </w:r>
    </w:p>
    <w:p w14:paraId="1E6E306B" w14:textId="7B568E32" w:rsidR="00BD6EE1" w:rsidRPr="005C78BB" w:rsidRDefault="00BD6EE1" w:rsidP="00BD6EE1">
      <w:pPr>
        <w:rPr>
          <w:lang w:eastAsia="en-GB"/>
        </w:rPr>
      </w:pPr>
      <w:r w:rsidRPr="005C78BB">
        <w:rPr>
          <w:b/>
          <w:bCs/>
          <w:lang w:eastAsia="en-GB"/>
        </w:rPr>
        <w:t>Path</w:t>
      </w:r>
      <w:r w:rsidRPr="005C78BB">
        <w:rPr>
          <w:lang w:eastAsia="en-GB"/>
        </w:rPr>
        <w:t xml:space="preserve">: </w:t>
      </w:r>
      <w:r w:rsidR="00523675">
        <w:rPr>
          <w:lang w:eastAsia="en-GB"/>
        </w:rPr>
        <w:t>&lt;xz&gt;.features[i].properties.minscale</w:t>
      </w:r>
    </w:p>
    <w:p w14:paraId="04444108" w14:textId="77777777" w:rsidR="00BD6EE1" w:rsidRPr="005C78BB" w:rsidRDefault="00BD6EE1" w:rsidP="00BD6EE1">
      <w:pPr>
        <w:rPr>
          <w:lang w:eastAsia="en-GB"/>
        </w:rPr>
      </w:pPr>
      <w:r>
        <w:rPr>
          <w:lang w:eastAsia="en-GB"/>
        </w:rPr>
        <w:t>This element defines the m</w:t>
      </w:r>
      <w:r w:rsidRPr="005C78BB">
        <w:rPr>
          <w:lang w:eastAsia="en-GB"/>
        </w:rPr>
        <w:t xml:space="preserve">inimum scale for the display of the resource. The scale denominator is defined with respect to a </w:t>
      </w:r>
      <w:r>
        <w:rPr>
          <w:lang w:eastAsia="en-GB"/>
        </w:rPr>
        <w:t>“</w:t>
      </w:r>
      <w:r w:rsidRPr="005C78BB">
        <w:rPr>
          <w:lang w:eastAsia="en-GB"/>
        </w:rPr>
        <w:t>standardized rendering pixel size</w:t>
      </w:r>
      <w:r>
        <w:rPr>
          <w:lang w:eastAsia="en-GB"/>
        </w:rPr>
        <w:t>”</w:t>
      </w:r>
      <w:r w:rsidRPr="005C78BB">
        <w:rPr>
          <w:lang w:eastAsia="en-GB"/>
        </w:rPr>
        <w:t xml:space="preserve"> of 0.28 mm × 0.28 mm (millimeters). The definition is the same used in </w:t>
      </w:r>
      <w:r w:rsidRPr="00051888">
        <w:rPr>
          <w:lang w:eastAsia="en-GB"/>
        </w:rPr>
        <w:t>WMS</w:t>
      </w:r>
      <w:r w:rsidRPr="005C78BB">
        <w:rPr>
          <w:lang w:eastAsia="en-GB"/>
        </w:rPr>
        <w:t xml:space="preserve"> 1.3.0 [OGC 06-042] and in Symbology Encoding Implementation Specification 1.1.0 [05-077r4]. Frequently, the true pixel size is unknown and 0.28 mm is a common actual size for current displays.</w:t>
      </w:r>
    </w:p>
    <w:p w14:paraId="3323021D" w14:textId="77777777" w:rsidR="00523675" w:rsidRPr="00201E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6114CF27" w14:textId="77777777" w:rsidR="00523675" w:rsidRPr="00201E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765BE2FB" w14:textId="77777777" w:rsidR="00523675" w:rsidRPr="00201E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3E1FB2E4" w14:textId="77777777" w:rsidR="00523675" w:rsidRPr="00543994"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611EAA78" w14:textId="77777777" w:rsidR="00523675" w:rsidRPr="003E15BD"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707EAF08"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70DC642"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767BB1A8"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025B7884"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0A2B0472" w14:textId="1798E18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Pr="00523675">
        <w:rPr>
          <w:rFonts w:ascii="Courier New" w:hAnsi="Courier New" w:cs="Courier New"/>
          <w:color w:val="5B4221"/>
          <w:sz w:val="18"/>
          <w:szCs w:val="18"/>
          <w:lang w:eastAsia="en-GB"/>
        </w:rPr>
        <w:t>minscale</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w:t>
      </w:r>
      <w:r w:rsidR="0092272E">
        <w:rPr>
          <w:rFonts w:ascii="Courier New" w:hAnsi="Courier New" w:cs="Courier New"/>
          <w:color w:val="5B4221"/>
          <w:sz w:val="18"/>
          <w:szCs w:val="18"/>
          <w:lang w:eastAsia="en-GB"/>
        </w:rPr>
        <w:t>100</w:t>
      </w:r>
      <w:r>
        <w:rPr>
          <w:rFonts w:ascii="Courier New" w:hAnsi="Courier New" w:cs="Courier New"/>
          <w:color w:val="5B4221"/>
          <w:sz w:val="18"/>
          <w:szCs w:val="18"/>
          <w:lang w:eastAsia="en-GB"/>
        </w:rPr>
        <w:t xml:space="preserve">, </w:t>
      </w:r>
    </w:p>
    <w:p w14:paraId="2F564E80"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D0E611B"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BB00084"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A10B6E3"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E44E60D"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09BBEBB" w14:textId="77777777" w:rsidR="00CC3D8B" w:rsidRPr="003E15BD"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F2A5D6D" w14:textId="77777777" w:rsidR="00BD6EE1" w:rsidRPr="00F912FA" w:rsidRDefault="00BD6EE1" w:rsidP="00BD6EE1">
      <w:pPr>
        <w:pStyle w:val="Heading4"/>
        <w:spacing w:after="240"/>
      </w:pPr>
      <w:bookmarkStart w:id="185" w:name="ResourceMaxScaleDenominator"/>
      <w:bookmarkStart w:id="186" w:name="maxScaleDenominator"/>
      <w:bookmarkEnd w:id="185"/>
      <w:bookmarkEnd w:id="186"/>
      <w:r w:rsidRPr="000626F4">
        <w:lastRenderedPageBreak/>
        <w:t xml:space="preserve">maxScaleDenominator </w:t>
      </w:r>
    </w:p>
    <w:p w14:paraId="474F204C" w14:textId="21A72FEA" w:rsidR="00BD6EE1" w:rsidRPr="005C78BB" w:rsidRDefault="00BD6EE1" w:rsidP="00BD6EE1">
      <w:pPr>
        <w:rPr>
          <w:lang w:eastAsia="en-GB"/>
        </w:rPr>
      </w:pPr>
      <w:r w:rsidRPr="005C78BB">
        <w:rPr>
          <w:b/>
          <w:bCs/>
          <w:lang w:eastAsia="en-GB"/>
        </w:rPr>
        <w:t>Path</w:t>
      </w:r>
      <w:r w:rsidRPr="005C78BB">
        <w:rPr>
          <w:lang w:eastAsia="en-GB"/>
        </w:rPr>
        <w:t xml:space="preserve">: </w:t>
      </w:r>
      <w:r w:rsidR="005A5A84">
        <w:rPr>
          <w:lang w:eastAsia="en-GB"/>
        </w:rPr>
        <w:t>&lt;xz&gt;.features[i].properties.maxscale</w:t>
      </w:r>
    </w:p>
    <w:p w14:paraId="4196EDA2" w14:textId="77777777" w:rsidR="00BD6EE1" w:rsidRPr="005C78BB" w:rsidRDefault="00BD6EE1" w:rsidP="00BD6EE1">
      <w:pPr>
        <w:rPr>
          <w:lang w:eastAsia="en-GB"/>
        </w:rPr>
      </w:pPr>
      <w:r>
        <w:rPr>
          <w:lang w:eastAsia="en-GB"/>
        </w:rPr>
        <w:t>This element defines the m</w:t>
      </w:r>
      <w:r w:rsidRPr="005C78BB">
        <w:rPr>
          <w:lang w:eastAsia="en-GB"/>
        </w:rPr>
        <w:t xml:space="preserve">aximum scale for the display of the resource. The scale denominator is defined with respect to a </w:t>
      </w:r>
      <w:r>
        <w:rPr>
          <w:lang w:eastAsia="en-GB"/>
        </w:rPr>
        <w:t>“</w:t>
      </w:r>
      <w:r w:rsidRPr="005C78BB">
        <w:rPr>
          <w:lang w:eastAsia="en-GB"/>
        </w:rPr>
        <w:t>standardized rendering pixel size</w:t>
      </w:r>
      <w:r>
        <w:rPr>
          <w:lang w:eastAsia="en-GB"/>
        </w:rPr>
        <w:t>”</w:t>
      </w:r>
      <w:r w:rsidRPr="005C78BB">
        <w:rPr>
          <w:lang w:eastAsia="en-GB"/>
        </w:rPr>
        <w:t xml:space="preserve"> of 0.28 mm × 0.28 mm (millimeters). The definition is the same used in </w:t>
      </w:r>
      <w:r w:rsidRPr="00051888">
        <w:rPr>
          <w:lang w:eastAsia="en-GB"/>
        </w:rPr>
        <w:t>WMS</w:t>
      </w:r>
      <w:r w:rsidRPr="005C78BB">
        <w:rPr>
          <w:lang w:eastAsia="en-GB"/>
        </w:rPr>
        <w:t xml:space="preserve"> 1.3.0 [OGC 06-042] and in Symbology Encoding Implementation Specification 1.1.0 [05-077r4]. Frequently, the true pixel size is unknown and 0.28 mm is a common actual size for current displays.</w:t>
      </w:r>
    </w:p>
    <w:p w14:paraId="4CACEC5D" w14:textId="77777777" w:rsidR="005A5A84" w:rsidRPr="00201E75"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20F49BA8" w14:textId="77777777" w:rsidR="005A5A84" w:rsidRPr="00201E75"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630436C6" w14:textId="77777777" w:rsidR="005A5A84" w:rsidRPr="00201E75"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33B6335B" w14:textId="77777777" w:rsidR="005A5A84" w:rsidRPr="0054399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6FDCF356" w14:textId="77777777" w:rsidR="005A5A84" w:rsidRPr="003E15BD"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0A701CD0"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A0E00B4"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563DA227"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158284D1"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4B2E06D0" w14:textId="61CFF6F0"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Pr="00523675">
        <w:rPr>
          <w:rFonts w:ascii="Courier New" w:hAnsi="Courier New" w:cs="Courier New"/>
          <w:color w:val="5B4221"/>
          <w:sz w:val="18"/>
          <w:szCs w:val="18"/>
          <w:lang w:eastAsia="en-GB"/>
        </w:rPr>
        <w:t>m</w:t>
      </w:r>
      <w:r>
        <w:rPr>
          <w:rFonts w:ascii="Courier New" w:hAnsi="Courier New" w:cs="Courier New"/>
          <w:color w:val="5B4221"/>
          <w:sz w:val="18"/>
          <w:szCs w:val="18"/>
          <w:lang w:eastAsia="en-GB"/>
        </w:rPr>
        <w:t>ax</w:t>
      </w:r>
      <w:r w:rsidRPr="00523675">
        <w:rPr>
          <w:rFonts w:ascii="Courier New" w:hAnsi="Courier New" w:cs="Courier New"/>
          <w:color w:val="5B4221"/>
          <w:sz w:val="18"/>
          <w:szCs w:val="18"/>
          <w:lang w:eastAsia="en-GB"/>
        </w:rPr>
        <w:t>scale</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w:t>
      </w:r>
      <w:r w:rsidR="0092272E">
        <w:rPr>
          <w:rFonts w:ascii="Courier New" w:hAnsi="Courier New" w:cs="Courier New"/>
          <w:color w:val="5B4221"/>
          <w:sz w:val="18"/>
          <w:szCs w:val="18"/>
          <w:lang w:eastAsia="en-GB"/>
        </w:rPr>
        <w:t>100</w:t>
      </w:r>
      <w:r>
        <w:rPr>
          <w:rFonts w:ascii="Courier New" w:hAnsi="Courier New" w:cs="Courier New"/>
          <w:color w:val="5B4221"/>
          <w:sz w:val="18"/>
          <w:szCs w:val="18"/>
          <w:lang w:eastAsia="en-GB"/>
        </w:rPr>
        <w:t xml:space="preserve">, </w:t>
      </w:r>
    </w:p>
    <w:p w14:paraId="3FC83EF1"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023742E"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B2CA6E8"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B0BF3D7"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4965401"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A78EA99" w14:textId="77777777" w:rsidR="00CC3D8B" w:rsidRPr="003E15BD"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5F74F34" w14:textId="77777777" w:rsidR="00BD6EE1" w:rsidRPr="000626F4" w:rsidRDefault="00BD6EE1" w:rsidP="00BD6EE1">
      <w:pPr>
        <w:pStyle w:val="Heading4"/>
        <w:spacing w:after="240"/>
      </w:pPr>
      <w:bookmarkStart w:id="187" w:name="ResourceExtension"/>
      <w:bookmarkStart w:id="188" w:name="extension_AN1"/>
      <w:bookmarkEnd w:id="187"/>
      <w:bookmarkEnd w:id="188"/>
      <w:r>
        <w:t>folder</w:t>
      </w:r>
      <w:r w:rsidRPr="000626F4">
        <w:t xml:space="preserve"> </w:t>
      </w:r>
    </w:p>
    <w:p w14:paraId="5BA66032" w14:textId="196A2774" w:rsidR="00BD6EE1" w:rsidRPr="005C78BB" w:rsidRDefault="00BD6EE1" w:rsidP="00BD6EE1">
      <w:pPr>
        <w:rPr>
          <w:lang w:eastAsia="en-GB"/>
        </w:rPr>
      </w:pPr>
      <w:r w:rsidRPr="005C78BB">
        <w:rPr>
          <w:b/>
          <w:bCs/>
          <w:lang w:eastAsia="en-GB"/>
        </w:rPr>
        <w:t>Path</w:t>
      </w:r>
      <w:r w:rsidRPr="005C78BB">
        <w:rPr>
          <w:lang w:eastAsia="en-GB"/>
        </w:rPr>
        <w:t>:</w:t>
      </w:r>
      <w:r w:rsidR="0092272E">
        <w:rPr>
          <w:lang w:eastAsia="en-GB"/>
        </w:rPr>
        <w:t xml:space="preserve"> &lt;xz&gt;.features[i].properties.TBD</w:t>
      </w:r>
    </w:p>
    <w:p w14:paraId="18C543FF" w14:textId="5939B4B9" w:rsidR="00BD6EE1" w:rsidRPr="005C78BB" w:rsidRDefault="0092272E" w:rsidP="00BD6EE1">
      <w:pPr>
        <w:rPr>
          <w:lang w:eastAsia="en-GB"/>
        </w:rPr>
      </w:pPr>
      <w:r>
        <w:rPr>
          <w:lang w:eastAsia="en-GB"/>
        </w:rPr>
        <w:t>TBW</w:t>
      </w:r>
    </w:p>
    <w:p w14:paraId="154ED914" w14:textId="05E243E9"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0F31022" w14:textId="77777777"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C551679" w14:textId="069E7119"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TBD</w:t>
      </w:r>
    </w:p>
    <w:p w14:paraId="074BEBB7" w14:textId="77777777"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3B2E474" w14:textId="77777777"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59D4725" w14:textId="77777777" w:rsidR="00BD6EE1" w:rsidRPr="000626F4" w:rsidRDefault="00BD6EE1" w:rsidP="00BD6EE1">
      <w:pPr>
        <w:pStyle w:val="Heading4"/>
        <w:spacing w:after="240"/>
      </w:pPr>
      <w:r w:rsidRPr="000626F4">
        <w:t xml:space="preserve">extension </w:t>
      </w:r>
    </w:p>
    <w:p w14:paraId="0DBF3E4C" w14:textId="2A2CB448" w:rsidR="00BD6EE1" w:rsidRDefault="00837D7B" w:rsidP="00BD6EE1">
      <w:pPr>
        <w:rPr>
          <w:lang w:eastAsia="en-GB"/>
        </w:rPr>
      </w:pPr>
      <w:r>
        <w:rPr>
          <w:lang w:eastAsia="en-GB"/>
        </w:rPr>
        <w:t>Any other element can be added to the JSON object safeguarding that none of the above element names are used.</w:t>
      </w:r>
    </w:p>
    <w:p w14:paraId="553E2EAB" w14:textId="77777777" w:rsidR="00837D7B" w:rsidRPr="00570AB6" w:rsidRDefault="00837D7B" w:rsidP="00837D7B">
      <w:pPr>
        <w:pStyle w:val="Heading3"/>
        <w:spacing w:after="240"/>
      </w:pPr>
      <w:bookmarkStart w:id="189" w:name="ClassOffering"/>
      <w:bookmarkStart w:id="190" w:name="A_8.2.3_Class_OWC:Offering"/>
      <w:bookmarkStart w:id="191" w:name="_Ref210699804"/>
      <w:bookmarkStart w:id="192" w:name="_Ref210699827"/>
      <w:bookmarkStart w:id="193" w:name="_Toc358030850"/>
      <w:bookmarkStart w:id="194" w:name="_Toc262895424"/>
      <w:bookmarkEnd w:id="189"/>
      <w:bookmarkEnd w:id="190"/>
      <w:r>
        <w:t>DataType</w:t>
      </w:r>
      <w:r w:rsidRPr="005C78BB">
        <w:t xml:space="preserve"> OWC:Offering</w:t>
      </w:r>
      <w:bookmarkEnd w:id="191"/>
      <w:bookmarkEnd w:id="192"/>
      <w:bookmarkEnd w:id="193"/>
      <w:bookmarkEnd w:id="194"/>
      <w:r w:rsidRPr="005C78BB">
        <w:t xml:space="preserve"> </w:t>
      </w:r>
    </w:p>
    <w:p w14:paraId="4D912C70" w14:textId="38D6E8BD" w:rsidR="00837D7B" w:rsidRDefault="00837D7B" w:rsidP="00837D7B">
      <w:pPr>
        <w:rPr>
          <w:color w:val="000000" w:themeColor="text1"/>
          <w:lang w:eastAsia="en-GB"/>
        </w:rPr>
      </w:pPr>
      <w:r w:rsidRPr="00F912FA">
        <w:rPr>
          <w:color w:val="000000" w:themeColor="text1"/>
          <w:lang w:eastAsia="en-GB"/>
        </w:rPr>
        <w:t>The mapping betw</w:t>
      </w:r>
      <w:r>
        <w:rPr>
          <w:color w:val="000000" w:themeColor="text1"/>
          <w:lang w:eastAsia="en-GB"/>
        </w:rPr>
        <w:t>een the OWC:Offering Class and JSON</w:t>
      </w:r>
      <w:r w:rsidRPr="00F912FA">
        <w:rPr>
          <w:color w:val="000000" w:themeColor="text1"/>
          <w:lang w:eastAsia="en-GB"/>
        </w:rPr>
        <w:t xml:space="preserve"> is shown in the table below.</w:t>
      </w:r>
    </w:p>
    <w:p w14:paraId="5562A81E" w14:textId="77777777" w:rsidR="00837D7B" w:rsidRDefault="00837D7B" w:rsidP="00837D7B">
      <w:pPr>
        <w:pStyle w:val="Tabletitle"/>
      </w:pPr>
      <w:bookmarkStart w:id="195" w:name="_Ref210875483"/>
      <w:bookmarkStart w:id="196" w:name="_Toc337049098"/>
      <w:r>
        <w:lastRenderedPageBreak/>
        <w:t xml:space="preserve">Table </w:t>
      </w:r>
      <w:fldSimple w:instr=" SEQ Table \* ARABIC ">
        <w:r>
          <w:rPr>
            <w:noProof/>
          </w:rPr>
          <w:t>3</w:t>
        </w:r>
      </w:fldSimple>
      <w:bookmarkEnd w:id="195"/>
      <w:r>
        <w:t xml:space="preserve"> -</w:t>
      </w:r>
      <w:r w:rsidRPr="00821C3A">
        <w:t xml:space="preserve"> </w:t>
      </w:r>
      <w:r>
        <w:t>Definitions of owc:Offering elements</w:t>
      </w:r>
      <w:bookmarkEnd w:id="196"/>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835"/>
        <w:gridCol w:w="2126"/>
        <w:gridCol w:w="1843"/>
      </w:tblGrid>
      <w:tr w:rsidR="00837D7B" w14:paraId="0FF75003" w14:textId="77777777" w:rsidTr="00F0611D">
        <w:trPr>
          <w:cantSplit/>
          <w:tblHeader/>
        </w:trPr>
        <w:tc>
          <w:tcPr>
            <w:tcW w:w="2127" w:type="dxa"/>
            <w:tcBorders>
              <w:top w:val="single" w:sz="12" w:space="0" w:color="auto"/>
              <w:bottom w:val="single" w:sz="12" w:space="0" w:color="auto"/>
            </w:tcBorders>
          </w:tcPr>
          <w:p w14:paraId="44D86229" w14:textId="664F0A07" w:rsidR="00837D7B" w:rsidRDefault="00837D7B" w:rsidP="00837D7B">
            <w:pPr>
              <w:pStyle w:val="BodyTextIndent"/>
              <w:jc w:val="center"/>
              <w:rPr>
                <w:b/>
              </w:rPr>
            </w:pPr>
            <w:r>
              <w:rPr>
                <w:b/>
              </w:rPr>
              <w:t>Names: Conceptual</w:t>
            </w:r>
            <w:r>
              <w:rPr>
                <w:b/>
              </w:rPr>
              <w:br/>
              <w:t>JSON mapping</w:t>
            </w:r>
          </w:p>
        </w:tc>
        <w:tc>
          <w:tcPr>
            <w:tcW w:w="2835" w:type="dxa"/>
            <w:tcBorders>
              <w:top w:val="single" w:sz="12" w:space="0" w:color="auto"/>
              <w:bottom w:val="single" w:sz="12" w:space="0" w:color="auto"/>
            </w:tcBorders>
          </w:tcPr>
          <w:p w14:paraId="3C3AA1E0"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3060E631"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106BBB26" w14:textId="77777777" w:rsidR="00837D7B" w:rsidRDefault="00837D7B" w:rsidP="00837D7B">
            <w:pPr>
              <w:pStyle w:val="BodyTextIndent"/>
              <w:jc w:val="center"/>
              <w:rPr>
                <w:b/>
              </w:rPr>
            </w:pPr>
            <w:r>
              <w:rPr>
                <w:b/>
              </w:rPr>
              <w:t>Multiplicity and use</w:t>
            </w:r>
          </w:p>
        </w:tc>
      </w:tr>
      <w:tr w:rsidR="00837D7B" w14:paraId="4E4BA27A" w14:textId="77777777" w:rsidTr="00F0611D">
        <w:trPr>
          <w:cantSplit/>
        </w:trPr>
        <w:tc>
          <w:tcPr>
            <w:tcW w:w="2127" w:type="dxa"/>
            <w:tcBorders>
              <w:top w:val="single" w:sz="12" w:space="0" w:color="auto"/>
              <w:bottom w:val="single" w:sz="4" w:space="0" w:color="auto"/>
            </w:tcBorders>
            <w:shd w:val="clear" w:color="auto" w:fill="auto"/>
          </w:tcPr>
          <w:p w14:paraId="1DC54734" w14:textId="77777777" w:rsidR="00837D7B" w:rsidRDefault="00837D7B" w:rsidP="00837D7B">
            <w:pPr>
              <w:pStyle w:val="BodyTextIndent"/>
            </w:pPr>
            <w:r w:rsidRPr="0048349A">
              <w:t>code</w:t>
            </w:r>
          </w:p>
          <w:p w14:paraId="34494DA3" w14:textId="183F456D" w:rsidR="00837D7B" w:rsidRPr="0048349A" w:rsidRDefault="00F0611D" w:rsidP="00837D7B">
            <w:pPr>
              <w:pStyle w:val="BodyTextIndent"/>
              <w:ind w:left="0" w:firstLine="0"/>
            </w:pPr>
            <w:r>
              <w:rPr>
                <w:rFonts w:ascii="Courier New" w:hAnsi="Courier New" w:cs="Courier New"/>
                <w:sz w:val="18"/>
                <w:szCs w:val="18"/>
              </w:rPr>
              <w:t>&lt;xz</w:t>
            </w:r>
            <w:r w:rsidR="00837D7B">
              <w:rPr>
                <w:rFonts w:ascii="Courier New" w:hAnsi="Courier New" w:cs="Courier New"/>
                <w:sz w:val="18"/>
                <w:szCs w:val="18"/>
              </w:rPr>
              <w:t>&gt;.</w:t>
            </w:r>
            <w:r>
              <w:rPr>
                <w:rFonts w:ascii="Courier New" w:hAnsi="Courier New" w:cs="Courier New"/>
                <w:sz w:val="18"/>
                <w:szCs w:val="18"/>
              </w:rPr>
              <w:t>features[i].properties.</w:t>
            </w:r>
            <w:r>
              <w:rPr>
                <w:rFonts w:ascii="Courier New" w:hAnsi="Courier New" w:cs="Courier New"/>
                <w:sz w:val="18"/>
                <w:szCs w:val="18"/>
              </w:rPr>
              <w:br/>
              <w:t>offerings[j].</w:t>
            </w:r>
            <w:r>
              <w:rPr>
                <w:rFonts w:ascii="Courier New" w:hAnsi="Courier New" w:cs="Courier New"/>
                <w:sz w:val="18"/>
                <w:szCs w:val="18"/>
              </w:rPr>
              <w:br/>
            </w:r>
            <w:r w:rsidR="00837D7B" w:rsidRPr="00CD6B35">
              <w:rPr>
                <w:rFonts w:ascii="Courier New" w:hAnsi="Courier New" w:cs="Courier New"/>
                <w:sz w:val="18"/>
                <w:szCs w:val="18"/>
              </w:rPr>
              <w:t>code</w:t>
            </w:r>
          </w:p>
        </w:tc>
        <w:tc>
          <w:tcPr>
            <w:tcW w:w="2835" w:type="dxa"/>
            <w:tcBorders>
              <w:top w:val="single" w:sz="12" w:space="0" w:color="auto"/>
              <w:bottom w:val="single" w:sz="4" w:space="0" w:color="auto"/>
            </w:tcBorders>
            <w:shd w:val="clear" w:color="auto" w:fill="auto"/>
          </w:tcPr>
          <w:p w14:paraId="7B344572" w14:textId="77777777" w:rsidR="00837D7B" w:rsidRPr="00A01DA9" w:rsidRDefault="00837D7B" w:rsidP="00837D7B">
            <w:pPr>
              <w:pStyle w:val="BodyTextIndent"/>
              <w:rPr>
                <w:noProof/>
              </w:rPr>
            </w:pPr>
            <w:r w:rsidRPr="00A01DA9">
              <w:rPr>
                <w:noProof/>
              </w:rPr>
              <w:t>Code identifying the type of offering</w:t>
            </w:r>
          </w:p>
        </w:tc>
        <w:tc>
          <w:tcPr>
            <w:tcW w:w="2126" w:type="dxa"/>
            <w:tcBorders>
              <w:top w:val="single" w:sz="12" w:space="0" w:color="auto"/>
              <w:bottom w:val="single" w:sz="4" w:space="0" w:color="auto"/>
            </w:tcBorders>
            <w:shd w:val="clear" w:color="auto" w:fill="auto"/>
          </w:tcPr>
          <w:p w14:paraId="1F592173" w14:textId="77777777" w:rsidR="00837D7B" w:rsidRDefault="00837D7B" w:rsidP="00837D7B">
            <w:pPr>
              <w:pStyle w:val="BodyTextIndent"/>
              <w:rPr>
                <w:noProof/>
              </w:rPr>
            </w:pPr>
            <w:r>
              <w:rPr>
                <w:noProof/>
              </w:rPr>
              <w:t>URI</w:t>
            </w:r>
          </w:p>
          <w:p w14:paraId="3964F625" w14:textId="77777777" w:rsidR="00837D7B" w:rsidRDefault="00837D7B" w:rsidP="00837D7B">
            <w:pPr>
              <w:pStyle w:val="BodyTextIndent"/>
              <w:rPr>
                <w:noProof/>
              </w:rPr>
            </w:pPr>
            <w:r>
              <w:rPr>
                <w:noProof/>
              </w:rPr>
              <w:t>A r</w:t>
            </w:r>
            <w:r w:rsidRPr="000246FD">
              <w:rPr>
                <w:noProof/>
              </w:rPr>
              <w:t>equirement class identifier (URI) for the extension defining the operation</w:t>
            </w:r>
            <w:r>
              <w:rPr>
                <w:noProof/>
              </w:rPr>
              <w:t xml:space="preserve">. See sections </w:t>
            </w:r>
            <w:r>
              <w:rPr>
                <w:noProof/>
              </w:rPr>
              <w:fldChar w:fldCharType="begin"/>
            </w:r>
            <w:r>
              <w:rPr>
                <w:noProof/>
              </w:rPr>
              <w:instrText xml:space="preserve"> REF _Ref336985583 \r \h </w:instrText>
            </w:r>
            <w:r>
              <w:rPr>
                <w:noProof/>
              </w:rPr>
            </w:r>
            <w:r>
              <w:rPr>
                <w:noProof/>
              </w:rPr>
              <w:fldChar w:fldCharType="separate"/>
            </w:r>
            <w:r>
              <w:rPr>
                <w:noProof/>
              </w:rPr>
              <w:t>7.4</w:t>
            </w:r>
            <w:r>
              <w:rPr>
                <w:noProof/>
              </w:rPr>
              <w:fldChar w:fldCharType="end"/>
            </w:r>
            <w:r>
              <w:rPr>
                <w:noProof/>
              </w:rPr>
              <w:t xml:space="preserve"> to </w:t>
            </w:r>
            <w:r>
              <w:rPr>
                <w:noProof/>
              </w:rPr>
              <w:fldChar w:fldCharType="begin"/>
            </w:r>
            <w:r>
              <w:rPr>
                <w:noProof/>
              </w:rPr>
              <w:instrText xml:space="preserve"> REF _Ref336985592 \r \h </w:instrText>
            </w:r>
            <w:r>
              <w:rPr>
                <w:noProof/>
              </w:rPr>
            </w:r>
            <w:r>
              <w:rPr>
                <w:noProof/>
              </w:rPr>
              <w:fldChar w:fldCharType="separate"/>
            </w:r>
            <w:r>
              <w:rPr>
                <w:noProof/>
              </w:rPr>
              <w:t>7.14</w:t>
            </w:r>
            <w:r>
              <w:rPr>
                <w:noProof/>
              </w:rPr>
              <w:fldChar w:fldCharType="end"/>
            </w:r>
          </w:p>
        </w:tc>
        <w:tc>
          <w:tcPr>
            <w:tcW w:w="1843" w:type="dxa"/>
            <w:tcBorders>
              <w:top w:val="single" w:sz="12" w:space="0" w:color="auto"/>
              <w:bottom w:val="single" w:sz="4" w:space="0" w:color="auto"/>
            </w:tcBorders>
            <w:shd w:val="clear" w:color="auto" w:fill="auto"/>
          </w:tcPr>
          <w:p w14:paraId="7143BA36" w14:textId="77777777" w:rsidR="00837D7B" w:rsidRPr="00411689" w:rsidRDefault="00837D7B" w:rsidP="00837D7B">
            <w:pPr>
              <w:pStyle w:val="BodyTextIndent"/>
            </w:pPr>
            <w:r>
              <w:t>One (mandatory)</w:t>
            </w:r>
          </w:p>
        </w:tc>
      </w:tr>
      <w:tr w:rsidR="00837D7B" w14:paraId="07C5B145" w14:textId="77777777" w:rsidTr="00F0611D">
        <w:trPr>
          <w:cantSplit/>
        </w:trPr>
        <w:tc>
          <w:tcPr>
            <w:tcW w:w="2127" w:type="dxa"/>
            <w:shd w:val="clear" w:color="auto" w:fill="auto"/>
          </w:tcPr>
          <w:p w14:paraId="46A4FBB6" w14:textId="77777777" w:rsidR="00837D7B" w:rsidRDefault="00837D7B" w:rsidP="00837D7B">
            <w:pPr>
              <w:pStyle w:val="BodyTextIndent"/>
            </w:pPr>
            <w:r w:rsidRPr="0048349A">
              <w:t xml:space="preserve">operation </w:t>
            </w:r>
          </w:p>
          <w:p w14:paraId="42594358" w14:textId="5596E4A7" w:rsidR="00837D7B" w:rsidRPr="0048349A" w:rsidRDefault="00F0611D" w:rsidP="00F0611D">
            <w:pPr>
              <w:pStyle w:val="BodyTextIndent"/>
            </w:pPr>
            <w:r>
              <w:rPr>
                <w:rFonts w:ascii="Courier New" w:hAnsi="Courier New" w:cs="Courier New"/>
                <w:sz w:val="18"/>
                <w:szCs w:val="18"/>
              </w:rPr>
              <w:t>&lt;xz&gt;.features[i].properties.</w:t>
            </w:r>
            <w:r>
              <w:rPr>
                <w:rFonts w:ascii="Courier New" w:hAnsi="Courier New" w:cs="Courier New"/>
                <w:sz w:val="18"/>
                <w:szCs w:val="18"/>
              </w:rPr>
              <w:br/>
              <w:t>offerings[j].</w:t>
            </w:r>
            <w:r>
              <w:rPr>
                <w:rFonts w:ascii="Courier New" w:hAnsi="Courier New" w:cs="Courier New"/>
                <w:sz w:val="18"/>
                <w:szCs w:val="18"/>
              </w:rPr>
              <w:br/>
            </w:r>
            <w:r w:rsidR="00837D7B" w:rsidRPr="00CD6B35">
              <w:rPr>
                <w:rFonts w:ascii="Courier New" w:hAnsi="Courier New" w:cs="Courier New"/>
                <w:sz w:val="18"/>
                <w:szCs w:val="18"/>
              </w:rPr>
              <w:t>operation</w:t>
            </w:r>
            <w:r>
              <w:rPr>
                <w:rFonts w:ascii="Courier New" w:hAnsi="Courier New" w:cs="Courier New"/>
                <w:sz w:val="18"/>
                <w:szCs w:val="18"/>
              </w:rPr>
              <w:t>s</w:t>
            </w:r>
          </w:p>
        </w:tc>
        <w:tc>
          <w:tcPr>
            <w:tcW w:w="2835" w:type="dxa"/>
            <w:shd w:val="clear" w:color="auto" w:fill="auto"/>
          </w:tcPr>
          <w:p w14:paraId="757952B8" w14:textId="78DD1136" w:rsidR="00837D7B" w:rsidRPr="00A01DA9" w:rsidRDefault="00F0611D" w:rsidP="00F0611D">
            <w:pPr>
              <w:pStyle w:val="BodyTextIndent"/>
              <w:rPr>
                <w:noProof/>
              </w:rPr>
            </w:pPr>
            <w:r>
              <w:rPr>
                <w:noProof/>
              </w:rPr>
              <w:t>Array of o</w:t>
            </w:r>
            <w:r w:rsidR="00837D7B" w:rsidRPr="00A01DA9">
              <w:rPr>
                <w:noProof/>
              </w:rPr>
              <w:t>perations used to invoke the service</w:t>
            </w:r>
            <w:r w:rsidR="00837D7B">
              <w:rPr>
                <w:noProof/>
              </w:rPr>
              <w:t>.</w:t>
            </w:r>
          </w:p>
        </w:tc>
        <w:tc>
          <w:tcPr>
            <w:tcW w:w="2126" w:type="dxa"/>
            <w:shd w:val="clear" w:color="auto" w:fill="auto"/>
          </w:tcPr>
          <w:p w14:paraId="4A674F2F" w14:textId="77777777" w:rsidR="00837D7B" w:rsidRDefault="00837D7B" w:rsidP="00837D7B">
            <w:pPr>
              <w:pStyle w:val="BodyTextIndent"/>
            </w:pPr>
            <w:r>
              <w:t xml:space="preserve">owc:OperationType, see </w:t>
            </w:r>
            <w:r>
              <w:fldChar w:fldCharType="begin"/>
            </w:r>
            <w:r>
              <w:instrText xml:space="preserve"> REF _Ref210876187 \h </w:instrText>
            </w:r>
            <w:r>
              <w:fldChar w:fldCharType="separate"/>
            </w:r>
            <w:r>
              <w:t xml:space="preserve">Table </w:t>
            </w:r>
            <w:r>
              <w:rPr>
                <w:noProof/>
              </w:rPr>
              <w:t>4</w:t>
            </w:r>
            <w:r>
              <w:fldChar w:fldCharType="end"/>
            </w:r>
          </w:p>
        </w:tc>
        <w:tc>
          <w:tcPr>
            <w:tcW w:w="1843" w:type="dxa"/>
            <w:shd w:val="clear" w:color="auto" w:fill="auto"/>
          </w:tcPr>
          <w:p w14:paraId="78559F1A" w14:textId="77777777" w:rsidR="00837D7B" w:rsidRPr="00411689" w:rsidRDefault="00837D7B" w:rsidP="00837D7B">
            <w:pPr>
              <w:pStyle w:val="BodyTextIndent"/>
            </w:pPr>
            <w:r>
              <w:t>Zero or more (optional)</w:t>
            </w:r>
          </w:p>
        </w:tc>
      </w:tr>
      <w:tr w:rsidR="00837D7B" w14:paraId="36CAA1EC" w14:textId="77777777" w:rsidTr="00F0611D">
        <w:trPr>
          <w:cantSplit/>
        </w:trPr>
        <w:tc>
          <w:tcPr>
            <w:tcW w:w="2127" w:type="dxa"/>
          </w:tcPr>
          <w:p w14:paraId="462E4B41" w14:textId="77777777" w:rsidR="00837D7B" w:rsidRDefault="00837D7B" w:rsidP="00837D7B">
            <w:pPr>
              <w:pStyle w:val="BodyTextIndent"/>
            </w:pPr>
            <w:r w:rsidRPr="0048349A">
              <w:t xml:space="preserve">content </w:t>
            </w:r>
          </w:p>
          <w:p w14:paraId="7909D660" w14:textId="61225420" w:rsidR="00837D7B" w:rsidRPr="0048349A" w:rsidRDefault="00F0611D" w:rsidP="00F0611D">
            <w:pPr>
              <w:pStyle w:val="BodyTextIndent"/>
            </w:pPr>
            <w:r>
              <w:rPr>
                <w:rFonts w:ascii="Courier New" w:hAnsi="Courier New" w:cs="Courier New"/>
                <w:sz w:val="18"/>
                <w:szCs w:val="18"/>
              </w:rPr>
              <w:t>&lt;xz&gt;.features[i].properties.</w:t>
            </w:r>
            <w:r>
              <w:rPr>
                <w:rFonts w:ascii="Courier New" w:hAnsi="Courier New" w:cs="Courier New"/>
                <w:sz w:val="18"/>
                <w:szCs w:val="18"/>
              </w:rPr>
              <w:br/>
              <w:t>offerings[j].</w:t>
            </w:r>
            <w:r>
              <w:rPr>
                <w:rFonts w:ascii="Courier New" w:hAnsi="Courier New" w:cs="Courier New"/>
                <w:sz w:val="18"/>
                <w:szCs w:val="18"/>
              </w:rPr>
              <w:br/>
            </w:r>
            <w:r w:rsidR="00837D7B" w:rsidRPr="00CD6B35">
              <w:rPr>
                <w:rFonts w:ascii="Courier New" w:hAnsi="Courier New" w:cs="Courier New"/>
                <w:sz w:val="18"/>
                <w:szCs w:val="18"/>
              </w:rPr>
              <w:t>content</w:t>
            </w:r>
            <w:r>
              <w:rPr>
                <w:rFonts w:ascii="Courier New" w:hAnsi="Courier New" w:cs="Courier New"/>
                <w:sz w:val="18"/>
                <w:szCs w:val="18"/>
              </w:rPr>
              <w:t>s</w:t>
            </w:r>
          </w:p>
        </w:tc>
        <w:tc>
          <w:tcPr>
            <w:tcW w:w="2835" w:type="dxa"/>
          </w:tcPr>
          <w:p w14:paraId="097211F2" w14:textId="49666B43" w:rsidR="00837D7B" w:rsidRPr="00A01DA9" w:rsidRDefault="00F0611D" w:rsidP="00F0611D">
            <w:pPr>
              <w:pStyle w:val="BodyTextIndent"/>
              <w:rPr>
                <w:noProof/>
              </w:rPr>
            </w:pPr>
            <w:r>
              <w:rPr>
                <w:noProof/>
              </w:rPr>
              <w:t xml:space="preserve">Array of </w:t>
            </w:r>
            <w:r w:rsidR="00837D7B">
              <w:rPr>
                <w:noProof/>
              </w:rPr>
              <w:t>content</w:t>
            </w:r>
            <w:r>
              <w:rPr>
                <w:noProof/>
              </w:rPr>
              <w:t>s</w:t>
            </w:r>
            <w:r w:rsidR="00837D7B">
              <w:rPr>
                <w:noProof/>
              </w:rPr>
              <w:t xml:space="preserve"> (inline or byRef)</w:t>
            </w:r>
          </w:p>
        </w:tc>
        <w:tc>
          <w:tcPr>
            <w:tcW w:w="2126" w:type="dxa"/>
          </w:tcPr>
          <w:p w14:paraId="78272822" w14:textId="77777777" w:rsidR="00837D7B" w:rsidRDefault="00837D7B" w:rsidP="00837D7B">
            <w:pPr>
              <w:pStyle w:val="BodyTextIndent"/>
            </w:pPr>
            <w:r>
              <w:t xml:space="preserve">owc:ContentType, see </w:t>
            </w:r>
            <w:r>
              <w:fldChar w:fldCharType="begin"/>
            </w:r>
            <w:r>
              <w:instrText xml:space="preserve"> REF _Ref210876194 \h </w:instrText>
            </w:r>
            <w:r>
              <w:fldChar w:fldCharType="separate"/>
            </w:r>
            <w:r w:rsidR="00F07BBB">
              <w:t xml:space="preserve">Table </w:t>
            </w:r>
            <w:r w:rsidR="00F07BBB">
              <w:rPr>
                <w:noProof/>
              </w:rPr>
              <w:t>5</w:t>
            </w:r>
            <w:r>
              <w:fldChar w:fldCharType="end"/>
            </w:r>
          </w:p>
        </w:tc>
        <w:tc>
          <w:tcPr>
            <w:tcW w:w="1843" w:type="dxa"/>
          </w:tcPr>
          <w:p w14:paraId="113B9B89" w14:textId="77777777" w:rsidR="00837D7B" w:rsidRPr="00411689" w:rsidRDefault="00837D7B" w:rsidP="00837D7B">
            <w:pPr>
              <w:pStyle w:val="BodyTextIndent"/>
            </w:pPr>
            <w:r>
              <w:t>Zero or more (optional)</w:t>
            </w:r>
          </w:p>
        </w:tc>
      </w:tr>
      <w:tr w:rsidR="00837D7B" w14:paraId="0A45E936" w14:textId="77777777" w:rsidTr="00F0611D">
        <w:trPr>
          <w:cantSplit/>
        </w:trPr>
        <w:tc>
          <w:tcPr>
            <w:tcW w:w="2127" w:type="dxa"/>
            <w:tcBorders>
              <w:bottom w:val="single" w:sz="4" w:space="0" w:color="auto"/>
            </w:tcBorders>
          </w:tcPr>
          <w:p w14:paraId="16B2BBB2" w14:textId="77777777" w:rsidR="00837D7B" w:rsidRDefault="00837D7B" w:rsidP="00837D7B">
            <w:pPr>
              <w:pStyle w:val="BodyTextIndent"/>
            </w:pPr>
            <w:r w:rsidRPr="0048349A">
              <w:t xml:space="preserve">styleSet </w:t>
            </w:r>
          </w:p>
          <w:p w14:paraId="61D750C9" w14:textId="01042D02" w:rsidR="00837D7B" w:rsidRPr="0048349A" w:rsidRDefault="00F0611D" w:rsidP="00F0611D">
            <w:pPr>
              <w:pStyle w:val="BodyTextIndent"/>
            </w:pPr>
            <w:r>
              <w:rPr>
                <w:rFonts w:ascii="Courier New" w:hAnsi="Courier New" w:cs="Courier New"/>
                <w:sz w:val="18"/>
                <w:szCs w:val="18"/>
              </w:rPr>
              <w:t>&lt;xz&gt;.features[i].properties.</w:t>
            </w:r>
            <w:r>
              <w:rPr>
                <w:rFonts w:ascii="Courier New" w:hAnsi="Courier New" w:cs="Courier New"/>
                <w:sz w:val="18"/>
                <w:szCs w:val="18"/>
              </w:rPr>
              <w:br/>
              <w:t>offerings[j].styles</w:t>
            </w:r>
          </w:p>
        </w:tc>
        <w:tc>
          <w:tcPr>
            <w:tcW w:w="2835" w:type="dxa"/>
            <w:tcBorders>
              <w:bottom w:val="single" w:sz="4" w:space="0" w:color="auto"/>
            </w:tcBorders>
          </w:tcPr>
          <w:p w14:paraId="1C4326E8" w14:textId="45728870" w:rsidR="00837D7B" w:rsidRPr="00A01DA9" w:rsidRDefault="00F0611D" w:rsidP="00F0611D">
            <w:pPr>
              <w:pStyle w:val="BodyTextIndent"/>
              <w:rPr>
                <w:noProof/>
              </w:rPr>
            </w:pPr>
            <w:r>
              <w:rPr>
                <w:noProof/>
              </w:rPr>
              <w:t>Array of s</w:t>
            </w:r>
            <w:r w:rsidR="00837D7B" w:rsidRPr="00A01DA9">
              <w:rPr>
                <w:noProof/>
              </w:rPr>
              <w:t>tyle sets</w:t>
            </w:r>
            <w:r w:rsidR="00837D7B">
              <w:rPr>
                <w:noProof/>
              </w:rPr>
              <w:t>.</w:t>
            </w:r>
          </w:p>
        </w:tc>
        <w:tc>
          <w:tcPr>
            <w:tcW w:w="2126" w:type="dxa"/>
            <w:tcBorders>
              <w:bottom w:val="single" w:sz="4" w:space="0" w:color="auto"/>
            </w:tcBorders>
          </w:tcPr>
          <w:p w14:paraId="57385DBC" w14:textId="77777777" w:rsidR="00837D7B" w:rsidRDefault="00837D7B" w:rsidP="00837D7B">
            <w:pPr>
              <w:pStyle w:val="BodyTextIndent"/>
            </w:pPr>
            <w:r>
              <w:t xml:space="preserve">owc:StyleSetType, see </w:t>
            </w:r>
            <w:r>
              <w:fldChar w:fldCharType="begin"/>
            </w:r>
            <w:r>
              <w:instrText xml:space="preserve"> REF _Ref210876201 \h </w:instrText>
            </w:r>
            <w:r>
              <w:fldChar w:fldCharType="separate"/>
            </w:r>
            <w:r>
              <w:t xml:space="preserve">Table </w:t>
            </w:r>
            <w:r>
              <w:rPr>
                <w:noProof/>
              </w:rPr>
              <w:t>4</w:t>
            </w:r>
            <w:r>
              <w:fldChar w:fldCharType="end"/>
            </w:r>
          </w:p>
        </w:tc>
        <w:tc>
          <w:tcPr>
            <w:tcW w:w="1843" w:type="dxa"/>
            <w:tcBorders>
              <w:bottom w:val="single" w:sz="4" w:space="0" w:color="auto"/>
            </w:tcBorders>
          </w:tcPr>
          <w:p w14:paraId="2870CBC4" w14:textId="77777777" w:rsidR="00837D7B" w:rsidRPr="00411689" w:rsidRDefault="00837D7B" w:rsidP="00837D7B">
            <w:pPr>
              <w:pStyle w:val="BodyTextIndent"/>
            </w:pPr>
            <w:r>
              <w:t>Zero or more (optional)</w:t>
            </w:r>
          </w:p>
        </w:tc>
      </w:tr>
      <w:tr w:rsidR="00837D7B" w14:paraId="25ACEBB7" w14:textId="77777777" w:rsidTr="00F0611D">
        <w:trPr>
          <w:cantSplit/>
        </w:trPr>
        <w:tc>
          <w:tcPr>
            <w:tcW w:w="2127" w:type="dxa"/>
          </w:tcPr>
          <w:p w14:paraId="37106946" w14:textId="77777777" w:rsidR="00837D7B" w:rsidRDefault="00837D7B" w:rsidP="00837D7B">
            <w:pPr>
              <w:pStyle w:val="BodyTextIndent"/>
            </w:pPr>
            <w:r w:rsidRPr="0048349A">
              <w:t xml:space="preserve">extension </w:t>
            </w:r>
          </w:p>
        </w:tc>
        <w:tc>
          <w:tcPr>
            <w:tcW w:w="2835" w:type="dxa"/>
          </w:tcPr>
          <w:p w14:paraId="0BA3862A" w14:textId="77777777" w:rsidR="00837D7B" w:rsidRDefault="00837D7B" w:rsidP="00837D7B">
            <w:pPr>
              <w:pStyle w:val="BodyTextIndent"/>
              <w:rPr>
                <w:noProof/>
              </w:rPr>
            </w:pPr>
            <w:r w:rsidRPr="00A01DA9">
              <w:rPr>
                <w:noProof/>
              </w:rPr>
              <w:t>Any other element</w:t>
            </w:r>
          </w:p>
        </w:tc>
        <w:tc>
          <w:tcPr>
            <w:tcW w:w="2126" w:type="dxa"/>
          </w:tcPr>
          <w:p w14:paraId="1B5EA3AB" w14:textId="6D4C8B09" w:rsidR="00837D7B" w:rsidRDefault="00725529" w:rsidP="00725529">
            <w:pPr>
              <w:pStyle w:val="BodyTextIndent"/>
            </w:pPr>
            <w:r>
              <w:t>Any</w:t>
            </w:r>
          </w:p>
        </w:tc>
        <w:tc>
          <w:tcPr>
            <w:tcW w:w="1843" w:type="dxa"/>
          </w:tcPr>
          <w:p w14:paraId="18B9A99F" w14:textId="77777777" w:rsidR="00837D7B" w:rsidRPr="00411689" w:rsidRDefault="00837D7B" w:rsidP="00837D7B">
            <w:pPr>
              <w:pStyle w:val="BodyTextIndent"/>
            </w:pPr>
            <w:r>
              <w:t>Zero or more (optional)</w:t>
            </w:r>
          </w:p>
        </w:tc>
      </w:tr>
    </w:tbl>
    <w:p w14:paraId="75DB92BC" w14:textId="77777777" w:rsidR="00837D7B" w:rsidRPr="00CD6B35" w:rsidRDefault="00837D7B" w:rsidP="00837D7B"/>
    <w:p w14:paraId="03992C8A" w14:textId="77777777" w:rsidR="00837D7B" w:rsidRPr="005C78BB" w:rsidRDefault="00837D7B" w:rsidP="00837D7B">
      <w:pPr>
        <w:pStyle w:val="Heading4"/>
        <w:spacing w:after="240"/>
      </w:pPr>
      <w:bookmarkStart w:id="197" w:name="OfferingCode"/>
      <w:bookmarkStart w:id="198" w:name="code"/>
      <w:bookmarkEnd w:id="197"/>
      <w:bookmarkEnd w:id="198"/>
      <w:r w:rsidRPr="005C78BB">
        <w:t xml:space="preserve">code </w:t>
      </w:r>
    </w:p>
    <w:p w14:paraId="264E4F86" w14:textId="50A298B7" w:rsidR="00837D7B" w:rsidRPr="005C78BB" w:rsidRDefault="00837D7B" w:rsidP="00837D7B">
      <w:pPr>
        <w:rPr>
          <w:lang w:eastAsia="en-GB"/>
        </w:rPr>
      </w:pPr>
      <w:r w:rsidRPr="005C78BB">
        <w:rPr>
          <w:b/>
          <w:bCs/>
          <w:lang w:eastAsia="en-GB"/>
        </w:rPr>
        <w:t>Path</w:t>
      </w:r>
      <w:r w:rsidRPr="005C78BB">
        <w:rPr>
          <w:lang w:eastAsia="en-GB"/>
        </w:rPr>
        <w:t xml:space="preserve">: </w:t>
      </w:r>
      <w:r w:rsidR="00F0611D" w:rsidRPr="00F0611D">
        <w:rPr>
          <w:lang w:eastAsia="en-GB"/>
        </w:rPr>
        <w:t>&lt;xz&gt;.features[i].properties.offerings[j].</w:t>
      </w:r>
      <w:commentRangeStart w:id="199"/>
      <w:r w:rsidR="00F0611D">
        <w:rPr>
          <w:lang w:eastAsia="en-GB"/>
        </w:rPr>
        <w:t>code</w:t>
      </w:r>
      <w:commentRangeEnd w:id="199"/>
      <w:r w:rsidR="00F0611D">
        <w:rPr>
          <w:rStyle w:val="CommentReference"/>
        </w:rPr>
        <w:commentReference w:id="199"/>
      </w:r>
    </w:p>
    <w:p w14:paraId="254D93A9" w14:textId="77777777" w:rsidR="00837D7B" w:rsidRPr="005C78BB" w:rsidRDefault="00837D7B" w:rsidP="00837D7B">
      <w:pPr>
        <w:rPr>
          <w:lang w:eastAsia="en-GB"/>
        </w:rPr>
      </w:pPr>
      <w:r w:rsidRPr="005C78BB">
        <w:rPr>
          <w:lang w:eastAsia="en-GB"/>
        </w:rPr>
        <w:t>The offering code is defined as the requirement class identifier (URI) for the extension defining the operation. It can be an owc extension or one defined in a profile.</w:t>
      </w:r>
    </w:p>
    <w:p w14:paraId="09FB02A1" w14:textId="77777777" w:rsidR="00F0611D" w:rsidRPr="00201E75"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DA08D4A" w14:textId="77777777" w:rsidR="00F0611D" w:rsidRPr="00201E75"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13594690" w14:textId="77777777" w:rsidR="00F0611D" w:rsidRPr="00201E75"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62F4C239" w14:textId="77777777" w:rsidR="00F0611D" w:rsidRPr="00543994"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62CC0296" w14:textId="77777777" w:rsidR="00F0611D" w:rsidRPr="003E15B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478C1453"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3F49A34"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39CCA5DE"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7B03FB7A"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p>
    <w:p w14:paraId="62D3829C"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67468E49"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"offerings" : [{</w:t>
      </w:r>
    </w:p>
    <w:p w14:paraId="18CD6AC7"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19272F">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-geojson</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/wms</w:t>
      </w:r>
      <w:r>
        <w:rPr>
          <w:rFonts w:ascii="Courier New" w:hAnsi="Courier New" w:cs="Courier New"/>
          <w:color w:val="5B4221"/>
          <w:sz w:val="18"/>
          <w:szCs w:val="18"/>
          <w:lang w:eastAsia="en-GB"/>
        </w:rPr>
        <w:t>",</w:t>
      </w:r>
    </w:p>
    <w:p w14:paraId="1B86091F"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0189FEA"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BBB8995"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19272F">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-geojson</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w:t>
      </w:r>
      <w:r>
        <w:rPr>
          <w:rFonts w:ascii="Courier New" w:hAnsi="Courier New" w:cs="Courier New"/>
          <w:color w:val="5B4221"/>
          <w:sz w:val="18"/>
          <w:szCs w:val="18"/>
          <w:lang w:eastAsia="en-GB"/>
        </w:rPr>
        <w:t>gml",</w:t>
      </w:r>
    </w:p>
    <w:p w14:paraId="7499EE19"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p>
    <w:p w14:paraId="50501BCF"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C47AF3D"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p>
    <w:p w14:paraId="551A853C"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57632F9"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60D87E6" w14:textId="77777777"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0234DB6" w14:textId="77777777" w:rsidR="00837D7B" w:rsidRPr="000626F4" w:rsidRDefault="00837D7B" w:rsidP="00837D7B">
      <w:pPr>
        <w:pStyle w:val="Heading4"/>
        <w:spacing w:after="240"/>
      </w:pPr>
      <w:bookmarkStart w:id="200" w:name="OfferingOperation"/>
      <w:bookmarkStart w:id="201" w:name="operation"/>
      <w:bookmarkEnd w:id="200"/>
      <w:bookmarkEnd w:id="201"/>
      <w:r w:rsidRPr="000626F4">
        <w:t xml:space="preserve">operation </w:t>
      </w:r>
    </w:p>
    <w:p w14:paraId="3568F9B6" w14:textId="227AEE4A" w:rsidR="00837D7B" w:rsidRPr="00F912FA" w:rsidRDefault="00837D7B" w:rsidP="00837D7B">
      <w:pPr>
        <w:rPr>
          <w:color w:val="000000" w:themeColor="text1"/>
          <w:lang w:eastAsia="en-GB"/>
        </w:rPr>
      </w:pPr>
      <w:r w:rsidRPr="00F912FA">
        <w:rPr>
          <w:b/>
          <w:bCs/>
          <w:color w:val="000000" w:themeColor="text1"/>
          <w:lang w:eastAsia="en-GB"/>
        </w:rPr>
        <w:t>Path</w:t>
      </w:r>
      <w:r w:rsidRPr="00F912FA">
        <w:rPr>
          <w:color w:val="000000" w:themeColor="text1"/>
          <w:lang w:eastAsia="en-GB"/>
        </w:rPr>
        <w:t xml:space="preserve">: </w:t>
      </w:r>
      <w:r w:rsidR="00F0611D" w:rsidRPr="00F0611D">
        <w:rPr>
          <w:lang w:eastAsia="en-GB"/>
        </w:rPr>
        <w:t>&lt;xz&gt;.features[i].properties.offerings[j].</w:t>
      </w:r>
      <w:r w:rsidR="00F0611D">
        <w:rPr>
          <w:lang w:eastAsia="en-GB"/>
        </w:rPr>
        <w:t>operations[k]</w:t>
      </w:r>
    </w:p>
    <w:p w14:paraId="1740969C" w14:textId="77777777" w:rsidR="00837D7B" w:rsidRPr="00F912FA" w:rsidRDefault="00837D7B" w:rsidP="00837D7B">
      <w:pPr>
        <w:rPr>
          <w:color w:val="000000" w:themeColor="text1"/>
          <w:lang w:eastAsia="en-GB"/>
        </w:rPr>
      </w:pPr>
      <w:r w:rsidRPr="00F912FA">
        <w:rPr>
          <w:color w:val="000000" w:themeColor="text1"/>
          <w:lang w:eastAsia="en-GB"/>
        </w:rPr>
        <w:t xml:space="preserve">Defines an operation within an offering. Valid operations for an offering are defined in the relevant offering extension (Section </w:t>
      </w:r>
      <w:hyperlink r:id="rId13" w:anchor="ClassOperation" w:history="1">
        <w:r w:rsidRPr="00F912FA">
          <w:rPr>
            <w:color w:val="000000" w:themeColor="text1"/>
            <w:lang w:eastAsia="en-GB"/>
          </w:rPr>
          <w:t>8.2.4 Class OWC:Operation</w:t>
        </w:r>
      </w:hyperlink>
      <w:r w:rsidRPr="00F912FA">
        <w:rPr>
          <w:color w:val="000000" w:themeColor="text1"/>
          <w:lang w:eastAsia="en-GB"/>
        </w:rPr>
        <w:t>).</w:t>
      </w:r>
    </w:p>
    <w:p w14:paraId="44EC0294"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w:t>
      </w:r>
    </w:p>
    <w:p w14:paraId="2D2BB278"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"type": "FeatureCollection",</w:t>
      </w:r>
    </w:p>
    <w:p w14:paraId="006A831C"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"id": "http://www.opengis.net/owc/1.0/examples/geojson/1",</w:t>
      </w:r>
    </w:p>
    <w:p w14:paraId="113470AA"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"properties" : {</w:t>
      </w:r>
    </w:p>
    <w:p w14:paraId="23D2D2AC"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69E8D634"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246E768D"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"features": [{</w:t>
      </w:r>
    </w:p>
    <w:p w14:paraId="3CC6BF5D"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"id": "http://www.acme.eu/geoserver/wms/#algal20090123090856”,</w:t>
      </w:r>
    </w:p>
    <w:p w14:paraId="2FA818D8"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5ECDE9F0"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"properties" : {</w:t>
      </w:r>
    </w:p>
    <w:p w14:paraId="1C94835E"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"offerings" : [{</w:t>
      </w:r>
    </w:p>
    <w:p w14:paraId="08806533" w14:textId="77777777" w:rsid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"code" : " http://www.opengis.net/spec/owc-geojson/1.0/req/wms",</w:t>
      </w:r>
    </w:p>
    <w:p w14:paraId="6114612D" w14:textId="6F25FDDB" w:rsidR="00F0611D" w:rsidRDefault="000C3C6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"operations" : [{</w:t>
      </w:r>
    </w:p>
    <w:p w14:paraId="1F88BE36" w14:textId="683C39B7" w:rsidR="000C3C6D" w:rsidRDefault="000C3C6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0C3C6D">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GetCapabilities</w:t>
      </w:r>
      <w:r>
        <w:rPr>
          <w:rFonts w:ascii="Courier New" w:hAnsi="Courier New" w:cs="Courier New"/>
          <w:color w:val="5B4221"/>
          <w:sz w:val="18"/>
          <w:szCs w:val="18"/>
          <w:lang w:eastAsia="en-GB"/>
        </w:rPr>
        <w:t>",</w:t>
      </w:r>
    </w:p>
    <w:p w14:paraId="1AF5F171" w14:textId="704F7A02" w:rsidR="000C3C6D" w:rsidRDefault="000C3C6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 : "</w:t>
      </w:r>
      <w:r w:rsidRPr="003E15BD">
        <w:rPr>
          <w:rFonts w:ascii="Courier New" w:hAnsi="Courier New" w:cs="Courier New"/>
          <w:color w:val="5B4221"/>
          <w:sz w:val="18"/>
          <w:szCs w:val="18"/>
          <w:lang w:eastAsia="en-GB"/>
        </w:rPr>
        <w:t>http://www.someserver.com/wrs.cgi?REQUEST=GetCapabilities&amp;</w:t>
      </w:r>
      <w:r>
        <w:rPr>
          <w:rFonts w:ascii="Courier New" w:hAnsi="Courier New" w:cs="Courier New"/>
          <w:color w:val="5B4221"/>
          <w:sz w:val="18"/>
          <w:szCs w:val="18"/>
          <w:lang w:eastAsia="en-GB"/>
        </w:rPr>
        <w:br/>
        <w:t>amp;</w:t>
      </w:r>
      <w:r w:rsidRPr="003E15BD">
        <w:rPr>
          <w:rFonts w:ascii="Courier New" w:hAnsi="Courier New" w:cs="Courier New"/>
          <w:color w:val="5B4221"/>
          <w:sz w:val="18"/>
          <w:szCs w:val="18"/>
          <w:lang w:eastAsia="en-GB"/>
        </w:rPr>
        <w:t>SERVICE=WMS&amp;</w:t>
      </w:r>
      <w:r>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VERSION=1.1.1</w:t>
      </w:r>
      <w:r>
        <w:rPr>
          <w:rFonts w:ascii="Courier New" w:hAnsi="Courier New" w:cs="Courier New"/>
          <w:color w:val="5B4221"/>
          <w:sz w:val="18"/>
          <w:szCs w:val="18"/>
          <w:lang w:eastAsia="en-GB"/>
        </w:rPr>
        <w:t>"</w:t>
      </w:r>
    </w:p>
    <w:p w14:paraId="182C4014" w14:textId="2B134B84" w:rsidR="000C3C6D" w:rsidRPr="00F0611D" w:rsidRDefault="000C3C6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0B703E9"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481DC5D4"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393B3B18"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"code" : " http://www.opengis.net/spec/owc-geojson/1.0/req/gml",</w:t>
      </w:r>
    </w:p>
    <w:p w14:paraId="3056E2D5"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1048DA6D"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55F0414B"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7D05AED6"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5E114AB7"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586C3BCD"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1CA7730" w14:textId="41CF3F6C" w:rsidR="00837D7B" w:rsidRPr="003E15BD" w:rsidRDefault="00837D7B" w:rsidP="00837D7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F4B527D" w14:textId="77777777" w:rsidR="00837D7B" w:rsidRPr="000626F4" w:rsidRDefault="00837D7B" w:rsidP="00837D7B">
      <w:pPr>
        <w:pStyle w:val="Heading4"/>
        <w:spacing w:after="240"/>
      </w:pPr>
      <w:bookmarkStart w:id="202" w:name="OfferingContent"/>
      <w:bookmarkEnd w:id="202"/>
      <w:r w:rsidRPr="000626F4">
        <w:t xml:space="preserve">content </w:t>
      </w:r>
    </w:p>
    <w:p w14:paraId="67A86E62" w14:textId="2D2B5543" w:rsidR="00837D7B" w:rsidRPr="005C78BB" w:rsidRDefault="00837D7B" w:rsidP="00837D7B">
      <w:pPr>
        <w:rPr>
          <w:lang w:eastAsia="en-GB"/>
        </w:rPr>
      </w:pPr>
      <w:r w:rsidRPr="005C78BB">
        <w:rPr>
          <w:b/>
          <w:bCs/>
          <w:lang w:eastAsia="en-GB"/>
        </w:rPr>
        <w:t>Path</w:t>
      </w:r>
      <w:r w:rsidRPr="005C78BB">
        <w:rPr>
          <w:lang w:eastAsia="en-GB"/>
        </w:rPr>
        <w:t xml:space="preserve">: </w:t>
      </w:r>
      <w:r w:rsidR="0008488E" w:rsidRPr="00F0611D">
        <w:rPr>
          <w:lang w:eastAsia="en-GB"/>
        </w:rPr>
        <w:t>&lt;xz&gt;.features[i].properties.offerings[j].</w:t>
      </w:r>
      <w:r w:rsidR="0008488E">
        <w:rPr>
          <w:lang w:eastAsia="en-GB"/>
        </w:rPr>
        <w:t>contents</w:t>
      </w:r>
    </w:p>
    <w:p w14:paraId="439F91CC" w14:textId="79296FAE" w:rsidR="00837D7B" w:rsidRPr="005C78BB" w:rsidRDefault="00837D7B" w:rsidP="00837D7B">
      <w:pPr>
        <w:rPr>
          <w:lang w:eastAsia="en-GB"/>
        </w:rPr>
      </w:pPr>
      <w:r w:rsidRPr="005C78BB">
        <w:rPr>
          <w:lang w:eastAsia="en-GB"/>
        </w:rPr>
        <w:t xml:space="preserve">This is </w:t>
      </w:r>
      <w:r w:rsidR="0008488E">
        <w:rPr>
          <w:lang w:eastAsia="en-GB"/>
        </w:rPr>
        <w:t xml:space="preserve"> an array of </w:t>
      </w:r>
      <w:r w:rsidRPr="005C78BB">
        <w:rPr>
          <w:lang w:eastAsia="en-GB"/>
        </w:rPr>
        <w:t xml:space="preserve">the class </w:t>
      </w:r>
      <w:r w:rsidR="0008488E">
        <w:rPr>
          <w:lang w:eastAsia="en-GB"/>
        </w:rPr>
        <w:t>OWC</w:t>
      </w:r>
      <w:r w:rsidRPr="005C78BB">
        <w:rPr>
          <w:lang w:eastAsia="en-GB"/>
        </w:rPr>
        <w:t>:Content (see</w:t>
      </w:r>
      <w:r>
        <w:rPr>
          <w:lang w:eastAsia="en-GB"/>
        </w:rPr>
        <w:t xml:space="preserve"> section </w:t>
      </w:r>
      <w:r>
        <w:rPr>
          <w:lang w:eastAsia="en-GB"/>
        </w:rPr>
        <w:fldChar w:fldCharType="begin"/>
      </w:r>
      <w:r>
        <w:rPr>
          <w:lang w:eastAsia="en-GB"/>
        </w:rPr>
        <w:instrText xml:space="preserve"> REF _Ref210698206 \r \h </w:instrText>
      </w:r>
      <w:r>
        <w:rPr>
          <w:lang w:eastAsia="en-GB"/>
        </w:rPr>
      </w:r>
      <w:r>
        <w:rPr>
          <w:lang w:eastAsia="en-GB"/>
        </w:rPr>
        <w:fldChar w:fldCharType="separate"/>
      </w:r>
      <w:r>
        <w:rPr>
          <w:lang w:eastAsia="en-GB"/>
        </w:rPr>
        <w:t>7.3.4</w:t>
      </w:r>
      <w:r>
        <w:rPr>
          <w:lang w:eastAsia="en-GB"/>
        </w:rPr>
        <w:fldChar w:fldCharType="end"/>
      </w:r>
      <w:r w:rsidRPr="005C78BB">
        <w:rPr>
          <w:lang w:eastAsia="en-GB"/>
        </w:rPr>
        <w:t>)</w:t>
      </w:r>
    </w:p>
    <w:p w14:paraId="5BA92409" w14:textId="77777777" w:rsidR="00837D7B" w:rsidRPr="00F912FA" w:rsidRDefault="00837D7B" w:rsidP="00837D7B">
      <w:pPr>
        <w:pStyle w:val="Heading4"/>
        <w:spacing w:after="240"/>
      </w:pPr>
      <w:bookmarkStart w:id="203" w:name="OfferingStyleSet"/>
      <w:bookmarkStart w:id="204" w:name="styleSet"/>
      <w:bookmarkEnd w:id="203"/>
      <w:bookmarkEnd w:id="204"/>
      <w:r w:rsidRPr="000626F4">
        <w:lastRenderedPageBreak/>
        <w:t xml:space="preserve">styleSet </w:t>
      </w:r>
    </w:p>
    <w:p w14:paraId="02D860D0" w14:textId="032B7BA4" w:rsidR="00837D7B" w:rsidRPr="005C78BB" w:rsidRDefault="00837D7B" w:rsidP="00837D7B">
      <w:pPr>
        <w:rPr>
          <w:lang w:eastAsia="en-GB"/>
        </w:rPr>
      </w:pPr>
      <w:r w:rsidRPr="005C78BB">
        <w:rPr>
          <w:b/>
          <w:bCs/>
          <w:lang w:eastAsia="en-GB"/>
        </w:rPr>
        <w:t>Path</w:t>
      </w:r>
      <w:r w:rsidRPr="005C78BB">
        <w:rPr>
          <w:lang w:eastAsia="en-GB"/>
        </w:rPr>
        <w:t xml:space="preserve">: </w:t>
      </w:r>
      <w:r w:rsidR="0008488E" w:rsidRPr="00F0611D">
        <w:rPr>
          <w:lang w:eastAsia="en-GB"/>
        </w:rPr>
        <w:t>&lt;xz&gt;.features[i].properties.offerings[j].</w:t>
      </w:r>
      <w:r w:rsidR="0008488E">
        <w:rPr>
          <w:lang w:eastAsia="en-GB"/>
        </w:rPr>
        <w:t>styles</w:t>
      </w:r>
    </w:p>
    <w:p w14:paraId="4206C27C" w14:textId="09B622E0" w:rsidR="00837D7B" w:rsidRPr="005C78BB" w:rsidRDefault="0008488E" w:rsidP="00837D7B">
      <w:pPr>
        <w:rPr>
          <w:lang w:eastAsia="en-GB"/>
        </w:rPr>
      </w:pPr>
      <w:r>
        <w:rPr>
          <w:lang w:eastAsia="en-GB"/>
        </w:rPr>
        <w:t>This is an array of the OWC:StyleSet (s</w:t>
      </w:r>
      <w:r w:rsidR="00837D7B" w:rsidRPr="005C78BB">
        <w:rPr>
          <w:lang w:eastAsia="en-GB"/>
        </w:rPr>
        <w:t xml:space="preserve">ee </w:t>
      </w:r>
      <w:r w:rsidR="00837D7B">
        <w:rPr>
          <w:lang w:eastAsia="en-GB"/>
        </w:rPr>
        <w:t xml:space="preserve">section </w:t>
      </w:r>
      <w:r w:rsidR="00837D7B">
        <w:rPr>
          <w:lang w:eastAsia="en-GB"/>
        </w:rPr>
        <w:fldChar w:fldCharType="begin"/>
      </w:r>
      <w:r w:rsidR="00837D7B">
        <w:rPr>
          <w:lang w:eastAsia="en-GB"/>
        </w:rPr>
        <w:instrText xml:space="preserve"> REF _Ref210698167 \r \h </w:instrText>
      </w:r>
      <w:r w:rsidR="00837D7B">
        <w:rPr>
          <w:lang w:eastAsia="en-GB"/>
        </w:rPr>
      </w:r>
      <w:r w:rsidR="00837D7B">
        <w:rPr>
          <w:lang w:eastAsia="en-GB"/>
        </w:rPr>
        <w:fldChar w:fldCharType="separate"/>
      </w:r>
      <w:r w:rsidR="00837D7B">
        <w:rPr>
          <w:lang w:eastAsia="en-GB"/>
        </w:rPr>
        <w:t>7.3.5</w:t>
      </w:r>
      <w:r w:rsidR="00837D7B">
        <w:rPr>
          <w:lang w:eastAsia="en-GB"/>
        </w:rPr>
        <w:fldChar w:fldCharType="end"/>
      </w:r>
      <w:r w:rsidR="00837D7B">
        <w:rPr>
          <w:lang w:eastAsia="en-GB"/>
        </w:rPr>
        <w:t xml:space="preserve"> </w:t>
      </w:r>
      <w:r w:rsidR="00837D7B" w:rsidRPr="005C78BB">
        <w:rPr>
          <w:lang w:eastAsia="en-GB"/>
        </w:rPr>
        <w:t>class for further details</w:t>
      </w:r>
      <w:r>
        <w:rPr>
          <w:lang w:eastAsia="en-GB"/>
        </w:rPr>
        <w:t>)</w:t>
      </w:r>
      <w:r w:rsidR="00837D7B" w:rsidRPr="005C78BB">
        <w:rPr>
          <w:lang w:eastAsia="en-GB"/>
        </w:rPr>
        <w:t>.</w:t>
      </w:r>
    </w:p>
    <w:p w14:paraId="185FEE5C" w14:textId="77777777" w:rsidR="00837D7B" w:rsidRPr="000626F4" w:rsidRDefault="00837D7B" w:rsidP="00837D7B">
      <w:pPr>
        <w:pStyle w:val="Heading4"/>
        <w:spacing w:after="240"/>
      </w:pPr>
      <w:bookmarkStart w:id="205" w:name="OfferingExtension"/>
      <w:bookmarkStart w:id="206" w:name="extension_AN2"/>
      <w:bookmarkEnd w:id="205"/>
      <w:bookmarkEnd w:id="206"/>
      <w:r w:rsidRPr="000626F4">
        <w:t xml:space="preserve">extension </w:t>
      </w:r>
    </w:p>
    <w:p w14:paraId="33480BB3" w14:textId="5853E0A1" w:rsidR="00837D7B" w:rsidRPr="005C78BB" w:rsidRDefault="0008488E" w:rsidP="00837D7B">
      <w:pPr>
        <w:rPr>
          <w:lang w:eastAsia="en-GB"/>
        </w:rPr>
      </w:pPr>
      <w:r>
        <w:rPr>
          <w:lang w:eastAsia="en-GB"/>
        </w:rPr>
        <w:t>Any other element can be added to the JSON object safeguarding that none of the above element names are used.</w:t>
      </w:r>
    </w:p>
    <w:p w14:paraId="6DF5A86B" w14:textId="77777777" w:rsidR="00837D7B" w:rsidRPr="005C78BB" w:rsidRDefault="00837D7B" w:rsidP="00837D7B">
      <w:pPr>
        <w:pStyle w:val="Heading3"/>
        <w:spacing w:after="240"/>
      </w:pPr>
      <w:bookmarkStart w:id="207" w:name="ClassOperation"/>
      <w:bookmarkStart w:id="208" w:name="A_8.2.4_Class_OWC:Operation"/>
      <w:bookmarkStart w:id="209" w:name="_Toc358030851"/>
      <w:bookmarkStart w:id="210" w:name="_Toc262895425"/>
      <w:bookmarkEnd w:id="207"/>
      <w:bookmarkEnd w:id="208"/>
      <w:r>
        <w:t>DataType</w:t>
      </w:r>
      <w:r w:rsidRPr="005C78BB">
        <w:t xml:space="preserve"> OWC:Operation</w:t>
      </w:r>
      <w:bookmarkEnd w:id="209"/>
      <w:bookmarkEnd w:id="210"/>
    </w:p>
    <w:p w14:paraId="044AFB46" w14:textId="5B4F3524" w:rsidR="00837D7B" w:rsidRDefault="00837D7B" w:rsidP="00837D7B">
      <w:pPr>
        <w:rPr>
          <w:lang w:eastAsia="en-GB"/>
        </w:rPr>
      </w:pPr>
      <w:r>
        <w:rPr>
          <w:lang w:eastAsia="en-GB"/>
        </w:rPr>
        <w:t xml:space="preserve">This class defines </w:t>
      </w:r>
      <w:r w:rsidRPr="005C78BB">
        <w:rPr>
          <w:lang w:eastAsia="en-GB"/>
        </w:rPr>
        <w:t>the operation either to get the information or to get the capabilities. Note that service specific extension requirements may mandate more than one</w:t>
      </w:r>
      <w:r w:rsidR="0008488E">
        <w:rPr>
          <w:lang w:eastAsia="en-GB"/>
        </w:rPr>
        <w:t xml:space="preserve"> operation. As such this element is an array of operations</w:t>
      </w:r>
      <w:r w:rsidRPr="005C78BB">
        <w:rPr>
          <w:lang w:eastAsia="en-GB"/>
        </w:rPr>
        <w:t>.</w:t>
      </w:r>
    </w:p>
    <w:p w14:paraId="4B965D35" w14:textId="77777777" w:rsidR="00837D7B" w:rsidRDefault="00837D7B" w:rsidP="00837D7B">
      <w:pPr>
        <w:pStyle w:val="Tabletitle"/>
      </w:pPr>
      <w:bookmarkStart w:id="211" w:name="_Ref210876187"/>
      <w:bookmarkStart w:id="212" w:name="_Toc337049099"/>
      <w:r>
        <w:t xml:space="preserve">Table </w:t>
      </w:r>
      <w:fldSimple w:instr=" SEQ Table \* ARABIC ">
        <w:r>
          <w:rPr>
            <w:noProof/>
          </w:rPr>
          <w:t>4</w:t>
        </w:r>
      </w:fldSimple>
      <w:bookmarkEnd w:id="211"/>
      <w:r>
        <w:t xml:space="preserve"> -</w:t>
      </w:r>
      <w:r w:rsidRPr="00821C3A">
        <w:t xml:space="preserve"> </w:t>
      </w:r>
      <w:r>
        <w:t>Definitions of owc:Operation elements</w:t>
      </w:r>
      <w:bookmarkEnd w:id="212"/>
    </w:p>
    <w:tbl>
      <w:tblPr>
        <w:tblW w:w="89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2976"/>
        <w:gridCol w:w="2126"/>
        <w:gridCol w:w="1559"/>
      </w:tblGrid>
      <w:tr w:rsidR="00837D7B" w14:paraId="2F4FB628" w14:textId="77777777" w:rsidTr="00A13C5B">
        <w:trPr>
          <w:cantSplit/>
          <w:tblHeader/>
        </w:trPr>
        <w:tc>
          <w:tcPr>
            <w:tcW w:w="2269" w:type="dxa"/>
            <w:tcBorders>
              <w:top w:val="single" w:sz="12" w:space="0" w:color="auto"/>
              <w:bottom w:val="single" w:sz="12" w:space="0" w:color="auto"/>
            </w:tcBorders>
          </w:tcPr>
          <w:p w14:paraId="62829D9B" w14:textId="7E5B2065" w:rsidR="00837D7B" w:rsidRDefault="00837D7B" w:rsidP="00A13C5B">
            <w:pPr>
              <w:pStyle w:val="BodyTextIndent"/>
              <w:jc w:val="center"/>
              <w:rPr>
                <w:b/>
              </w:rPr>
            </w:pPr>
            <w:r>
              <w:rPr>
                <w:b/>
              </w:rPr>
              <w:t>Names: Conceptual</w:t>
            </w:r>
            <w:r>
              <w:rPr>
                <w:b/>
              </w:rPr>
              <w:br/>
            </w:r>
            <w:r w:rsidR="00A13C5B">
              <w:rPr>
                <w:b/>
              </w:rPr>
              <w:t>JSON</w:t>
            </w:r>
            <w:r>
              <w:rPr>
                <w:b/>
              </w:rPr>
              <w:t xml:space="preserve"> mapping</w:t>
            </w:r>
          </w:p>
        </w:tc>
        <w:tc>
          <w:tcPr>
            <w:tcW w:w="2976" w:type="dxa"/>
            <w:tcBorders>
              <w:top w:val="single" w:sz="12" w:space="0" w:color="auto"/>
              <w:bottom w:val="single" w:sz="12" w:space="0" w:color="auto"/>
            </w:tcBorders>
          </w:tcPr>
          <w:p w14:paraId="47E53DF7"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408713D5" w14:textId="77777777" w:rsidR="00837D7B" w:rsidRDefault="00837D7B" w:rsidP="00837D7B">
            <w:pPr>
              <w:pStyle w:val="BodyTextIndent"/>
              <w:jc w:val="center"/>
              <w:rPr>
                <w:b/>
              </w:rPr>
            </w:pPr>
            <w:r>
              <w:rPr>
                <w:b/>
              </w:rPr>
              <w:t>Data type and values</w:t>
            </w:r>
          </w:p>
        </w:tc>
        <w:tc>
          <w:tcPr>
            <w:tcW w:w="1559" w:type="dxa"/>
            <w:tcBorders>
              <w:top w:val="single" w:sz="12" w:space="0" w:color="auto"/>
              <w:bottom w:val="single" w:sz="12" w:space="0" w:color="auto"/>
            </w:tcBorders>
          </w:tcPr>
          <w:p w14:paraId="1910A9D3" w14:textId="77777777" w:rsidR="00837D7B" w:rsidRDefault="00837D7B" w:rsidP="00837D7B">
            <w:pPr>
              <w:pStyle w:val="BodyTextIndent"/>
              <w:jc w:val="center"/>
              <w:rPr>
                <w:b/>
              </w:rPr>
            </w:pPr>
            <w:r>
              <w:rPr>
                <w:b/>
              </w:rPr>
              <w:t>Multiplicity and use</w:t>
            </w:r>
          </w:p>
        </w:tc>
      </w:tr>
      <w:tr w:rsidR="00837D7B" w14:paraId="1D22968C" w14:textId="77777777" w:rsidTr="00A13C5B">
        <w:trPr>
          <w:cantSplit/>
        </w:trPr>
        <w:tc>
          <w:tcPr>
            <w:tcW w:w="2269" w:type="dxa"/>
            <w:tcBorders>
              <w:top w:val="single" w:sz="12" w:space="0" w:color="auto"/>
              <w:bottom w:val="single" w:sz="4" w:space="0" w:color="auto"/>
            </w:tcBorders>
            <w:shd w:val="clear" w:color="auto" w:fill="auto"/>
          </w:tcPr>
          <w:p w14:paraId="200BE058" w14:textId="77777777" w:rsidR="00837D7B" w:rsidRDefault="00837D7B" w:rsidP="00837D7B">
            <w:pPr>
              <w:pStyle w:val="BodyTextIndent"/>
              <w:rPr>
                <w:noProof/>
              </w:rPr>
            </w:pPr>
            <w:r w:rsidRPr="00F6141A">
              <w:rPr>
                <w:noProof/>
              </w:rPr>
              <w:t>code</w:t>
            </w:r>
          </w:p>
          <w:p w14:paraId="02AA5236" w14:textId="69A8F11D" w:rsidR="00837D7B" w:rsidRDefault="00A13C5B" w:rsidP="00837D7B">
            <w:pPr>
              <w:pStyle w:val="BodyTextIndent"/>
              <w:rPr>
                <w:rFonts w:ascii="Courier New" w:hAnsi="Courier New" w:cs="Courier New"/>
                <w:sz w:val="18"/>
                <w:szCs w:val="18"/>
              </w:rPr>
            </w:pPr>
            <w:r>
              <w:rPr>
                <w:rFonts w:ascii="Courier New" w:hAnsi="Courier New" w:cs="Courier New"/>
                <w:sz w:val="18"/>
                <w:szCs w:val="18"/>
              </w:rPr>
              <w:t>&lt;pr&gt;.operations[j].</w:t>
            </w:r>
            <w:r w:rsidR="00837D7B" w:rsidRPr="000246FD">
              <w:rPr>
                <w:rFonts w:ascii="Courier New" w:hAnsi="Courier New" w:cs="Courier New"/>
                <w:sz w:val="18"/>
                <w:szCs w:val="18"/>
              </w:rPr>
              <w:t>code</w:t>
            </w:r>
          </w:p>
          <w:p w14:paraId="5B20849B" w14:textId="77777777" w:rsidR="00837D7B" w:rsidRPr="00F6141A" w:rsidRDefault="00837D7B" w:rsidP="00837D7B">
            <w:pPr>
              <w:pStyle w:val="BodyTextIndent"/>
              <w:rPr>
                <w:noProof/>
              </w:rPr>
            </w:pPr>
          </w:p>
        </w:tc>
        <w:tc>
          <w:tcPr>
            <w:tcW w:w="2976" w:type="dxa"/>
            <w:tcBorders>
              <w:top w:val="single" w:sz="12" w:space="0" w:color="auto"/>
              <w:bottom w:val="single" w:sz="4" w:space="0" w:color="auto"/>
            </w:tcBorders>
            <w:shd w:val="clear" w:color="auto" w:fill="auto"/>
          </w:tcPr>
          <w:p w14:paraId="098C27D9" w14:textId="77777777" w:rsidR="00837D7B" w:rsidRPr="007D5AD5" w:rsidRDefault="00837D7B" w:rsidP="00837D7B">
            <w:pPr>
              <w:pStyle w:val="BodyTextIndent"/>
              <w:rPr>
                <w:noProof/>
              </w:rPr>
            </w:pPr>
            <w:r w:rsidRPr="007D5AD5">
              <w:rPr>
                <w:noProof/>
              </w:rPr>
              <w:t>Code identifying the type of Operation</w:t>
            </w:r>
          </w:p>
        </w:tc>
        <w:tc>
          <w:tcPr>
            <w:tcW w:w="2126" w:type="dxa"/>
            <w:tcBorders>
              <w:top w:val="single" w:sz="12" w:space="0" w:color="auto"/>
              <w:bottom w:val="single" w:sz="4" w:space="0" w:color="auto"/>
            </w:tcBorders>
            <w:shd w:val="clear" w:color="auto" w:fill="auto"/>
          </w:tcPr>
          <w:p w14:paraId="60E16BC6" w14:textId="77777777" w:rsidR="00837D7B" w:rsidRPr="00E307B1" w:rsidRDefault="00837D7B" w:rsidP="00837D7B">
            <w:pPr>
              <w:pStyle w:val="BodyTextIndent"/>
              <w:rPr>
                <w:noProof/>
              </w:rPr>
            </w:pPr>
            <w:r w:rsidRPr="00E307B1">
              <w:rPr>
                <w:noProof/>
              </w:rPr>
              <w:t xml:space="preserve">CharacterString </w:t>
            </w:r>
            <w:r w:rsidRPr="000246FD">
              <w:rPr>
                <w:noProof/>
                <w:vertAlign w:val="superscript"/>
              </w:rPr>
              <w:t>a</w:t>
            </w:r>
          </w:p>
        </w:tc>
        <w:tc>
          <w:tcPr>
            <w:tcW w:w="1559" w:type="dxa"/>
            <w:tcBorders>
              <w:top w:val="single" w:sz="12" w:space="0" w:color="auto"/>
              <w:bottom w:val="single" w:sz="4" w:space="0" w:color="auto"/>
            </w:tcBorders>
            <w:shd w:val="clear" w:color="auto" w:fill="auto"/>
          </w:tcPr>
          <w:p w14:paraId="42F070C2" w14:textId="77777777" w:rsidR="00837D7B" w:rsidRPr="00411689" w:rsidRDefault="00837D7B" w:rsidP="00837D7B">
            <w:pPr>
              <w:pStyle w:val="BodyTextIndent"/>
              <w:rPr>
                <w:noProof/>
              </w:rPr>
            </w:pPr>
            <w:r>
              <w:rPr>
                <w:noProof/>
              </w:rPr>
              <w:t>One (mandatory)</w:t>
            </w:r>
          </w:p>
        </w:tc>
      </w:tr>
      <w:tr w:rsidR="00837D7B" w14:paraId="79CCFBF8" w14:textId="77777777" w:rsidTr="00A13C5B">
        <w:trPr>
          <w:cantSplit/>
        </w:trPr>
        <w:tc>
          <w:tcPr>
            <w:tcW w:w="2269" w:type="dxa"/>
            <w:shd w:val="clear" w:color="auto" w:fill="auto"/>
          </w:tcPr>
          <w:p w14:paraId="52F64B0E" w14:textId="77777777" w:rsidR="00837D7B" w:rsidRDefault="00837D7B" w:rsidP="00837D7B">
            <w:pPr>
              <w:pStyle w:val="BodyTextIndent"/>
              <w:rPr>
                <w:noProof/>
              </w:rPr>
            </w:pPr>
            <w:r w:rsidRPr="00F6141A">
              <w:rPr>
                <w:noProof/>
              </w:rPr>
              <w:t>method</w:t>
            </w:r>
          </w:p>
          <w:p w14:paraId="4DAA3BE4" w14:textId="78D085C3" w:rsidR="00837D7B" w:rsidRPr="00F6141A" w:rsidRDefault="00A13C5B" w:rsidP="00A13C5B">
            <w:pPr>
              <w:pStyle w:val="BodyTextIndent"/>
              <w:rPr>
                <w:noProof/>
              </w:rPr>
            </w:pPr>
            <w:r>
              <w:rPr>
                <w:rFonts w:ascii="Courier New" w:hAnsi="Courier New" w:cs="Courier New"/>
                <w:sz w:val="18"/>
                <w:szCs w:val="18"/>
              </w:rPr>
              <w:t>&lt;pr&gt;.operations[j].</w:t>
            </w:r>
            <w:r w:rsidR="00837D7B" w:rsidRPr="000246FD">
              <w:rPr>
                <w:rFonts w:ascii="Courier New" w:hAnsi="Courier New" w:cs="Courier New"/>
                <w:sz w:val="18"/>
                <w:szCs w:val="18"/>
              </w:rPr>
              <w:t>method</w:t>
            </w:r>
          </w:p>
        </w:tc>
        <w:tc>
          <w:tcPr>
            <w:tcW w:w="2976" w:type="dxa"/>
            <w:shd w:val="clear" w:color="auto" w:fill="auto"/>
          </w:tcPr>
          <w:p w14:paraId="16C87192" w14:textId="77777777" w:rsidR="00837D7B" w:rsidRPr="007D5AD5" w:rsidRDefault="00837D7B" w:rsidP="00837D7B">
            <w:pPr>
              <w:pStyle w:val="BodyTextIndent"/>
              <w:rPr>
                <w:noProof/>
              </w:rPr>
            </w:pPr>
            <w:r w:rsidRPr="007D5AD5">
              <w:rPr>
                <w:noProof/>
              </w:rPr>
              <w:t>Code identifying the verb type of Operation.</w:t>
            </w:r>
          </w:p>
        </w:tc>
        <w:tc>
          <w:tcPr>
            <w:tcW w:w="2126" w:type="dxa"/>
            <w:shd w:val="clear" w:color="auto" w:fill="auto"/>
          </w:tcPr>
          <w:p w14:paraId="22B9BC6B" w14:textId="77777777" w:rsidR="00837D7B" w:rsidRDefault="00837D7B" w:rsidP="00837D7B">
            <w:pPr>
              <w:pStyle w:val="BodyTextIndent"/>
              <w:rPr>
                <w:noProof/>
              </w:rPr>
            </w:pPr>
            <w:r>
              <w:t>Character String type, not empty</w:t>
            </w:r>
            <w:r>
              <w:rPr>
                <w:noProof/>
              </w:rPr>
              <w:t>.</w:t>
            </w:r>
            <w:r w:rsidRPr="007D5AD5">
              <w:rPr>
                <w:noProof/>
              </w:rPr>
              <w:t xml:space="preserve"> </w:t>
            </w:r>
            <w:r>
              <w:rPr>
                <w:noProof/>
              </w:rPr>
              <w:t>Example</w:t>
            </w:r>
            <w:r w:rsidRPr="007D5AD5">
              <w:rPr>
                <w:noProof/>
              </w:rPr>
              <w:t xml:space="preserve"> values are GET and POST.</w:t>
            </w:r>
          </w:p>
          <w:p w14:paraId="4A7E0832" w14:textId="77777777" w:rsidR="00837D7B" w:rsidRPr="00E307B1" w:rsidRDefault="00837D7B" w:rsidP="00837D7B">
            <w:pPr>
              <w:pStyle w:val="BodyTextIndent"/>
              <w:rPr>
                <w:noProof/>
              </w:rPr>
            </w:pPr>
          </w:p>
        </w:tc>
        <w:tc>
          <w:tcPr>
            <w:tcW w:w="1559" w:type="dxa"/>
            <w:shd w:val="clear" w:color="auto" w:fill="auto"/>
          </w:tcPr>
          <w:p w14:paraId="600D5043" w14:textId="77777777" w:rsidR="00837D7B" w:rsidRPr="00411689" w:rsidRDefault="00837D7B" w:rsidP="00837D7B">
            <w:pPr>
              <w:pStyle w:val="BodyTextIndent"/>
              <w:rPr>
                <w:noProof/>
              </w:rPr>
            </w:pPr>
            <w:r>
              <w:rPr>
                <w:noProof/>
              </w:rPr>
              <w:t>One (mandatory)</w:t>
            </w:r>
          </w:p>
        </w:tc>
      </w:tr>
      <w:tr w:rsidR="00837D7B" w14:paraId="1B453876" w14:textId="77777777" w:rsidTr="00A13C5B">
        <w:trPr>
          <w:cantSplit/>
        </w:trPr>
        <w:tc>
          <w:tcPr>
            <w:tcW w:w="2269" w:type="dxa"/>
          </w:tcPr>
          <w:p w14:paraId="47EB4CEF" w14:textId="77777777" w:rsidR="00837D7B" w:rsidRDefault="00837D7B" w:rsidP="00837D7B">
            <w:pPr>
              <w:pStyle w:val="BodyTextIndent"/>
              <w:rPr>
                <w:noProof/>
              </w:rPr>
            </w:pPr>
            <w:r w:rsidRPr="00F6141A">
              <w:rPr>
                <w:noProof/>
              </w:rPr>
              <w:t xml:space="preserve">type </w:t>
            </w:r>
          </w:p>
          <w:p w14:paraId="28F33FC6" w14:textId="08A93745" w:rsidR="00837D7B" w:rsidRPr="00F6141A" w:rsidRDefault="008E5CA9" w:rsidP="008E5CA9">
            <w:pPr>
              <w:pStyle w:val="BodyTextIndent"/>
              <w:rPr>
                <w:noProof/>
              </w:rPr>
            </w:pPr>
            <w:r>
              <w:rPr>
                <w:rFonts w:ascii="Courier New" w:hAnsi="Courier New" w:cs="Courier New"/>
                <w:sz w:val="18"/>
                <w:szCs w:val="18"/>
              </w:rPr>
              <w:t>&lt;pr&gt;.operations[j].</w:t>
            </w:r>
            <w:r w:rsidR="00837D7B" w:rsidRPr="000246FD">
              <w:rPr>
                <w:rFonts w:ascii="Courier New" w:hAnsi="Courier New" w:cs="Courier New"/>
                <w:sz w:val="18"/>
                <w:szCs w:val="18"/>
              </w:rPr>
              <w:t>type</w:t>
            </w:r>
          </w:p>
        </w:tc>
        <w:tc>
          <w:tcPr>
            <w:tcW w:w="2976" w:type="dxa"/>
          </w:tcPr>
          <w:p w14:paraId="16E24555" w14:textId="77777777" w:rsidR="00837D7B" w:rsidRPr="007D5AD5" w:rsidRDefault="00837D7B" w:rsidP="00837D7B">
            <w:pPr>
              <w:pStyle w:val="BodyTextIndent"/>
              <w:rPr>
                <w:noProof/>
              </w:rPr>
            </w:pPr>
            <w:r w:rsidRPr="007D5AD5">
              <w:rPr>
                <w:noProof/>
              </w:rPr>
              <w:t xml:space="preserve">MIME type of the expected results </w:t>
            </w:r>
          </w:p>
        </w:tc>
        <w:tc>
          <w:tcPr>
            <w:tcW w:w="2126" w:type="dxa"/>
          </w:tcPr>
          <w:p w14:paraId="018A7C6A" w14:textId="77777777" w:rsidR="00837D7B" w:rsidRDefault="00837D7B" w:rsidP="00837D7B">
            <w:pPr>
              <w:pStyle w:val="BodyTextIndent"/>
            </w:pPr>
            <w:r>
              <w:t>Character String type, not empty</w:t>
            </w:r>
          </w:p>
          <w:p w14:paraId="38D39A44" w14:textId="77777777" w:rsidR="00837D7B" w:rsidRPr="00E307B1" w:rsidRDefault="00837D7B" w:rsidP="00837D7B">
            <w:pPr>
              <w:pStyle w:val="BodyTextIndent"/>
              <w:rPr>
                <w:noProof/>
              </w:rPr>
            </w:pPr>
          </w:p>
        </w:tc>
        <w:tc>
          <w:tcPr>
            <w:tcW w:w="1559" w:type="dxa"/>
          </w:tcPr>
          <w:p w14:paraId="28D1FF8B" w14:textId="77777777" w:rsidR="00837D7B" w:rsidRPr="00411689" w:rsidRDefault="00837D7B" w:rsidP="00837D7B">
            <w:pPr>
              <w:pStyle w:val="BodyTextIndent"/>
              <w:rPr>
                <w:noProof/>
              </w:rPr>
            </w:pPr>
            <w:r>
              <w:rPr>
                <w:noProof/>
              </w:rPr>
              <w:t>Zero or one (optional)</w:t>
            </w:r>
          </w:p>
        </w:tc>
      </w:tr>
      <w:tr w:rsidR="00837D7B" w14:paraId="136520FE" w14:textId="77777777" w:rsidTr="00A13C5B">
        <w:trPr>
          <w:cantSplit/>
        </w:trPr>
        <w:tc>
          <w:tcPr>
            <w:tcW w:w="2269" w:type="dxa"/>
            <w:tcBorders>
              <w:bottom w:val="single" w:sz="4" w:space="0" w:color="auto"/>
            </w:tcBorders>
          </w:tcPr>
          <w:p w14:paraId="4993CCDA" w14:textId="77777777" w:rsidR="00837D7B" w:rsidRDefault="00837D7B" w:rsidP="00837D7B">
            <w:pPr>
              <w:pStyle w:val="BodyTextIndent"/>
              <w:rPr>
                <w:noProof/>
              </w:rPr>
            </w:pPr>
            <w:r w:rsidRPr="00F6141A">
              <w:rPr>
                <w:noProof/>
              </w:rPr>
              <w:t>requestURL</w:t>
            </w:r>
          </w:p>
          <w:p w14:paraId="462693B2" w14:textId="4DCEDE33" w:rsidR="00837D7B" w:rsidRDefault="008E5CA9" w:rsidP="00837D7B">
            <w:pPr>
              <w:pStyle w:val="BodyTextIndent"/>
              <w:rPr>
                <w:rFonts w:ascii="Courier New" w:hAnsi="Courier New" w:cs="Courier New"/>
                <w:sz w:val="18"/>
                <w:szCs w:val="18"/>
              </w:rPr>
            </w:pPr>
            <w:r>
              <w:rPr>
                <w:rFonts w:ascii="Courier New" w:hAnsi="Courier New" w:cs="Courier New"/>
                <w:sz w:val="18"/>
                <w:szCs w:val="18"/>
              </w:rPr>
              <w:t>&lt;pr&gt;.operations[j].</w:t>
            </w:r>
            <w:r w:rsidR="00837D7B" w:rsidRPr="000246FD">
              <w:rPr>
                <w:rFonts w:ascii="Courier New" w:hAnsi="Courier New" w:cs="Courier New"/>
                <w:sz w:val="18"/>
                <w:szCs w:val="18"/>
              </w:rPr>
              <w:t>href</w:t>
            </w:r>
          </w:p>
          <w:p w14:paraId="50FCFEF6" w14:textId="77777777" w:rsidR="00837D7B" w:rsidRPr="00F6141A" w:rsidRDefault="00837D7B" w:rsidP="00837D7B">
            <w:pPr>
              <w:pStyle w:val="BodyTextIndent"/>
              <w:rPr>
                <w:noProof/>
              </w:rPr>
            </w:pPr>
          </w:p>
        </w:tc>
        <w:tc>
          <w:tcPr>
            <w:tcW w:w="2976" w:type="dxa"/>
            <w:tcBorders>
              <w:bottom w:val="single" w:sz="4" w:space="0" w:color="auto"/>
            </w:tcBorders>
          </w:tcPr>
          <w:p w14:paraId="14CE0168" w14:textId="77777777" w:rsidR="00837D7B" w:rsidRPr="007D5AD5" w:rsidRDefault="00837D7B" w:rsidP="00837D7B">
            <w:pPr>
              <w:pStyle w:val="BodyTextIndent"/>
              <w:rPr>
                <w:noProof/>
              </w:rPr>
            </w:pPr>
            <w:r w:rsidRPr="007D5AD5">
              <w:rPr>
                <w:noProof/>
              </w:rPr>
              <w:t>Service Request URL</w:t>
            </w:r>
            <w:r w:rsidRPr="000246FD">
              <w:rPr>
                <w:noProof/>
                <w:vertAlign w:val="superscript"/>
              </w:rPr>
              <w:t xml:space="preserve"> b</w:t>
            </w:r>
          </w:p>
        </w:tc>
        <w:tc>
          <w:tcPr>
            <w:tcW w:w="2126" w:type="dxa"/>
            <w:tcBorders>
              <w:bottom w:val="single" w:sz="4" w:space="0" w:color="auto"/>
            </w:tcBorders>
          </w:tcPr>
          <w:p w14:paraId="3E18A4AF" w14:textId="77777777" w:rsidR="00837D7B" w:rsidRPr="00E307B1" w:rsidRDefault="00837D7B" w:rsidP="00837D7B">
            <w:pPr>
              <w:pStyle w:val="BodyTextIndent"/>
              <w:rPr>
                <w:noProof/>
              </w:rPr>
            </w:pPr>
            <w:r w:rsidRPr="00E307B1">
              <w:rPr>
                <w:noProof/>
              </w:rPr>
              <w:t>URL</w:t>
            </w:r>
          </w:p>
        </w:tc>
        <w:tc>
          <w:tcPr>
            <w:tcW w:w="1559" w:type="dxa"/>
            <w:tcBorders>
              <w:bottom w:val="single" w:sz="4" w:space="0" w:color="auto"/>
            </w:tcBorders>
          </w:tcPr>
          <w:p w14:paraId="5272A65D" w14:textId="77777777" w:rsidR="00837D7B" w:rsidRPr="00411689" w:rsidRDefault="00837D7B" w:rsidP="00837D7B">
            <w:pPr>
              <w:pStyle w:val="BodyTextIndent"/>
              <w:rPr>
                <w:noProof/>
              </w:rPr>
            </w:pPr>
            <w:r>
              <w:rPr>
                <w:noProof/>
              </w:rPr>
              <w:t>One (mandatory)</w:t>
            </w:r>
          </w:p>
        </w:tc>
      </w:tr>
      <w:tr w:rsidR="00837D7B" w14:paraId="6889D4C7" w14:textId="77777777" w:rsidTr="00A13C5B">
        <w:trPr>
          <w:cantSplit/>
        </w:trPr>
        <w:tc>
          <w:tcPr>
            <w:tcW w:w="2269" w:type="dxa"/>
            <w:tcBorders>
              <w:bottom w:val="single" w:sz="4" w:space="0" w:color="auto"/>
            </w:tcBorders>
          </w:tcPr>
          <w:p w14:paraId="29AF76A2" w14:textId="77777777" w:rsidR="00837D7B" w:rsidRDefault="00837D7B" w:rsidP="00837D7B">
            <w:pPr>
              <w:pStyle w:val="BodyTextIndent"/>
              <w:rPr>
                <w:noProof/>
              </w:rPr>
            </w:pPr>
            <w:r>
              <w:rPr>
                <w:noProof/>
              </w:rPr>
              <w:t>request</w:t>
            </w:r>
          </w:p>
          <w:p w14:paraId="4B66EDD5" w14:textId="5C265AC7" w:rsidR="00837D7B" w:rsidRDefault="008E5CA9" w:rsidP="00837D7B">
            <w:pPr>
              <w:pStyle w:val="BodyTextIndent"/>
              <w:rPr>
                <w:rFonts w:ascii="Courier New" w:hAnsi="Courier New" w:cs="Courier New"/>
                <w:sz w:val="18"/>
                <w:szCs w:val="18"/>
              </w:rPr>
            </w:pPr>
            <w:r>
              <w:rPr>
                <w:rFonts w:ascii="Courier New" w:hAnsi="Courier New" w:cs="Courier New"/>
                <w:sz w:val="18"/>
                <w:szCs w:val="18"/>
              </w:rPr>
              <w:t>&lt;pr&gt;.operations[j].</w:t>
            </w:r>
            <w:r w:rsidR="00837D7B" w:rsidRPr="000246FD">
              <w:rPr>
                <w:rFonts w:ascii="Courier New" w:hAnsi="Courier New" w:cs="Courier New"/>
                <w:sz w:val="18"/>
                <w:szCs w:val="18"/>
              </w:rPr>
              <w:t>request</w:t>
            </w:r>
          </w:p>
          <w:p w14:paraId="46BEDB12" w14:textId="77777777" w:rsidR="00837D7B" w:rsidRPr="00F6141A" w:rsidRDefault="00837D7B" w:rsidP="00837D7B">
            <w:pPr>
              <w:pStyle w:val="BodyTextIndent"/>
              <w:rPr>
                <w:noProof/>
              </w:rPr>
            </w:pPr>
          </w:p>
        </w:tc>
        <w:tc>
          <w:tcPr>
            <w:tcW w:w="2976" w:type="dxa"/>
            <w:tcBorders>
              <w:bottom w:val="single" w:sz="4" w:space="0" w:color="auto"/>
            </w:tcBorders>
          </w:tcPr>
          <w:p w14:paraId="22E72173" w14:textId="77777777" w:rsidR="00837D7B" w:rsidRPr="007D5AD5" w:rsidRDefault="00837D7B" w:rsidP="00837D7B">
            <w:pPr>
              <w:pStyle w:val="BodyTextIndent"/>
              <w:rPr>
                <w:noProof/>
              </w:rPr>
            </w:pPr>
            <w:r w:rsidRPr="007D5AD5">
              <w:rPr>
                <w:noProof/>
              </w:rPr>
              <w:t xml:space="preserve">Optional </w:t>
            </w:r>
            <w:r>
              <w:rPr>
                <w:noProof/>
              </w:rPr>
              <w:t>request body</w:t>
            </w:r>
            <w:r w:rsidRPr="007D5AD5">
              <w:rPr>
                <w:noProof/>
              </w:rPr>
              <w:t xml:space="preserve"> content </w:t>
            </w:r>
            <w:r w:rsidRPr="000246FD">
              <w:rPr>
                <w:noProof/>
                <w:vertAlign w:val="superscript"/>
              </w:rPr>
              <w:t>c</w:t>
            </w:r>
          </w:p>
        </w:tc>
        <w:tc>
          <w:tcPr>
            <w:tcW w:w="2126" w:type="dxa"/>
            <w:tcBorders>
              <w:bottom w:val="single" w:sz="4" w:space="0" w:color="auto"/>
            </w:tcBorders>
          </w:tcPr>
          <w:p w14:paraId="17FAFF70" w14:textId="77777777" w:rsidR="00837D7B" w:rsidRDefault="00837D7B" w:rsidP="00837D7B">
            <w:pPr>
              <w:pStyle w:val="BodyTextIndent"/>
              <w:rPr>
                <w:noProof/>
              </w:rPr>
            </w:pPr>
            <w:r w:rsidRPr="00E307B1">
              <w:rPr>
                <w:noProof/>
              </w:rPr>
              <w:t>owc:</w:t>
            </w:r>
            <w:r>
              <w:rPr>
                <w:noProof/>
              </w:rPr>
              <w:t>C</w:t>
            </w:r>
            <w:r w:rsidRPr="00E307B1">
              <w:rPr>
                <w:noProof/>
              </w:rPr>
              <w:t>ontent</w:t>
            </w:r>
            <w:r>
              <w:rPr>
                <w:noProof/>
              </w:rPr>
              <w:t>Type, see Table 5</w:t>
            </w:r>
          </w:p>
          <w:p w14:paraId="13262A2E" w14:textId="77777777" w:rsidR="00837D7B" w:rsidRPr="00E307B1" w:rsidRDefault="00837D7B" w:rsidP="00837D7B">
            <w:pPr>
              <w:pStyle w:val="BodyTextIndent"/>
              <w:rPr>
                <w:noProof/>
              </w:rPr>
            </w:pPr>
          </w:p>
        </w:tc>
        <w:tc>
          <w:tcPr>
            <w:tcW w:w="1559" w:type="dxa"/>
            <w:tcBorders>
              <w:bottom w:val="single" w:sz="4" w:space="0" w:color="auto"/>
            </w:tcBorders>
          </w:tcPr>
          <w:p w14:paraId="3A2CECEB" w14:textId="77777777" w:rsidR="00837D7B" w:rsidRDefault="00837D7B" w:rsidP="00837D7B">
            <w:pPr>
              <w:pStyle w:val="BodyTextIndent"/>
              <w:rPr>
                <w:noProof/>
              </w:rPr>
            </w:pPr>
            <w:r>
              <w:rPr>
                <w:noProof/>
              </w:rPr>
              <w:t>Zero or one (optional)</w:t>
            </w:r>
          </w:p>
        </w:tc>
      </w:tr>
      <w:tr w:rsidR="00837D7B" w14:paraId="55335E5D" w14:textId="77777777" w:rsidTr="00A13C5B">
        <w:trPr>
          <w:cantSplit/>
        </w:trPr>
        <w:tc>
          <w:tcPr>
            <w:tcW w:w="2269" w:type="dxa"/>
            <w:tcBorders>
              <w:bottom w:val="single" w:sz="4" w:space="0" w:color="auto"/>
            </w:tcBorders>
          </w:tcPr>
          <w:p w14:paraId="0AB4B53B" w14:textId="77777777" w:rsidR="00837D7B" w:rsidRDefault="00837D7B" w:rsidP="00837D7B">
            <w:pPr>
              <w:pStyle w:val="BodyTextIndent"/>
              <w:rPr>
                <w:noProof/>
              </w:rPr>
            </w:pPr>
            <w:r w:rsidRPr="00F6141A">
              <w:rPr>
                <w:noProof/>
              </w:rPr>
              <w:t xml:space="preserve">result </w:t>
            </w:r>
          </w:p>
          <w:p w14:paraId="5199513A" w14:textId="7853B079" w:rsidR="00837D7B" w:rsidRPr="00F6141A" w:rsidRDefault="008E5CA9" w:rsidP="008E5CA9">
            <w:pPr>
              <w:pStyle w:val="BodyTextIndent"/>
              <w:rPr>
                <w:noProof/>
              </w:rPr>
            </w:pPr>
            <w:r>
              <w:rPr>
                <w:rFonts w:ascii="Courier New" w:hAnsi="Courier New" w:cs="Courier New"/>
                <w:sz w:val="18"/>
                <w:szCs w:val="18"/>
              </w:rPr>
              <w:t>&lt;pr&gt;.operations[j].</w:t>
            </w:r>
            <w:r w:rsidR="00837D7B" w:rsidRPr="000246FD">
              <w:rPr>
                <w:rFonts w:ascii="Courier New" w:hAnsi="Courier New" w:cs="Courier New"/>
                <w:sz w:val="18"/>
                <w:szCs w:val="18"/>
              </w:rPr>
              <w:t>result</w:t>
            </w:r>
          </w:p>
        </w:tc>
        <w:tc>
          <w:tcPr>
            <w:tcW w:w="2976" w:type="dxa"/>
            <w:tcBorders>
              <w:bottom w:val="single" w:sz="4" w:space="0" w:color="auto"/>
            </w:tcBorders>
          </w:tcPr>
          <w:p w14:paraId="01CE1223" w14:textId="77777777" w:rsidR="00837D7B" w:rsidRPr="007D5AD5" w:rsidRDefault="00837D7B" w:rsidP="00837D7B">
            <w:pPr>
              <w:pStyle w:val="BodyTextIndent"/>
              <w:rPr>
                <w:noProof/>
              </w:rPr>
            </w:pPr>
            <w:r w:rsidRPr="007D5AD5">
              <w:rPr>
                <w:noProof/>
              </w:rPr>
              <w:t xml:space="preserve">Optional Result Payload of the operationc </w:t>
            </w:r>
          </w:p>
        </w:tc>
        <w:tc>
          <w:tcPr>
            <w:tcW w:w="2126" w:type="dxa"/>
            <w:tcBorders>
              <w:bottom w:val="single" w:sz="4" w:space="0" w:color="auto"/>
            </w:tcBorders>
          </w:tcPr>
          <w:p w14:paraId="599A8A0D" w14:textId="77777777" w:rsidR="00837D7B" w:rsidRDefault="00837D7B" w:rsidP="00837D7B">
            <w:pPr>
              <w:pStyle w:val="BodyTextIndent"/>
              <w:rPr>
                <w:noProof/>
              </w:rPr>
            </w:pPr>
            <w:r w:rsidRPr="00E307B1">
              <w:rPr>
                <w:noProof/>
              </w:rPr>
              <w:t>owc:</w:t>
            </w:r>
            <w:r>
              <w:rPr>
                <w:noProof/>
              </w:rPr>
              <w:t>C</w:t>
            </w:r>
            <w:r w:rsidRPr="00E307B1">
              <w:rPr>
                <w:noProof/>
              </w:rPr>
              <w:t>ontent</w:t>
            </w:r>
            <w:r>
              <w:rPr>
                <w:noProof/>
              </w:rPr>
              <w:t>Type, see Table 5</w:t>
            </w:r>
          </w:p>
          <w:p w14:paraId="18AEFD8D" w14:textId="77777777" w:rsidR="00837D7B" w:rsidRPr="00E307B1" w:rsidRDefault="00837D7B" w:rsidP="00837D7B">
            <w:pPr>
              <w:pStyle w:val="BodyTextIndent"/>
              <w:rPr>
                <w:noProof/>
              </w:rPr>
            </w:pPr>
          </w:p>
        </w:tc>
        <w:tc>
          <w:tcPr>
            <w:tcW w:w="1559" w:type="dxa"/>
            <w:tcBorders>
              <w:bottom w:val="single" w:sz="4" w:space="0" w:color="auto"/>
            </w:tcBorders>
          </w:tcPr>
          <w:p w14:paraId="0C41D920" w14:textId="77777777" w:rsidR="00837D7B" w:rsidRDefault="00837D7B" w:rsidP="00837D7B">
            <w:pPr>
              <w:pStyle w:val="BodyTextIndent"/>
              <w:rPr>
                <w:noProof/>
              </w:rPr>
            </w:pPr>
            <w:r>
              <w:rPr>
                <w:noProof/>
              </w:rPr>
              <w:t>Zero or one (optional)</w:t>
            </w:r>
          </w:p>
        </w:tc>
      </w:tr>
      <w:tr w:rsidR="00837D7B" w14:paraId="7209B741" w14:textId="77777777" w:rsidTr="00A13C5B">
        <w:trPr>
          <w:cantSplit/>
        </w:trPr>
        <w:tc>
          <w:tcPr>
            <w:tcW w:w="2269" w:type="dxa"/>
          </w:tcPr>
          <w:p w14:paraId="2EB80967" w14:textId="77777777" w:rsidR="00837D7B" w:rsidRDefault="00837D7B" w:rsidP="00837D7B">
            <w:pPr>
              <w:pStyle w:val="BodyTextIndent"/>
              <w:rPr>
                <w:noProof/>
              </w:rPr>
            </w:pPr>
            <w:r w:rsidRPr="00F6141A">
              <w:rPr>
                <w:noProof/>
              </w:rPr>
              <w:t xml:space="preserve">extension </w:t>
            </w:r>
          </w:p>
        </w:tc>
        <w:tc>
          <w:tcPr>
            <w:tcW w:w="2976" w:type="dxa"/>
          </w:tcPr>
          <w:p w14:paraId="654D724F" w14:textId="77777777" w:rsidR="00837D7B" w:rsidRPr="009C340E" w:rsidRDefault="00837D7B" w:rsidP="00837D7B">
            <w:pPr>
              <w:pStyle w:val="BodyTextIndent"/>
              <w:rPr>
                <w:color w:val="000000"/>
                <w:szCs w:val="24"/>
                <w:lang w:eastAsia="es-ES"/>
              </w:rPr>
            </w:pPr>
            <w:r w:rsidRPr="009C340E">
              <w:rPr>
                <w:color w:val="000000"/>
                <w:szCs w:val="24"/>
                <w:lang w:eastAsia="es-ES"/>
              </w:rPr>
              <w:t>Any other element</w:t>
            </w:r>
          </w:p>
        </w:tc>
        <w:tc>
          <w:tcPr>
            <w:tcW w:w="2126" w:type="dxa"/>
          </w:tcPr>
          <w:p w14:paraId="67271BE3" w14:textId="14CB5F2E" w:rsidR="00837D7B" w:rsidRDefault="00837D7B" w:rsidP="00725529">
            <w:pPr>
              <w:pStyle w:val="BodyTextIndent"/>
            </w:pPr>
            <w:r>
              <w:t>Any</w:t>
            </w:r>
          </w:p>
        </w:tc>
        <w:tc>
          <w:tcPr>
            <w:tcW w:w="1559" w:type="dxa"/>
          </w:tcPr>
          <w:p w14:paraId="6265AF7A" w14:textId="77777777" w:rsidR="00837D7B" w:rsidRPr="00411689" w:rsidRDefault="00837D7B" w:rsidP="00837D7B">
            <w:pPr>
              <w:pStyle w:val="BodyTextIndent"/>
              <w:rPr>
                <w:noProof/>
              </w:rPr>
            </w:pPr>
            <w:r>
              <w:rPr>
                <w:noProof/>
              </w:rPr>
              <w:t>Zero or more (optional)</w:t>
            </w:r>
          </w:p>
        </w:tc>
      </w:tr>
      <w:tr w:rsidR="00837D7B" w14:paraId="49EBF627" w14:textId="77777777" w:rsidTr="00A13C5B">
        <w:trPr>
          <w:cantSplit/>
        </w:trPr>
        <w:tc>
          <w:tcPr>
            <w:tcW w:w="8930" w:type="dxa"/>
            <w:gridSpan w:val="4"/>
          </w:tcPr>
          <w:p w14:paraId="79C833F1" w14:textId="77777777" w:rsidR="00837D7B" w:rsidRDefault="00837D7B" w:rsidP="00837D7B">
            <w:pPr>
              <w:tabs>
                <w:tab w:val="left" w:pos="252"/>
              </w:tabs>
              <w:spacing w:after="0"/>
              <w:rPr>
                <w:lang w:eastAsia="en-GB"/>
              </w:rPr>
            </w:pPr>
            <w:r w:rsidRPr="00615A80">
              <w:rPr>
                <w:sz w:val="20"/>
                <w:vertAlign w:val="superscript"/>
                <w:lang w:eastAsia="en-GB"/>
              </w:rPr>
              <w:t>a</w:t>
            </w:r>
            <w:r>
              <w:rPr>
                <w:color w:val="008000"/>
                <w:highlight w:val="white"/>
              </w:rPr>
              <w:tab/>
            </w:r>
            <w:r w:rsidRPr="00615A80">
              <w:rPr>
                <w:sz w:val="20"/>
                <w:lang w:eastAsia="en-GB"/>
              </w:rPr>
              <w:t xml:space="preserve">Typically the OGC Service request type, e.g. </w:t>
            </w:r>
            <w:r>
              <w:rPr>
                <w:sz w:val="20"/>
                <w:lang w:eastAsia="en-GB"/>
              </w:rPr>
              <w:t>“</w:t>
            </w:r>
            <w:r w:rsidRPr="00615A80">
              <w:rPr>
                <w:sz w:val="20"/>
                <w:lang w:eastAsia="en-GB"/>
              </w:rPr>
              <w:t>GetCapabilities</w:t>
            </w:r>
            <w:r>
              <w:rPr>
                <w:sz w:val="20"/>
                <w:lang w:eastAsia="en-GB"/>
              </w:rPr>
              <w:t>”</w:t>
            </w:r>
            <w:r w:rsidRPr="00615A80">
              <w:rPr>
                <w:sz w:val="20"/>
                <w:lang w:eastAsia="en-GB"/>
              </w:rPr>
              <w:t xml:space="preserve"> or </w:t>
            </w:r>
            <w:r>
              <w:rPr>
                <w:sz w:val="20"/>
                <w:lang w:eastAsia="en-GB"/>
              </w:rPr>
              <w:t>“</w:t>
            </w:r>
            <w:r w:rsidRPr="00615A80">
              <w:rPr>
                <w:sz w:val="20"/>
                <w:lang w:eastAsia="en-GB"/>
              </w:rPr>
              <w:t>GetMap</w:t>
            </w:r>
            <w:r>
              <w:rPr>
                <w:sz w:val="20"/>
                <w:lang w:eastAsia="en-GB"/>
              </w:rPr>
              <w:t>”</w:t>
            </w:r>
            <w:r w:rsidRPr="00615A80">
              <w:rPr>
                <w:sz w:val="20"/>
                <w:lang w:eastAsia="en-GB"/>
              </w:rPr>
              <w:t>.</w:t>
            </w:r>
          </w:p>
          <w:p w14:paraId="107DA428" w14:textId="77777777" w:rsidR="00837D7B" w:rsidRDefault="00837D7B" w:rsidP="00837D7B">
            <w:pPr>
              <w:tabs>
                <w:tab w:val="left" w:pos="252"/>
              </w:tabs>
              <w:spacing w:after="0"/>
              <w:rPr>
                <w:lang w:eastAsia="en-GB"/>
              </w:rPr>
            </w:pPr>
            <w:r w:rsidRPr="005C78BB">
              <w:rPr>
                <w:vertAlign w:val="superscript"/>
                <w:lang w:eastAsia="en-GB"/>
              </w:rPr>
              <w:t>b</w:t>
            </w:r>
            <w:r>
              <w:rPr>
                <w:color w:val="008000"/>
                <w:highlight w:val="white"/>
              </w:rPr>
              <w:tab/>
            </w:r>
            <w:r w:rsidRPr="00615A80">
              <w:rPr>
                <w:sz w:val="20"/>
                <w:lang w:eastAsia="en-GB"/>
              </w:rPr>
              <w:t>Full request URL for an HTTP GET, and request URL for HTTP POST</w:t>
            </w:r>
            <w:r w:rsidRPr="005C78BB">
              <w:rPr>
                <w:lang w:eastAsia="en-GB"/>
              </w:rPr>
              <w:t>.</w:t>
            </w:r>
          </w:p>
          <w:p w14:paraId="3F0F52E5" w14:textId="77777777" w:rsidR="00837D7B" w:rsidRDefault="00837D7B" w:rsidP="00837D7B">
            <w:pPr>
              <w:tabs>
                <w:tab w:val="left" w:pos="252"/>
              </w:tabs>
              <w:spacing w:after="0"/>
              <w:rPr>
                <w:b/>
                <w:bCs/>
                <w:sz w:val="20"/>
                <w:szCs w:val="20"/>
                <w:lang w:eastAsia="en-GB"/>
              </w:rPr>
            </w:pPr>
            <w:r w:rsidRPr="005C78BB">
              <w:rPr>
                <w:vertAlign w:val="superscript"/>
                <w:lang w:eastAsia="en-GB"/>
              </w:rPr>
              <w:t>c</w:t>
            </w:r>
            <w:r>
              <w:rPr>
                <w:color w:val="008000"/>
                <w:highlight w:val="white"/>
              </w:rPr>
              <w:tab/>
            </w:r>
            <w:r>
              <w:rPr>
                <w:sz w:val="20"/>
                <w:lang w:eastAsia="en-GB"/>
              </w:rPr>
              <w:t>N</w:t>
            </w:r>
            <w:r w:rsidRPr="00615A80">
              <w:rPr>
                <w:sz w:val="20"/>
                <w:lang w:eastAsia="en-GB"/>
              </w:rPr>
              <w:t xml:space="preserve">ot necessarily XML as the content is defined by MIME-type. If the content is text/xml or application/*+xml it </w:t>
            </w:r>
            <w:r>
              <w:rPr>
                <w:sz w:val="20"/>
                <w:lang w:eastAsia="en-GB"/>
              </w:rPr>
              <w:t>SHALL</w:t>
            </w:r>
            <w:r w:rsidRPr="00615A80">
              <w:rPr>
                <w:sz w:val="20"/>
                <w:lang w:eastAsia="en-GB"/>
              </w:rPr>
              <w:t xml:space="preserve"> be present as a XML fragment (without the </w:t>
            </w:r>
            <w:r w:rsidRPr="00615A80">
              <w:rPr>
                <w:i/>
                <w:iCs/>
                <w:sz w:val="20"/>
                <w:lang w:eastAsia="en-GB"/>
              </w:rPr>
              <w:t>&lt;?xml...</w:t>
            </w:r>
            <w:r w:rsidRPr="00615A80">
              <w:rPr>
                <w:sz w:val="20"/>
                <w:lang w:eastAsia="en-GB"/>
              </w:rPr>
              <w:t xml:space="preserve"> header) and the encoding </w:t>
            </w:r>
            <w:r>
              <w:rPr>
                <w:sz w:val="20"/>
                <w:lang w:eastAsia="en-GB"/>
              </w:rPr>
              <w:t>SHALL</w:t>
            </w:r>
            <w:r w:rsidRPr="00615A80">
              <w:rPr>
                <w:sz w:val="20"/>
                <w:lang w:eastAsia="en-GB"/>
              </w:rPr>
              <w:t xml:space="preserve"> be the same as the feed.</w:t>
            </w:r>
          </w:p>
        </w:tc>
      </w:tr>
    </w:tbl>
    <w:p w14:paraId="7C4F23A3" w14:textId="77777777" w:rsidR="00837D7B" w:rsidRPr="000626F4" w:rsidRDefault="00837D7B" w:rsidP="00837D7B">
      <w:pPr>
        <w:pStyle w:val="Heading4"/>
        <w:spacing w:after="240"/>
      </w:pPr>
      <w:bookmarkStart w:id="213" w:name="OperationCode"/>
      <w:bookmarkStart w:id="214" w:name="code_AN1"/>
      <w:bookmarkEnd w:id="213"/>
      <w:bookmarkEnd w:id="214"/>
      <w:r w:rsidRPr="000626F4">
        <w:lastRenderedPageBreak/>
        <w:t xml:space="preserve">code </w:t>
      </w:r>
    </w:p>
    <w:p w14:paraId="03170C85" w14:textId="7CDBEF54" w:rsidR="00837D7B" w:rsidRPr="005C78BB" w:rsidRDefault="00837D7B" w:rsidP="00837D7B">
      <w:pPr>
        <w:rPr>
          <w:lang w:eastAsia="en-GB"/>
        </w:rPr>
      </w:pPr>
      <w:r w:rsidRPr="005C78BB">
        <w:rPr>
          <w:b/>
          <w:bCs/>
          <w:lang w:eastAsia="en-GB"/>
        </w:rPr>
        <w:t>Path</w:t>
      </w:r>
      <w:r w:rsidRPr="005C78BB">
        <w:rPr>
          <w:lang w:eastAsia="en-GB"/>
        </w:rPr>
        <w:t xml:space="preserve">: </w:t>
      </w:r>
      <w:r w:rsidR="008E5CA9" w:rsidRPr="00F0611D">
        <w:rPr>
          <w:lang w:eastAsia="en-GB"/>
        </w:rPr>
        <w:t>&lt;xz&gt;.features[i].properties.offerings[j].</w:t>
      </w:r>
      <w:r w:rsidR="008E5CA9">
        <w:rPr>
          <w:lang w:eastAsia="en-GB"/>
        </w:rPr>
        <w:t>operations[k].code</w:t>
      </w:r>
    </w:p>
    <w:p w14:paraId="2647F7CD" w14:textId="77777777" w:rsidR="00837D7B" w:rsidRPr="005C78BB" w:rsidRDefault="00837D7B" w:rsidP="00837D7B">
      <w:pPr>
        <w:rPr>
          <w:lang w:eastAsia="en-GB"/>
        </w:rPr>
      </w:pPr>
      <w:r w:rsidRPr="005C78BB">
        <w:rPr>
          <w:lang w:eastAsia="en-GB"/>
        </w:rPr>
        <w:t xml:space="preserve">This identifies the type of operation. The valid operation types are defined within each specific extension within the </w:t>
      </w:r>
      <w:r>
        <w:rPr>
          <w:lang w:eastAsia="en-GB"/>
        </w:rPr>
        <w:t>OWS Context conceptual model [</w:t>
      </w:r>
      <w:r w:rsidRPr="0072272C">
        <w:rPr>
          <w:lang w:eastAsia="en-GB"/>
        </w:rPr>
        <w:t>OGC 12-080</w:t>
      </w:r>
      <w:r>
        <w:rPr>
          <w:lang w:eastAsia="en-GB"/>
        </w:rPr>
        <w:t>].</w:t>
      </w:r>
    </w:p>
    <w:p w14:paraId="0F8EC0D3"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7288185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6A1AE2ED"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24807AC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6FF33EF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61C2A02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286FB1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0F5AA18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"http://www.acme.eu/geoserver/wms/#algal20090123090856”,</w:t>
      </w:r>
    </w:p>
    <w:p w14:paraId="22F3968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5E2ABC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13E40ED7"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2F1A0E2C"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http://www.opengis.net/spec/owc-geojson/1.0/req/wms",</w:t>
      </w:r>
    </w:p>
    <w:p w14:paraId="159E6D14"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"operations" : [{</w:t>
      </w:r>
    </w:p>
    <w:p w14:paraId="79CB497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GetCapabilities",</w:t>
      </w:r>
    </w:p>
    <w:p w14:paraId="06CF4D94"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"http://www.someserver.com/wrs.cgi?REQUEST=GetCapabilities&amp;</w:t>
      </w:r>
      <w:r w:rsidRPr="008E5CA9">
        <w:rPr>
          <w:rFonts w:ascii="Courier New" w:hAnsi="Courier New" w:cs="Courier New"/>
          <w:color w:val="5B4221"/>
          <w:sz w:val="18"/>
          <w:szCs w:val="18"/>
          <w:lang w:eastAsia="en-GB"/>
        </w:rPr>
        <w:br/>
        <w:t>amp;SERVICE=WMS&amp;amp;VERSION=1.1.1"</w:t>
      </w:r>
    </w:p>
    <w:p w14:paraId="59DFE255"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CFAC03A"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AAD59BF"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2758C4C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http://www.opengis.net/spec/owc-geojson/1.0/req/gml",</w:t>
      </w:r>
    </w:p>
    <w:p w14:paraId="1382290A"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36D2C3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E451930"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BE4018F"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451C8A7D"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2F9B87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3082904" w14:textId="71DDC514"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B1A6A33" w14:textId="77777777" w:rsidR="00837D7B" w:rsidRPr="000626F4" w:rsidRDefault="00837D7B" w:rsidP="00837D7B">
      <w:pPr>
        <w:pStyle w:val="Heading4"/>
        <w:spacing w:after="240"/>
      </w:pPr>
      <w:bookmarkStart w:id="215" w:name="OperationMethod"/>
      <w:bookmarkStart w:id="216" w:name="method"/>
      <w:bookmarkEnd w:id="215"/>
      <w:bookmarkEnd w:id="216"/>
      <w:r w:rsidRPr="000626F4">
        <w:t xml:space="preserve">method </w:t>
      </w:r>
    </w:p>
    <w:p w14:paraId="4F690802" w14:textId="2E411BCA" w:rsidR="00837D7B" w:rsidRPr="005C78BB" w:rsidRDefault="00837D7B" w:rsidP="00837D7B">
      <w:pPr>
        <w:rPr>
          <w:lang w:eastAsia="en-GB"/>
        </w:rPr>
      </w:pPr>
      <w:r w:rsidRPr="005C78BB">
        <w:rPr>
          <w:b/>
          <w:bCs/>
          <w:lang w:eastAsia="en-GB"/>
        </w:rPr>
        <w:t>Path</w:t>
      </w:r>
      <w:r w:rsidRPr="005C78BB">
        <w:rPr>
          <w:lang w:eastAsia="en-GB"/>
        </w:rPr>
        <w:t xml:space="preserve">: </w:t>
      </w:r>
      <w:r w:rsidR="008E5CA9" w:rsidRPr="00F0611D">
        <w:rPr>
          <w:lang w:eastAsia="en-GB"/>
        </w:rPr>
        <w:t>&lt;xz&gt;.features[i].properties.offerings[j].</w:t>
      </w:r>
      <w:r w:rsidR="008E5CA9">
        <w:rPr>
          <w:lang w:eastAsia="en-GB"/>
        </w:rPr>
        <w:t>operations[k].method</w:t>
      </w:r>
    </w:p>
    <w:p w14:paraId="0B651AA2" w14:textId="77777777" w:rsidR="00837D7B" w:rsidRPr="005C78BB" w:rsidRDefault="00837D7B" w:rsidP="00837D7B">
      <w:pPr>
        <w:rPr>
          <w:lang w:eastAsia="en-GB"/>
        </w:rPr>
      </w:pPr>
      <w:r w:rsidRPr="005C78BB">
        <w:rPr>
          <w:lang w:eastAsia="en-GB"/>
        </w:rPr>
        <w:t>This identifies the</w:t>
      </w:r>
      <w:r>
        <w:rPr>
          <w:lang w:eastAsia="en-GB"/>
        </w:rPr>
        <w:t xml:space="preserve"> method (verb) of the operation</w:t>
      </w:r>
      <w:r w:rsidRPr="005C78BB">
        <w:rPr>
          <w:lang w:eastAsia="en-GB"/>
        </w:rPr>
        <w:t>. Default value is GET.</w:t>
      </w:r>
    </w:p>
    <w:p w14:paraId="2CAB243D"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3C99F0A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78B2353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67B09D87"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7D982B5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1C4A17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F7451C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2C72854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lastRenderedPageBreak/>
        <w:t xml:space="preserve">    "id": "http://www.acme.eu/geoserver/wms/#algal20090123090856”,</w:t>
      </w:r>
    </w:p>
    <w:p w14:paraId="406EE48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943028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1AC531A4"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1A0E1B66"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http://www.opengis.net/spec/owc-geojson/1.0/req/wms",</w:t>
      </w:r>
    </w:p>
    <w:p w14:paraId="2A3DE216"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"operations" : [{</w:t>
      </w:r>
    </w:p>
    <w:p w14:paraId="23172B27"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GetCapabilities",</w:t>
      </w:r>
    </w:p>
    <w:p w14:paraId="07DC1A4B" w14:textId="1288527A" w:rsid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"method" : "GET",</w:t>
      </w:r>
    </w:p>
    <w:p w14:paraId="4ADF43BF"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"http://www.someserver.com/wrs.cgi?REQUEST=GetCapabilities&amp;</w:t>
      </w:r>
      <w:r w:rsidRPr="008E5CA9">
        <w:rPr>
          <w:rFonts w:ascii="Courier New" w:hAnsi="Courier New" w:cs="Courier New"/>
          <w:color w:val="5B4221"/>
          <w:sz w:val="18"/>
          <w:szCs w:val="18"/>
          <w:lang w:eastAsia="en-GB"/>
        </w:rPr>
        <w:br/>
        <w:t>amp;SERVICE=WMS&amp;amp;VERSION=1.1.1"</w:t>
      </w:r>
    </w:p>
    <w:p w14:paraId="7236C24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9C86ACC"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8B5ECC0"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6485704"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http://www.opengis.net/spec/owc-geojson/1.0/req/gml",</w:t>
      </w:r>
    </w:p>
    <w:p w14:paraId="303F296B"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224B61B"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56AE12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04D847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8DFC98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777EE54" w14:textId="5477E932"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EFEDAAB" w14:textId="77777777" w:rsidR="00837D7B" w:rsidRPr="000626F4" w:rsidRDefault="00837D7B" w:rsidP="00837D7B">
      <w:pPr>
        <w:pStyle w:val="Heading4"/>
        <w:spacing w:after="240"/>
      </w:pPr>
      <w:bookmarkStart w:id="217" w:name="OperationType"/>
      <w:bookmarkStart w:id="218" w:name="type"/>
      <w:bookmarkEnd w:id="217"/>
      <w:bookmarkEnd w:id="218"/>
      <w:r w:rsidRPr="000626F4">
        <w:t xml:space="preserve">type </w:t>
      </w:r>
    </w:p>
    <w:p w14:paraId="621796E7" w14:textId="392836CF" w:rsidR="00837D7B" w:rsidRPr="005C78BB" w:rsidRDefault="00837D7B" w:rsidP="00837D7B">
      <w:pPr>
        <w:rPr>
          <w:lang w:eastAsia="en-GB"/>
        </w:rPr>
      </w:pPr>
      <w:r w:rsidRPr="005C78BB">
        <w:rPr>
          <w:b/>
          <w:bCs/>
          <w:lang w:eastAsia="en-GB"/>
        </w:rPr>
        <w:t>Path</w:t>
      </w:r>
      <w:r w:rsidRPr="005C78BB">
        <w:rPr>
          <w:lang w:eastAsia="en-GB"/>
        </w:rPr>
        <w:t xml:space="preserve">: </w:t>
      </w:r>
      <w:r w:rsidR="008E5CA9" w:rsidRPr="00F0611D">
        <w:rPr>
          <w:lang w:eastAsia="en-GB"/>
        </w:rPr>
        <w:t>&lt;xz&gt;.features[i].properties.offerings[j].</w:t>
      </w:r>
      <w:r w:rsidR="008E5CA9">
        <w:rPr>
          <w:lang w:eastAsia="en-GB"/>
        </w:rPr>
        <w:t>operations[k].type</w:t>
      </w:r>
    </w:p>
    <w:p w14:paraId="3E051261" w14:textId="77777777" w:rsidR="00837D7B" w:rsidRPr="005C78BB" w:rsidRDefault="00837D7B" w:rsidP="00837D7B">
      <w:pPr>
        <w:rPr>
          <w:lang w:eastAsia="en-GB"/>
        </w:rPr>
      </w:pPr>
      <w:r w:rsidRPr="005C78BB">
        <w:rPr>
          <w:lang w:eastAsia="en-GB"/>
        </w:rPr>
        <w:t>It defines the MIME-type of the content class.</w:t>
      </w:r>
    </w:p>
    <w:p w14:paraId="639EF3BE" w14:textId="77777777" w:rsidR="00837D7B" w:rsidRPr="000626F4" w:rsidRDefault="00837D7B" w:rsidP="00837D7B">
      <w:pPr>
        <w:pStyle w:val="Heading4"/>
        <w:spacing w:after="240"/>
      </w:pPr>
      <w:bookmarkStart w:id="219" w:name="OperationRequestURL"/>
      <w:bookmarkStart w:id="220" w:name="requestURL"/>
      <w:bookmarkEnd w:id="219"/>
      <w:bookmarkEnd w:id="220"/>
      <w:r w:rsidRPr="000626F4">
        <w:t xml:space="preserve">requestURL </w:t>
      </w:r>
    </w:p>
    <w:p w14:paraId="63F9BE6D" w14:textId="7EBA8CF0" w:rsidR="00837D7B" w:rsidRPr="005C78BB" w:rsidRDefault="00837D7B" w:rsidP="00837D7B">
      <w:pPr>
        <w:rPr>
          <w:lang w:eastAsia="en-GB"/>
        </w:rPr>
      </w:pPr>
      <w:r w:rsidRPr="005C78BB">
        <w:rPr>
          <w:b/>
          <w:bCs/>
          <w:lang w:eastAsia="en-GB"/>
        </w:rPr>
        <w:t>Path</w:t>
      </w:r>
      <w:r w:rsidRPr="005C78BB">
        <w:rPr>
          <w:lang w:eastAsia="en-GB"/>
        </w:rPr>
        <w:t xml:space="preserve">: </w:t>
      </w:r>
      <w:r w:rsidR="008E5CA9" w:rsidRPr="00F0611D">
        <w:rPr>
          <w:lang w:eastAsia="en-GB"/>
        </w:rPr>
        <w:t>&lt;xz&gt;.features[i].properties.offerings[j].</w:t>
      </w:r>
      <w:r w:rsidR="008E5CA9">
        <w:rPr>
          <w:lang w:eastAsia="en-GB"/>
        </w:rPr>
        <w:t>operations[k].href</w:t>
      </w:r>
    </w:p>
    <w:p w14:paraId="7F0B45D8" w14:textId="0A5A2E47" w:rsidR="00837D7B" w:rsidRPr="005C78BB" w:rsidRDefault="00837D7B" w:rsidP="00837D7B">
      <w:pPr>
        <w:rPr>
          <w:lang w:eastAsia="en-GB"/>
        </w:rPr>
      </w:pPr>
      <w:r w:rsidRPr="005C78BB">
        <w:rPr>
          <w:lang w:eastAsia="en-GB"/>
        </w:rPr>
        <w:t xml:space="preserve">For HTTP GET the serviceURL item is used to capture the entire request. For POST (and SOAP) requests, the serviceURL is used to capture the address, </w:t>
      </w:r>
      <w:commentRangeStart w:id="221"/>
      <w:r w:rsidRPr="005C78BB">
        <w:rPr>
          <w:lang w:eastAsia="en-GB"/>
        </w:rPr>
        <w:t xml:space="preserve">and </w:t>
      </w:r>
      <w:r w:rsidR="008E5CA9">
        <w:rPr>
          <w:lang w:eastAsia="en-GB"/>
        </w:rPr>
        <w:t>a</w:t>
      </w:r>
      <w:r w:rsidRPr="005C78BB">
        <w:rPr>
          <w:lang w:eastAsia="en-GB"/>
        </w:rPr>
        <w:t>n addition</w:t>
      </w:r>
      <w:r w:rsidR="008E5CA9">
        <w:rPr>
          <w:lang w:eastAsia="en-GB"/>
        </w:rPr>
        <w:t>al</w:t>
      </w:r>
      <w:r w:rsidRPr="005C78BB">
        <w:rPr>
          <w:lang w:eastAsia="en-GB"/>
        </w:rPr>
        <w:t xml:space="preserve"> </w:t>
      </w:r>
      <w:r w:rsidR="008E5CA9" w:rsidRPr="008E5CA9">
        <w:rPr>
          <w:i/>
          <w:lang w:eastAsia="en-GB"/>
        </w:rPr>
        <w:t xml:space="preserve">request </w:t>
      </w:r>
      <w:r w:rsidR="008E5CA9">
        <w:rPr>
          <w:lang w:eastAsia="en-GB"/>
        </w:rPr>
        <w:t>element</w:t>
      </w:r>
      <w:r w:rsidR="005D3328">
        <w:rPr>
          <w:lang w:eastAsia="en-GB"/>
        </w:rPr>
        <w:t xml:space="preserve"> (section </w:t>
      </w:r>
      <w:r w:rsidR="005D3328">
        <w:rPr>
          <w:lang w:eastAsia="en-GB"/>
        </w:rPr>
        <w:fldChar w:fldCharType="begin"/>
      </w:r>
      <w:r w:rsidR="005D3328">
        <w:rPr>
          <w:lang w:eastAsia="en-GB"/>
        </w:rPr>
        <w:instrText xml:space="preserve"> REF _Ref261589702 \r \h </w:instrText>
      </w:r>
      <w:r w:rsidR="005D3328">
        <w:rPr>
          <w:lang w:eastAsia="en-GB"/>
        </w:rPr>
      </w:r>
      <w:r w:rsidR="005D3328">
        <w:rPr>
          <w:lang w:eastAsia="en-GB"/>
        </w:rPr>
        <w:fldChar w:fldCharType="separate"/>
      </w:r>
      <w:r w:rsidR="005D3328">
        <w:rPr>
          <w:lang w:eastAsia="en-GB"/>
        </w:rPr>
        <w:t>7.3.3.5</w:t>
      </w:r>
      <w:r w:rsidR="005D3328">
        <w:rPr>
          <w:lang w:eastAsia="en-GB"/>
        </w:rPr>
        <w:fldChar w:fldCharType="end"/>
      </w:r>
      <w:r w:rsidR="005D3328">
        <w:rPr>
          <w:lang w:eastAsia="en-GB"/>
        </w:rPr>
        <w:t>)</w:t>
      </w:r>
      <w:r w:rsidR="008E5CA9">
        <w:rPr>
          <w:lang w:eastAsia="en-GB"/>
        </w:rPr>
        <w:t xml:space="preserve"> </w:t>
      </w:r>
      <w:r w:rsidR="005D3328">
        <w:rPr>
          <w:lang w:eastAsia="en-GB"/>
        </w:rPr>
        <w:t>may</w:t>
      </w:r>
      <w:r w:rsidR="008E5CA9">
        <w:rPr>
          <w:lang w:eastAsia="en-GB"/>
        </w:rPr>
        <w:t xml:space="preserve"> be specified</w:t>
      </w:r>
      <w:r w:rsidRPr="005C78BB">
        <w:rPr>
          <w:lang w:eastAsia="en-GB"/>
        </w:rPr>
        <w:t>.</w:t>
      </w:r>
      <w:commentRangeEnd w:id="221"/>
      <w:r w:rsidR="005D3328">
        <w:rPr>
          <w:rStyle w:val="CommentReference"/>
        </w:rPr>
        <w:commentReference w:id="221"/>
      </w:r>
      <w:r w:rsidRPr="005C78BB">
        <w:rPr>
          <w:lang w:eastAsia="en-GB"/>
        </w:rPr>
        <w:t xml:space="preserve"> </w:t>
      </w:r>
    </w:p>
    <w:p w14:paraId="63AF033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4C1A757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2E187FEA"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7CF0044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1EE0200F"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173AAF67"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4167AEA0"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41A3106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"http://www.acme.eu/geoserver/wms/#algal20090123090856”,</w:t>
      </w:r>
    </w:p>
    <w:p w14:paraId="27B94F4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B234D6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645D56DC"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6BDA2C15"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http://www.opengis.net/spec/owc-geojson/1.0/req/wms",</w:t>
      </w:r>
    </w:p>
    <w:p w14:paraId="2BDA0CA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"operations" : [{</w:t>
      </w:r>
    </w:p>
    <w:p w14:paraId="67233EA6"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lastRenderedPageBreak/>
        <w:t xml:space="preserve">          "code" : " GetCapabilities",</w:t>
      </w:r>
    </w:p>
    <w:p w14:paraId="4E274F0E" w14:textId="77777777" w:rsid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"method" : "GET",</w:t>
      </w:r>
    </w:p>
    <w:p w14:paraId="5510A360"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"http://www.someserver.com/wrs.cgi?REQUEST=GetCapabilities&amp;</w:t>
      </w:r>
      <w:r w:rsidRPr="008E5CA9">
        <w:rPr>
          <w:rFonts w:ascii="Courier New" w:hAnsi="Courier New" w:cs="Courier New"/>
          <w:color w:val="5B4221"/>
          <w:sz w:val="18"/>
          <w:szCs w:val="18"/>
          <w:lang w:eastAsia="en-GB"/>
        </w:rPr>
        <w:br/>
        <w:t>amp;SERVICE=WMS&amp;amp;VERSION=1.1.1"</w:t>
      </w:r>
    </w:p>
    <w:p w14:paraId="1C6724A4" w14:textId="6E0E4D2F"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BF55715"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4E1AA09D"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6E9074A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6D8582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6E3B450D" w14:textId="02BA8ECD"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2D4E3C7" w14:textId="77777777" w:rsidR="00837D7B" w:rsidRPr="002F1AE7" w:rsidRDefault="00837D7B" w:rsidP="00837D7B">
      <w:pPr>
        <w:pStyle w:val="Heading4"/>
        <w:spacing w:after="240"/>
      </w:pPr>
      <w:bookmarkStart w:id="222" w:name="OperationPayload"/>
      <w:bookmarkStart w:id="223" w:name="payload"/>
      <w:bookmarkStart w:id="224" w:name="_Ref261589702"/>
      <w:bookmarkEnd w:id="222"/>
      <w:bookmarkEnd w:id="223"/>
      <w:r>
        <w:t>request</w:t>
      </w:r>
      <w:bookmarkEnd w:id="224"/>
      <w:r w:rsidRPr="000626F4">
        <w:t xml:space="preserve"> </w:t>
      </w:r>
    </w:p>
    <w:p w14:paraId="6C334466" w14:textId="435BCDE0" w:rsidR="00837D7B" w:rsidRPr="005C78BB" w:rsidRDefault="00837D7B" w:rsidP="00837D7B">
      <w:pPr>
        <w:rPr>
          <w:lang w:eastAsia="en-GB"/>
        </w:rPr>
      </w:pPr>
      <w:r w:rsidRPr="005C78BB">
        <w:rPr>
          <w:b/>
          <w:bCs/>
          <w:lang w:eastAsia="en-GB"/>
        </w:rPr>
        <w:t>Path</w:t>
      </w:r>
      <w:r w:rsidRPr="005C78BB">
        <w:rPr>
          <w:lang w:eastAsia="en-GB"/>
        </w:rPr>
        <w:t xml:space="preserve">: </w:t>
      </w:r>
      <w:r w:rsidR="00C763A9" w:rsidRPr="00F0611D">
        <w:rPr>
          <w:lang w:eastAsia="en-GB"/>
        </w:rPr>
        <w:t>&lt;xz&gt;.features[i].properties.offerings[j].</w:t>
      </w:r>
      <w:r w:rsidR="00C763A9">
        <w:rPr>
          <w:lang w:eastAsia="en-GB"/>
        </w:rPr>
        <w:t>operations[k].</w:t>
      </w:r>
      <w:r>
        <w:rPr>
          <w:lang w:eastAsia="en-GB"/>
        </w:rPr>
        <w:t>request</w:t>
      </w:r>
      <w:r w:rsidR="006E12ED">
        <w:rPr>
          <w:lang w:eastAsia="en-GB"/>
        </w:rPr>
        <w:t>.</w:t>
      </w:r>
      <w:r w:rsidR="00F07BBB">
        <w:rPr>
          <w:lang w:eastAsia="en-GB"/>
        </w:rPr>
        <w:t>content</w:t>
      </w:r>
    </w:p>
    <w:p w14:paraId="05D3E7AE" w14:textId="18292F98" w:rsidR="00837D7B" w:rsidRDefault="001C4B3D" w:rsidP="00837D7B">
      <w:pPr>
        <w:rPr>
          <w:lang w:eastAsia="en-GB"/>
        </w:rPr>
      </w:pPr>
      <w:r w:rsidRPr="005C78BB">
        <w:rPr>
          <w:lang w:eastAsia="en-GB"/>
        </w:rPr>
        <w:t xml:space="preserve">Result is an optional </w:t>
      </w:r>
      <w:r>
        <w:rPr>
          <w:lang w:eastAsia="en-GB"/>
        </w:rPr>
        <w:t xml:space="preserve">element of the type OWC:Content </w:t>
      </w:r>
      <w:r w:rsidRPr="005C78BB">
        <w:rPr>
          <w:lang w:eastAsia="en-GB"/>
        </w:rPr>
        <w:t xml:space="preserve">that captures the </w:t>
      </w:r>
      <w:r>
        <w:rPr>
          <w:lang w:eastAsia="en-GB"/>
        </w:rPr>
        <w:t xml:space="preserve">request </w:t>
      </w:r>
      <w:r w:rsidRPr="005C78BB">
        <w:rPr>
          <w:lang w:eastAsia="en-GB"/>
        </w:rPr>
        <w:t>of an operation</w:t>
      </w:r>
      <w:r>
        <w:rPr>
          <w:lang w:eastAsia="en-GB"/>
        </w:rPr>
        <w:t xml:space="preserve"> as it was sent to </w:t>
      </w:r>
      <w:r w:rsidRPr="005C78BB">
        <w:rPr>
          <w:lang w:eastAsia="en-GB"/>
        </w:rPr>
        <w:t xml:space="preserve">the server. This can be defined inline or as a reference. </w:t>
      </w:r>
      <w:r w:rsidR="00837D7B" w:rsidRPr="005C78BB">
        <w:rPr>
          <w:lang w:eastAsia="en-GB"/>
        </w:rPr>
        <w:t>For POST and SOAP Requests, a</w:t>
      </w:r>
      <w:r w:rsidR="00C763A9">
        <w:rPr>
          <w:lang w:eastAsia="en-GB"/>
        </w:rPr>
        <w:t xml:space="preserve">n element request with the </w:t>
      </w:r>
      <w:r w:rsidR="00837D7B" w:rsidRPr="005C78BB">
        <w:rPr>
          <w:lang w:eastAsia="en-GB"/>
        </w:rPr>
        <w:t xml:space="preserve">payload </w:t>
      </w:r>
      <w:r w:rsidR="00C763A9">
        <w:rPr>
          <w:lang w:eastAsia="en-GB"/>
        </w:rPr>
        <w:t xml:space="preserve">contents may be </w:t>
      </w:r>
      <w:r w:rsidR="00837D7B" w:rsidRPr="005C78BB">
        <w:rPr>
          <w:lang w:eastAsia="en-GB"/>
        </w:rPr>
        <w:t>required.</w:t>
      </w:r>
    </w:p>
    <w:p w14:paraId="2D6BC3F8" w14:textId="77777777" w:rsidR="00837D7B" w:rsidRPr="005C78BB" w:rsidRDefault="00837D7B" w:rsidP="00837D7B">
      <w:pPr>
        <w:rPr>
          <w:lang w:eastAsia="en-GB"/>
        </w:rPr>
      </w:pPr>
      <w:r w:rsidRPr="005C78BB">
        <w:rPr>
          <w:b/>
          <w:bCs/>
          <w:lang w:eastAsia="en-GB"/>
        </w:rPr>
        <w:t>Note</w:t>
      </w:r>
      <w:r w:rsidRPr="005C78BB">
        <w:rPr>
          <w:lang w:eastAsia="en-GB"/>
        </w:rPr>
        <w:t xml:space="preserve">: not necessarily XML as the content is defined by MIME-type. If the content is text/xml or application/xml+* </w:t>
      </w:r>
      <w:commentRangeStart w:id="225"/>
      <w:r w:rsidRPr="005C78BB">
        <w:rPr>
          <w:lang w:eastAsia="en-GB"/>
        </w:rPr>
        <w:t xml:space="preserve">it </w:t>
      </w:r>
      <w:r>
        <w:rPr>
          <w:lang w:eastAsia="en-GB"/>
        </w:rPr>
        <w:t>SHALL</w:t>
      </w:r>
      <w:r w:rsidRPr="005C78BB">
        <w:rPr>
          <w:lang w:eastAsia="en-GB"/>
        </w:rPr>
        <w:t xml:space="preserve"> be present as a XML fragment </w:t>
      </w:r>
      <w:commentRangeEnd w:id="225"/>
      <w:r w:rsidR="00C763A9">
        <w:rPr>
          <w:rStyle w:val="CommentReference"/>
        </w:rPr>
        <w:commentReference w:id="225"/>
      </w:r>
      <w:r w:rsidRPr="005C78BB">
        <w:rPr>
          <w:lang w:eastAsia="en-GB"/>
        </w:rPr>
        <w:t xml:space="preserve">(without the </w:t>
      </w:r>
      <w:r w:rsidRPr="005C78BB">
        <w:rPr>
          <w:i/>
          <w:iCs/>
          <w:lang w:eastAsia="en-GB"/>
        </w:rPr>
        <w:t>&lt;?xml...</w:t>
      </w:r>
      <w:r w:rsidRPr="005C78BB">
        <w:rPr>
          <w:lang w:eastAsia="en-GB"/>
        </w:rPr>
        <w:t xml:space="preserve"> header) and the encoding </w:t>
      </w:r>
      <w:r>
        <w:rPr>
          <w:lang w:eastAsia="en-GB"/>
        </w:rPr>
        <w:t>SHALL</w:t>
      </w:r>
      <w:r w:rsidRPr="005C78BB">
        <w:rPr>
          <w:lang w:eastAsia="en-GB"/>
        </w:rPr>
        <w:t xml:space="preserve"> be the same as the feed.</w:t>
      </w:r>
    </w:p>
    <w:p w14:paraId="011D418E"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5A68A52D"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7B958FD9"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33BC6321"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5D33C706"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26670972"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9E23334"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55D33518" w14:textId="42EF7F7E"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"http://www.acme.eu/geoserver/</w:t>
      </w:r>
      <w:r>
        <w:rPr>
          <w:rFonts w:ascii="Courier New" w:hAnsi="Courier New" w:cs="Courier New"/>
          <w:color w:val="5B4221"/>
          <w:sz w:val="18"/>
          <w:szCs w:val="18"/>
          <w:lang w:eastAsia="en-GB"/>
        </w:rPr>
        <w:t>csw/oceans</w:t>
      </w:r>
      <w:r w:rsidRPr="008E5CA9">
        <w:rPr>
          <w:rFonts w:ascii="Courier New" w:hAnsi="Courier New" w:cs="Courier New"/>
          <w:color w:val="5B4221"/>
          <w:sz w:val="18"/>
          <w:szCs w:val="18"/>
          <w:lang w:eastAsia="en-GB"/>
        </w:rPr>
        <w:t>”,</w:t>
      </w:r>
    </w:p>
    <w:p w14:paraId="22A8C671"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FD1A608"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68DB5799"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41BC687E" w14:textId="5BEADD92"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w:t>
      </w:r>
      <w:r>
        <w:rPr>
          <w:rFonts w:ascii="Courier New" w:hAnsi="Courier New" w:cs="Courier New"/>
          <w:color w:val="5B4221"/>
          <w:sz w:val="18"/>
          <w:szCs w:val="18"/>
          <w:lang w:eastAsia="en-GB"/>
        </w:rPr>
        <w:t>csw</w:t>
      </w:r>
      <w:r w:rsidRPr="008E5CA9">
        <w:rPr>
          <w:rFonts w:ascii="Courier New" w:hAnsi="Courier New" w:cs="Courier New"/>
          <w:color w:val="5B4221"/>
          <w:sz w:val="18"/>
          <w:szCs w:val="18"/>
          <w:lang w:eastAsia="en-GB"/>
        </w:rPr>
        <w:t>",</w:t>
      </w:r>
    </w:p>
    <w:p w14:paraId="7401706E"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"operations" : [{</w:t>
      </w:r>
    </w:p>
    <w:p w14:paraId="764310D0"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GetCapabilities",</w:t>
      </w:r>
    </w:p>
    <w:p w14:paraId="05E8E84A" w14:textId="77777777"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"method" : "GET",</w:t>
      </w:r>
    </w:p>
    <w:p w14:paraId="53240193" w14:textId="5FAF9D61"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w:t>
      </w:r>
      <w:r w:rsidRPr="00C763A9">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http://www.someserver.com/wrs.cgi?service=CSW&amp;</w:t>
      </w:r>
      <w:r>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request=</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GetCapabilities</w:t>
      </w:r>
      <w:r>
        <w:rPr>
          <w:rFonts w:ascii="Courier New" w:hAnsi="Courier New" w:cs="Courier New"/>
          <w:color w:val="5B4221"/>
          <w:sz w:val="18"/>
          <w:szCs w:val="18"/>
          <w:lang w:eastAsia="en-GB"/>
        </w:rPr>
        <w:t>&amp;amp;VERSION=2.0</w:t>
      </w:r>
      <w:r w:rsidRPr="008E5CA9">
        <w:rPr>
          <w:rFonts w:ascii="Courier New" w:hAnsi="Courier New" w:cs="Courier New"/>
          <w:color w:val="5B4221"/>
          <w:sz w:val="18"/>
          <w:szCs w:val="18"/>
          <w:lang w:eastAsia="en-GB"/>
        </w:rPr>
        <w:t>.</w:t>
      </w:r>
      <w:r>
        <w:rPr>
          <w:rFonts w:ascii="Courier New" w:hAnsi="Courier New" w:cs="Courier New"/>
          <w:color w:val="5B4221"/>
          <w:sz w:val="18"/>
          <w:szCs w:val="18"/>
          <w:lang w:eastAsia="en-GB"/>
        </w:rPr>
        <w:t>2</w:t>
      </w:r>
      <w:r w:rsidRPr="008E5CA9">
        <w:rPr>
          <w:rFonts w:ascii="Courier New" w:hAnsi="Courier New" w:cs="Courier New"/>
          <w:color w:val="5B4221"/>
          <w:sz w:val="18"/>
          <w:szCs w:val="18"/>
          <w:lang w:eastAsia="en-GB"/>
        </w:rPr>
        <w:t>"</w:t>
      </w:r>
    </w:p>
    <w:p w14:paraId="58FAFDB2" w14:textId="46D15027"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6FCB32B" w14:textId="53EFEC71"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3E15BD">
        <w:rPr>
          <w:rFonts w:ascii="Courier New" w:hAnsi="Courier New" w:cs="Courier New"/>
          <w:color w:val="5B4221"/>
          <w:sz w:val="18"/>
          <w:szCs w:val="18"/>
          <w:lang w:eastAsia="en-GB"/>
        </w:rPr>
        <w:t>GetRecords</w:t>
      </w:r>
      <w:r w:rsidRPr="008E5CA9">
        <w:rPr>
          <w:rFonts w:ascii="Courier New" w:hAnsi="Courier New" w:cs="Courier New"/>
          <w:color w:val="5B4221"/>
          <w:sz w:val="18"/>
          <w:szCs w:val="18"/>
          <w:lang w:eastAsia="en-GB"/>
        </w:rPr>
        <w:t>",</w:t>
      </w:r>
    </w:p>
    <w:p w14:paraId="3F6DB957" w14:textId="271D0EEE" w:rsidR="00811C41" w:rsidRPr="008E5CA9" w:rsidRDefault="00811C41"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811C41">
        <w:rPr>
          <w:rFonts w:ascii="Courier New" w:hAnsi="Courier New" w:cs="Courier New"/>
          <w:color w:val="5B4221"/>
          <w:sz w:val="18"/>
          <w:szCs w:val="18"/>
          <w:lang w:eastAsia="en-GB"/>
        </w:rPr>
        <w:t>"type" : "application/xml"</w:t>
      </w:r>
    </w:p>
    <w:p w14:paraId="07727202" w14:textId="7C641AF9"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"method" : "POST",</w:t>
      </w:r>
    </w:p>
    <w:p w14:paraId="2FE3877B" w14:textId="4A56AF11"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w:t>
      </w:r>
      <w:r w:rsidRPr="00C763A9">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http://www.someserver.com/wrs.cgi?service=CSW&amp;</w:t>
      </w:r>
      <w:r>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request=</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GetCapabilities</w:t>
      </w:r>
      <w:r>
        <w:rPr>
          <w:rFonts w:ascii="Courier New" w:hAnsi="Courier New" w:cs="Courier New"/>
          <w:color w:val="5B4221"/>
          <w:sz w:val="18"/>
          <w:szCs w:val="18"/>
          <w:lang w:eastAsia="en-GB"/>
        </w:rPr>
        <w:t>&amp;amp;VERSION=2.0</w:t>
      </w:r>
      <w:r w:rsidRPr="008E5CA9">
        <w:rPr>
          <w:rFonts w:ascii="Courier New" w:hAnsi="Courier New" w:cs="Courier New"/>
          <w:color w:val="5B4221"/>
          <w:sz w:val="18"/>
          <w:szCs w:val="18"/>
          <w:lang w:eastAsia="en-GB"/>
        </w:rPr>
        <w:t>.</w:t>
      </w:r>
      <w:r>
        <w:rPr>
          <w:rFonts w:ascii="Courier New" w:hAnsi="Courier New" w:cs="Courier New"/>
          <w:color w:val="5B4221"/>
          <w:sz w:val="18"/>
          <w:szCs w:val="18"/>
          <w:lang w:eastAsia="en-GB"/>
        </w:rPr>
        <w:t>2</w:t>
      </w:r>
      <w:r w:rsidRPr="008E5CA9">
        <w:rPr>
          <w:rFonts w:ascii="Courier New" w:hAnsi="Courier New" w:cs="Courier New"/>
          <w:color w:val="5B4221"/>
          <w:sz w:val="18"/>
          <w:szCs w:val="18"/>
          <w:lang w:eastAsia="en-GB"/>
        </w:rPr>
        <w:t>"</w:t>
      </w:r>
      <w:r w:rsidR="00811C41">
        <w:rPr>
          <w:rFonts w:ascii="Courier New" w:hAnsi="Courier New" w:cs="Courier New"/>
          <w:color w:val="5B4221"/>
          <w:sz w:val="18"/>
          <w:szCs w:val="18"/>
          <w:lang w:eastAsia="en-GB"/>
        </w:rPr>
        <w:t>,</w:t>
      </w:r>
    </w:p>
    <w:p w14:paraId="54ECE4D1" w14:textId="77777777" w:rsidR="00F07BBB" w:rsidRPr="00F07BBB" w:rsidRDefault="00F07BBB" w:rsidP="00F07BB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7BBB">
        <w:rPr>
          <w:rFonts w:ascii="Courier New" w:hAnsi="Courier New" w:cs="Courier New"/>
          <w:color w:val="5B4221"/>
          <w:sz w:val="18"/>
          <w:szCs w:val="18"/>
          <w:lang w:eastAsia="en-GB"/>
        </w:rPr>
        <w:t xml:space="preserve">           "request":{</w:t>
      </w:r>
    </w:p>
    <w:p w14:paraId="1F13157F" w14:textId="77777777" w:rsidR="00F07BBB" w:rsidRPr="00F07BBB" w:rsidRDefault="00F07BBB" w:rsidP="00F07BB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7BBB">
        <w:rPr>
          <w:rFonts w:ascii="Courier New" w:hAnsi="Courier New" w:cs="Courier New"/>
          <w:color w:val="5B4221"/>
          <w:sz w:val="18"/>
          <w:szCs w:val="18"/>
          <w:lang w:eastAsia="en-GB"/>
        </w:rPr>
        <w:lastRenderedPageBreak/>
        <w:t xml:space="preserve">             "type" : "application/xml",</w:t>
      </w:r>
    </w:p>
    <w:p w14:paraId="20D2997A" w14:textId="412B500F" w:rsidR="00811C41" w:rsidRPr="008E5CA9" w:rsidRDefault="00F07BBB" w:rsidP="00F07BB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7BBB">
        <w:rPr>
          <w:rFonts w:ascii="Courier New" w:hAnsi="Courier New" w:cs="Courier New"/>
          <w:color w:val="5B4221"/>
          <w:sz w:val="18"/>
          <w:szCs w:val="18"/>
          <w:lang w:eastAsia="en-GB"/>
        </w:rPr>
        <w:t xml:space="preserve">             "content" : "</w:t>
      </w:r>
      <w:r w:rsidR="00811C41" w:rsidRPr="00811C41">
        <w:rPr>
          <w:rFonts w:ascii="Courier New" w:hAnsi="Courier New" w:cs="Courier New"/>
          <w:color w:val="5B4221"/>
          <w:sz w:val="18"/>
          <w:szCs w:val="18"/>
          <w:lang w:eastAsia="en-GB"/>
        </w:rPr>
        <w:t xml:space="preserve">&lt;csw:GetRecords maxRecords=\"10\" outputFormat=\"application/xml\" outputSchema=\"http://www.isotc211.org/2005/gmd\" resultType=\"results\" service=\"CSW\" startPosition=\"1\" version=\"2.0.2\" xmlns:ogc=\"http://www.opengis.net/ogc\" xmlns:csw=\"http://www.opengis.net/cat/csw/2.0.2\"&gt;&lt;csw:Query typeNames=\"csw:Record Service Association\" xmlns:ogc=\"http://www.opengis.net/ogc\" xmlns:csw=\"http://www.opengis.net/cat/csw/2.0.2\"&gt;&lt;csw:ElementSetName typeNames=\"csw:Record\" xmlns:csw=\"http://www.opengis.net/cat/csw/2.0.2\"&gt;full&lt;/csw:ElementSetName&gt;&lt;csw:Constraint version=\"1.1.0\" xmlns:ogc=\"http://www.opengis.net/ogc\" xmlns:csw=\"http://www.opengis.net/cat/csw/2.0.2\"&gt;&lt;ogc:Filter xmlns:ogc=\"http://www.opengis.net/ogc\"&gt;&lt;ogc:PropertyIsEqualTo xmlns:ogc=\"http://www.opengis.net/ogc\"&gt;&lt;ogc:PropertyName xmlns:ogc=\"http://www.opengis.net/ogc\"&gt;csw:Record/@id&lt;/ogc:PropertyName&gt;&lt;ogc:Literal xmlns:ogc=\"http://www.opengis.net/ogc\"&gt;9496276a-4f6e-47c1-94bb-f604245fac57&lt;/ogc:Literal&gt;&lt;/ogc:PropertyIsEqualTo&gt;&lt;/ogc:Filter&gt;&lt;/csw:Constraint&gt;&lt;/csw:Query&gt;&lt;/csw:GetRecords&gt; </w:t>
      </w:r>
      <w:r w:rsidR="00811C41">
        <w:rPr>
          <w:rFonts w:ascii="Courier New" w:hAnsi="Courier New" w:cs="Courier New"/>
          <w:color w:val="5B4221"/>
          <w:sz w:val="18"/>
          <w:szCs w:val="18"/>
          <w:lang w:eastAsia="en-GB"/>
        </w:rPr>
        <w:t>"</w:t>
      </w:r>
    </w:p>
    <w:p w14:paraId="275D4211"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FBC3B9A"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34749FA"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0EDDD27"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049F922"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AA63D88" w14:textId="77777777" w:rsidR="00811C41" w:rsidRPr="003E15BD" w:rsidRDefault="00811C41"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45B7AFA" w14:textId="77777777" w:rsidR="00837D7B" w:rsidRPr="000626F4" w:rsidRDefault="00837D7B" w:rsidP="00837D7B">
      <w:pPr>
        <w:pStyle w:val="Heading4"/>
        <w:spacing w:after="240"/>
      </w:pPr>
      <w:bookmarkStart w:id="226" w:name="OperationResult"/>
      <w:bookmarkStart w:id="227" w:name="result"/>
      <w:bookmarkEnd w:id="226"/>
      <w:bookmarkEnd w:id="227"/>
      <w:r w:rsidRPr="000626F4">
        <w:t xml:space="preserve">result </w:t>
      </w:r>
    </w:p>
    <w:p w14:paraId="54899C11" w14:textId="592E9C47" w:rsidR="00837D7B" w:rsidRPr="005C78BB" w:rsidRDefault="00837D7B" w:rsidP="00837D7B">
      <w:pPr>
        <w:rPr>
          <w:lang w:eastAsia="en-GB"/>
        </w:rPr>
      </w:pPr>
      <w:r w:rsidRPr="005C78BB">
        <w:rPr>
          <w:b/>
          <w:bCs/>
          <w:lang w:eastAsia="en-GB"/>
        </w:rPr>
        <w:t>Path</w:t>
      </w:r>
      <w:r w:rsidRPr="005C78BB">
        <w:rPr>
          <w:lang w:eastAsia="en-GB"/>
        </w:rPr>
        <w:t xml:space="preserve">: </w:t>
      </w:r>
      <w:r w:rsidR="00811C41" w:rsidRPr="00F0611D">
        <w:rPr>
          <w:lang w:eastAsia="en-GB"/>
        </w:rPr>
        <w:t>&lt;xz&gt;.features[i].properties.offerings[j].</w:t>
      </w:r>
      <w:r w:rsidR="00811C41">
        <w:rPr>
          <w:lang w:eastAsia="en-GB"/>
        </w:rPr>
        <w:t>operations[k].</w:t>
      </w:r>
      <w:r w:rsidRPr="005C78BB">
        <w:rPr>
          <w:lang w:eastAsia="en-GB"/>
        </w:rPr>
        <w:t>result</w:t>
      </w:r>
      <w:r w:rsidR="00A61DCF">
        <w:rPr>
          <w:lang w:eastAsia="en-GB"/>
        </w:rPr>
        <w:t>.</w:t>
      </w:r>
      <w:r w:rsidR="00F07BBB">
        <w:rPr>
          <w:lang w:eastAsia="en-GB"/>
        </w:rPr>
        <w:t>content</w:t>
      </w:r>
    </w:p>
    <w:p w14:paraId="3E350A73" w14:textId="4BB03E01" w:rsidR="00837D7B" w:rsidRPr="002F1AE7" w:rsidRDefault="00837D7B" w:rsidP="00837D7B">
      <w:pPr>
        <w:rPr>
          <w:lang w:eastAsia="en-GB"/>
        </w:rPr>
      </w:pPr>
      <w:r w:rsidRPr="005C78BB">
        <w:rPr>
          <w:lang w:eastAsia="en-GB"/>
        </w:rPr>
        <w:t xml:space="preserve">Result is an optional </w:t>
      </w:r>
      <w:r w:rsidR="001C4B3D">
        <w:rPr>
          <w:lang w:eastAsia="en-GB"/>
        </w:rPr>
        <w:t xml:space="preserve">element of the type OWC:Content </w:t>
      </w:r>
      <w:r w:rsidRPr="005C78BB">
        <w:rPr>
          <w:lang w:eastAsia="en-GB"/>
        </w:rPr>
        <w:t>that captures the result of an operation</w:t>
      </w:r>
      <w:r w:rsidR="001F0EBF">
        <w:rPr>
          <w:lang w:eastAsia="en-GB"/>
        </w:rPr>
        <w:t xml:space="preserve"> as it was </w:t>
      </w:r>
      <w:r w:rsidRPr="005C78BB">
        <w:rPr>
          <w:lang w:eastAsia="en-GB"/>
        </w:rPr>
        <w:t xml:space="preserve">returned from the server. This can be defined inline or as a reference. When the result content is inline XML it should be as </w:t>
      </w:r>
      <w:commentRangeStart w:id="228"/>
      <w:r w:rsidRPr="005C78BB">
        <w:rPr>
          <w:lang w:eastAsia="en-GB"/>
        </w:rPr>
        <w:t xml:space="preserve">a XML fragment (without the </w:t>
      </w:r>
      <w:r w:rsidRPr="005C78BB">
        <w:rPr>
          <w:i/>
          <w:iCs/>
          <w:lang w:eastAsia="en-GB"/>
        </w:rPr>
        <w:t>&lt;?xml...</w:t>
      </w:r>
      <w:r w:rsidRPr="005C78BB">
        <w:rPr>
          <w:lang w:eastAsia="en-GB"/>
        </w:rPr>
        <w:t xml:space="preserve"> header)</w:t>
      </w:r>
      <w:commentRangeEnd w:id="228"/>
      <w:r w:rsidR="001F0EBF">
        <w:rPr>
          <w:rStyle w:val="CommentReference"/>
        </w:rPr>
        <w:commentReference w:id="228"/>
      </w:r>
      <w:r w:rsidRPr="005C78BB">
        <w:rPr>
          <w:lang w:eastAsia="en-GB"/>
        </w:rPr>
        <w:t xml:space="preserve"> and the encodin</w:t>
      </w:r>
      <w:r>
        <w:rPr>
          <w:lang w:eastAsia="en-GB"/>
        </w:rPr>
        <w:t>g SHALL</w:t>
      </w:r>
      <w:r w:rsidRPr="005C78BB">
        <w:rPr>
          <w:lang w:eastAsia="en-GB"/>
        </w:rPr>
        <w:t xml:space="preserve"> </w:t>
      </w:r>
      <w:r>
        <w:rPr>
          <w:lang w:eastAsia="en-GB"/>
        </w:rPr>
        <w:t>be the same as the feed.</w:t>
      </w:r>
    </w:p>
    <w:p w14:paraId="14B5B6CB"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w:t>
      </w:r>
    </w:p>
    <w:p w14:paraId="1A325367"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"type": "FeatureCollection",</w:t>
      </w:r>
    </w:p>
    <w:p w14:paraId="17B65F1A"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"id": "http://www.opengis.net/owc/1.0/examples/geojson/1",</w:t>
      </w:r>
    </w:p>
    <w:p w14:paraId="4A6B234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"properties" : {</w:t>
      </w:r>
    </w:p>
    <w:p w14:paraId="0B34B1BC"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7F933E7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4ECFDB1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"features": [{</w:t>
      </w:r>
    </w:p>
    <w:p w14:paraId="171480AF"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"id": "http://www.acme.eu/geoserver/csw/oceans”,</w:t>
      </w:r>
    </w:p>
    <w:p w14:paraId="08997B11"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0312E537"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"properties" : {</w:t>
      </w:r>
    </w:p>
    <w:p w14:paraId="06F01EA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"offerings" : [{</w:t>
      </w:r>
    </w:p>
    <w:p w14:paraId="44D41AC6"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"code" : " http://www.opengis.net/spec/owc-geojson/1.0/req/csw",</w:t>
      </w:r>
    </w:p>
    <w:p w14:paraId="1813FA4F"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lastRenderedPageBreak/>
        <w:t xml:space="preserve">        "operations" : [{</w:t>
      </w:r>
    </w:p>
    <w:p w14:paraId="517671D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"code" : " GetCapabilities",</w:t>
      </w:r>
    </w:p>
    <w:p w14:paraId="47F9B6A5"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"method" : "GET",</w:t>
      </w:r>
    </w:p>
    <w:p w14:paraId="51E0AF9B"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"href" : " http://www.someserver.com/wrs.cgi?service=CSW&amp;amp;request= GetCapabilities&amp;amp;VERSION=2.0.2"</w:t>
      </w:r>
    </w:p>
    <w:p w14:paraId="33BDBB1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57F00CA3" w14:textId="1FBFDB9C"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"method" : "POST",</w:t>
      </w:r>
    </w:p>
    <w:p w14:paraId="2F21BC02" w14:textId="3190CAF2"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"code" : "GetRecords",</w:t>
      </w:r>
    </w:p>
    <w:p w14:paraId="3C3656B1" w14:textId="650908FB"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"href" : "http://www.someserver.com/wrs.cgi?",</w:t>
      </w:r>
    </w:p>
    <w:p w14:paraId="0BA8A676" w14:textId="7765788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F0EBF">
        <w:rPr>
          <w:rFonts w:ascii="Courier New" w:hAnsi="Courier New" w:cs="Courier New"/>
          <w:color w:val="5B4221"/>
          <w:sz w:val="18"/>
          <w:szCs w:val="18"/>
          <w:lang w:eastAsia="en-GB"/>
        </w:rPr>
        <w:t>"request":{</w:t>
      </w:r>
    </w:p>
    <w:p w14:paraId="6006AE65" w14:textId="2E4BEB9B"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"type" : "application/xml",</w:t>
      </w:r>
    </w:p>
    <w:p w14:paraId="7B5D3500" w14:textId="4A50AF7F"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r w:rsidR="00F07BBB">
        <w:rPr>
          <w:rFonts w:ascii="Courier New" w:hAnsi="Courier New" w:cs="Courier New"/>
          <w:color w:val="5B4221"/>
          <w:sz w:val="18"/>
          <w:szCs w:val="18"/>
          <w:lang w:eastAsia="en-GB"/>
        </w:rPr>
        <w:t>content"</w:t>
      </w:r>
      <w:r w:rsidRPr="001F0EBF">
        <w:rPr>
          <w:rFonts w:ascii="Courier New" w:hAnsi="Courier New" w:cs="Courier New"/>
          <w:color w:val="5B4221"/>
          <w:sz w:val="18"/>
          <w:szCs w:val="18"/>
          <w:lang w:eastAsia="en-GB"/>
        </w:rPr>
        <w:t xml:space="preserve"> : "&lt;GetRecords service=\"CSW\" version=\"2.0.2\" maxRecords=\"5\" startPosition=\"1\" resultType=\"results\" outputFormat=\"application/xml\" outputSchema=\"http://www.opengis.net/cat/csw/2.0.2\" xsi:schemaLocation=\"http://www.opengis.net/cat/csw/2.0.2 http://schemas.opengis.net/csw/2.0.2/CSW-discovery.xsd\" xmlns:xsi=\"http://www.w3.org/2001/XMLSchema-instance\" xmlns:gml=\"http://www.opengis.net/gml\" xmlns:ogc=\"http://www.opengis.net/ogc\" xmlns:csw=\"http://www.opengis.net/cat/csw/2.0.2\" xmlns=\"http://www.opengis.net/cat/csw/2.0.2\"&gt;&lt;Query typeNames=\"csw:Record\" xmlns:gml=\"http://www.opengis.net/gml\" xmlns:ogc=\"http://www.opengis.net/ogc\" xmlns:csw=\"http://www.opengis.net/cat/csw/2.0.2\" xmlns=\"http://www.opengis.net/cat/csw/2.0.2\"&gt;&lt;ElementSetName typeNames=\"csw:Record\" xmlns:csw=\"http://www.opengis.net/cat/csw/2.0.2\" xmlns=\"http://www.opengis.net/cat/csw/2.0.2\"&gt;full&lt;/ElementSetName&gt;&lt;Constraint version=\"1.1.0\" xmlns:gml=\"http://www.opengis.net/gml\" xmlns:ogc=\"http://www.opengis.net/ogc\" xmlns:csw=\"http://www.opengis.net/cat/csw/2.0.2\" xmlns=\"http://www.opengis.net/cat/csw/2.0.2\"&gt;&lt;ogc:Filter xmlns:gml=\"http://www.opengis.net/gml\" xmlns:ogc=\"http://www.opengis.net/ogc\"&gt;&lt;ogc:And xmlns:gml=\"http://www.opengis.net/gml\" xmlns:ogc=\"http://www.opengis.net/ogc\"&gt;&lt;ogc:PropertyIsLike escapeChar=\"\\\" singleChar=\"?\" wildCard=\"*\" xmlns:ogc=\"http://www.opengis.net/ogc\"&gt;&lt;ogc:PropertyName xmlns:ogc=\"http://www.opengis.net/ogc\"&gt;dc:title&lt;/ogc:PropertyName&gt;&lt;ogc:Literal xmlns:ogc=\"http://www.opengis.net/ogc\"&gt;*Elevation*&lt;/ogc:Literal&gt;&lt;/ogc:PropertyIsLike&gt;&lt;ogc:Intersects xmlns:gml=\"http://www.opengis.net/gml\" xmlns:ogc=\"http://www.opengis.net/ogc\"&gt;&lt;ogc:PropertyName xmlns:ogc=\"http://www.opengis.net/ogc\"&gt;ows:BoundingBox&lt;/ogc:PropertyName&gt;&lt;gml:Envelope xmlns:gml=\"http://www.opengis.net/gml\"&gt;&lt;gml:lowerCorner xmlns:gml=\"http://www.opengis.net/gml\"&gt;14.05 46.46&lt;/gml:lowerCorner&gt;&lt;gml:upperCorner xmlns:gml=\"http://www.opengis.net/gml\"&gt;17.24 </w:t>
      </w:r>
      <w:r w:rsidRPr="001F0EBF">
        <w:rPr>
          <w:rFonts w:ascii="Courier New" w:hAnsi="Courier New" w:cs="Courier New"/>
          <w:color w:val="5B4221"/>
          <w:sz w:val="18"/>
          <w:szCs w:val="18"/>
          <w:lang w:eastAsia="en-GB"/>
        </w:rPr>
        <w:lastRenderedPageBreak/>
        <w:t>48.42&lt;/gml:upperCorner&gt;&lt;/gml:Envelope&gt;&lt;/ogc:Intersects&gt;&lt;/ogc:And&gt;&lt;/ogc:Filter&gt;&lt;/Constraint&gt;&lt;/Query&gt;&lt;/GetRecords&gt;"},</w:t>
      </w:r>
    </w:p>
    <w:p w14:paraId="41C738D0" w14:textId="1B6EA675" w:rsidR="001F0EBF" w:rsidRPr="001F0EBF" w:rsidRDefault="00A61DC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1F0EBF" w:rsidRPr="001F0EBF">
        <w:rPr>
          <w:rFonts w:ascii="Courier New" w:hAnsi="Courier New" w:cs="Courier New"/>
          <w:color w:val="5B4221"/>
          <w:sz w:val="18"/>
          <w:szCs w:val="18"/>
          <w:lang w:eastAsia="en-GB"/>
        </w:rPr>
        <w:t>"result":{</w:t>
      </w:r>
    </w:p>
    <w:p w14:paraId="12DB4820" w14:textId="079A65A2"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r w:rsidR="00A61DCF">
        <w:rPr>
          <w:rFonts w:ascii="Courier New" w:hAnsi="Courier New" w:cs="Courier New"/>
          <w:color w:val="5B4221"/>
          <w:sz w:val="18"/>
          <w:szCs w:val="18"/>
          <w:lang w:eastAsia="en-GB"/>
        </w:rPr>
        <w:t xml:space="preserve">  </w:t>
      </w:r>
      <w:r w:rsidRPr="001F0EBF">
        <w:rPr>
          <w:rFonts w:ascii="Courier New" w:hAnsi="Courier New" w:cs="Courier New"/>
          <w:color w:val="5B4221"/>
          <w:sz w:val="18"/>
          <w:szCs w:val="18"/>
          <w:lang w:eastAsia="en-GB"/>
        </w:rPr>
        <w:t>"type" : "application/xml",</w:t>
      </w:r>
    </w:p>
    <w:p w14:paraId="456B7BCF" w14:textId="04C01203" w:rsidR="00A61DC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r w:rsidR="00F07BBB">
        <w:rPr>
          <w:rFonts w:ascii="Courier New" w:hAnsi="Courier New" w:cs="Courier New"/>
          <w:color w:val="5B4221"/>
          <w:sz w:val="18"/>
          <w:szCs w:val="18"/>
          <w:lang w:eastAsia="en-GB"/>
        </w:rPr>
        <w:t>content"</w:t>
      </w:r>
      <w:r w:rsidRPr="001F0EBF">
        <w:rPr>
          <w:rFonts w:ascii="Courier New" w:hAnsi="Courier New" w:cs="Courier New"/>
          <w:color w:val="5B4221"/>
          <w:sz w:val="18"/>
          <w:szCs w:val="18"/>
          <w:lang w:eastAsia="en-GB"/>
        </w:rPr>
        <w:t xml:space="preserve"> : "&lt;csw:Record xsi:schemaLocation=\"http://www.opengis.net/cat/csw/2.0.2 http://schemas.opengis.net/csw/2.0.2/record.xsd\" xmlns:xsi=\"http://www.w3.org/2001/XMLSchema-instance\" xmlns:ows=\"http://www.opengis.net/ows\" xmlns:dct=\"http://purl.org/dc/terms/\" xmlns:dc=\"http://purl.org/dc/elements/1.1/\" xmlns:csw=\"http://www.opengis.net/cat/csw/2.0.2\"&gt;&lt;dc:creator xmlns:dc=\"http://purl.org/dc/elements/1.1/\"&gt;U.S. Geological Survey&lt;/dc:creator&gt;&lt;dc:contributor xmlns:dc=\"http://purl.org/dc/elements/1.1/\"&gt;State of Texas&lt;/dc:contributor&gt;&lt;dc:publisher xmlns:dc=\"http://purl.org/dc/elements/1.1/\"&gt;U.S. Geological Survey&lt;/dc:publisher&gt;&lt;dc:subject xmlns:dc=\"http://purl.org/dc/elements/1.1/\"&gt;Elevation, Hypsography, and Contours&lt;/dc:subject&gt;&lt;dc:subject xmlns:dc=\"http://purl.org/dc/elements/1.1/\"&gt;elevation&lt;/dc:subject&gt;&lt;dct:abstract xmlns:dct=\"http://purl.org/dc/terms/\"&gt;Elevation data collected for the National Elevation Dataset (NED) based on 30m horizontal and 15m vertical accuracy.&lt;/dct:abstract&gt;&lt;dc:identifier xmlns:dc=\"http://purl.org/dc/elements/1.1/\"&gt;ac522ef2-89a6-11db-91b1-7eea55d89593&lt;/dc:identifier&gt;&lt;dc:relation xmlns:dc=\"http://purl.org/dc/elements/1.1/\"&gt;OfferedBy&lt;/dc:relation&gt;&lt;dc:source xmlns:dc=\"http://purl.org/dc/elements/1.1/\"&gt;dd1b2ce7-0722-4642-8cd4-6f885f132777&lt;/dc:source&gt;&lt;dc:rights xmlns:dc=\"http://purl.org/dc/elements/1.1/\"&gt;Copyright © 2004, State of Texas&lt;/dc:rights&gt;&lt;dc:type xmlns:dc=\"http://purl.org/dc/elements/1.1/\"&gt;Service&lt;/dc:type&gt;&lt;dc:title xmlns:dc=\"http://purl.org/dc/elements/1.1/\"&gt;National Elevation Mapping Service for Texas&lt;/dc:title&gt;&lt;dct:modified xmlns:dct=\"http://purl.org/dc/terms/\"&gt;2004-03-01&lt;/dct:modified&gt;&lt;dc:language xmlns:dc=\"http://purl.org/dc/elements/1.1/\"&gt;en&lt;/dc:language&gt;&lt;ows:BoundingBox xmlns:ows=\"http://www.opengis.net/ows\"&gt;&lt;ows:LowerCorner xmlns:ows=\"http://www.opengis.net/ows\"&gt;-108.44 28.229&lt;/ows:LowerCorner&gt;&lt;ows:UpperCorner xmlns:ows=\"http://www.opengis.net/ows\"&gt;-96.223 34.353&lt;/ows:UpperCorner&gt;&lt;/ows:BoundingBox&gt;&lt;/csw:Record&gt;"}</w:t>
      </w:r>
    </w:p>
    <w:p w14:paraId="56E75C57" w14:textId="47797C35"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04CE4782"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7899E7CB"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435E3EF9"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11A2A369" w14:textId="77777777" w:rsid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54E317F2" w14:textId="77777777" w:rsidR="006E12ED" w:rsidRPr="001F0EBF" w:rsidRDefault="006E12ED"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9B54ECD" w14:textId="77777777" w:rsidR="00837D7B" w:rsidRPr="000626F4" w:rsidRDefault="00837D7B" w:rsidP="00837D7B">
      <w:pPr>
        <w:pStyle w:val="Heading4"/>
        <w:spacing w:after="240"/>
      </w:pPr>
      <w:bookmarkStart w:id="229" w:name="OperationExtension"/>
      <w:bookmarkStart w:id="230" w:name="extension_AN3"/>
      <w:bookmarkEnd w:id="229"/>
      <w:bookmarkEnd w:id="230"/>
      <w:r w:rsidRPr="000626F4">
        <w:lastRenderedPageBreak/>
        <w:t xml:space="preserve">extension </w:t>
      </w:r>
    </w:p>
    <w:p w14:paraId="123370E8" w14:textId="720312ED" w:rsidR="00837D7B" w:rsidRPr="005C78BB" w:rsidRDefault="001C4B3D" w:rsidP="00837D7B">
      <w:pPr>
        <w:rPr>
          <w:lang w:eastAsia="en-GB"/>
        </w:rPr>
      </w:pPr>
      <w:r>
        <w:rPr>
          <w:lang w:eastAsia="en-GB"/>
        </w:rPr>
        <w:t>Any other element can be added to the JSON object safeguarding that none of the above element names are used.</w:t>
      </w:r>
    </w:p>
    <w:p w14:paraId="5A7F3CA9" w14:textId="77777777" w:rsidR="00837D7B" w:rsidRPr="00EE435F" w:rsidRDefault="00837D7B" w:rsidP="00837D7B">
      <w:pPr>
        <w:pStyle w:val="Heading3"/>
        <w:spacing w:after="240"/>
      </w:pPr>
      <w:bookmarkStart w:id="231" w:name="ClassContent"/>
      <w:bookmarkStart w:id="232" w:name="A_8.2.5_Class_OWC:Content"/>
      <w:bookmarkStart w:id="233" w:name="_Ref210698206"/>
      <w:bookmarkStart w:id="234" w:name="_Toc358030852"/>
      <w:bookmarkStart w:id="235" w:name="_Toc262895426"/>
      <w:bookmarkEnd w:id="231"/>
      <w:bookmarkEnd w:id="232"/>
      <w:r>
        <w:t>DataType</w:t>
      </w:r>
      <w:r w:rsidRPr="00EE435F">
        <w:t xml:space="preserve"> OWC:Content</w:t>
      </w:r>
      <w:bookmarkEnd w:id="233"/>
      <w:bookmarkEnd w:id="234"/>
      <w:bookmarkEnd w:id="235"/>
      <w:r w:rsidRPr="00EE435F">
        <w:t xml:space="preserve"> </w:t>
      </w:r>
    </w:p>
    <w:p w14:paraId="5E470B11" w14:textId="05895E39" w:rsidR="00837D7B" w:rsidRDefault="00837D7B" w:rsidP="00837D7B">
      <w:pPr>
        <w:rPr>
          <w:lang w:eastAsia="en-GB"/>
        </w:rPr>
      </w:pPr>
      <w:r w:rsidRPr="005C78BB">
        <w:rPr>
          <w:lang w:eastAsia="en-GB"/>
        </w:rPr>
        <w:t xml:space="preserve">This class defines a generic container for any content. It is the class defining </w:t>
      </w:r>
      <w:r>
        <w:rPr>
          <w:lang w:eastAsia="en-GB"/>
        </w:rPr>
        <w:t xml:space="preserve">the array elements of the objects </w:t>
      </w:r>
      <w:r w:rsidRPr="005C78BB">
        <w:rPr>
          <w:i/>
          <w:iCs/>
          <w:lang w:eastAsia="en-GB"/>
        </w:rPr>
        <w:t>offering</w:t>
      </w:r>
      <w:r>
        <w:rPr>
          <w:i/>
          <w:iCs/>
          <w:lang w:eastAsia="en-GB"/>
        </w:rPr>
        <w:t>s[i].contents[j]</w:t>
      </w:r>
      <w:r w:rsidRPr="005C78BB">
        <w:rPr>
          <w:lang w:eastAsia="en-GB"/>
        </w:rPr>
        <w:t xml:space="preserve">, </w:t>
      </w:r>
      <w:r w:rsidRPr="005C78BB">
        <w:rPr>
          <w:i/>
          <w:iCs/>
          <w:lang w:eastAsia="en-GB"/>
        </w:rPr>
        <w:t>offering</w:t>
      </w:r>
      <w:r>
        <w:rPr>
          <w:i/>
          <w:iCs/>
          <w:lang w:eastAsia="en-GB"/>
        </w:rPr>
        <w:t>s[i].operations[j].request</w:t>
      </w:r>
      <w:r w:rsidRPr="005C78BB">
        <w:rPr>
          <w:lang w:eastAsia="en-GB"/>
        </w:rPr>
        <w:t xml:space="preserve"> and </w:t>
      </w:r>
      <w:r w:rsidRPr="005C78BB">
        <w:rPr>
          <w:i/>
          <w:iCs/>
          <w:lang w:eastAsia="en-GB"/>
        </w:rPr>
        <w:t>offering</w:t>
      </w:r>
      <w:r>
        <w:rPr>
          <w:i/>
          <w:iCs/>
          <w:lang w:eastAsia="en-GB"/>
        </w:rPr>
        <w:t>s[i].operations[j].result</w:t>
      </w:r>
      <w:r w:rsidRPr="005C78BB">
        <w:rPr>
          <w:lang w:eastAsia="en-GB"/>
        </w:rPr>
        <w:t xml:space="preserve"> elements</w:t>
      </w:r>
    </w:p>
    <w:p w14:paraId="668065B0" w14:textId="77777777" w:rsidR="00837D7B" w:rsidRDefault="00837D7B" w:rsidP="00837D7B">
      <w:pPr>
        <w:pStyle w:val="Tabletitle"/>
      </w:pPr>
      <w:bookmarkStart w:id="236" w:name="_Ref210876194"/>
      <w:bookmarkStart w:id="237" w:name="_Toc337049100"/>
      <w:r>
        <w:t xml:space="preserve">Table </w:t>
      </w:r>
      <w:fldSimple w:instr=" SEQ Table \* ARABIC ">
        <w:r w:rsidR="00F07BBB">
          <w:rPr>
            <w:noProof/>
          </w:rPr>
          <w:t>5</w:t>
        </w:r>
      </w:fldSimple>
      <w:bookmarkEnd w:id="236"/>
      <w:r>
        <w:t xml:space="preserve"> - Definitions of owc:Content elements</w:t>
      </w:r>
      <w:bookmarkEnd w:id="237"/>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2835"/>
        <w:gridCol w:w="2126"/>
        <w:gridCol w:w="1701"/>
      </w:tblGrid>
      <w:tr w:rsidR="00837D7B" w14:paraId="44BBA3BD" w14:textId="77777777" w:rsidTr="001C4B3D">
        <w:trPr>
          <w:cantSplit/>
          <w:tblHeader/>
        </w:trPr>
        <w:tc>
          <w:tcPr>
            <w:tcW w:w="2269" w:type="dxa"/>
            <w:tcBorders>
              <w:top w:val="single" w:sz="12" w:space="0" w:color="auto"/>
              <w:bottom w:val="single" w:sz="12" w:space="0" w:color="auto"/>
            </w:tcBorders>
          </w:tcPr>
          <w:p w14:paraId="66C9FAF6" w14:textId="34B630DE" w:rsidR="00837D7B" w:rsidRDefault="00837D7B" w:rsidP="001C4B3D">
            <w:pPr>
              <w:pStyle w:val="BodyTextIndent"/>
              <w:jc w:val="center"/>
              <w:rPr>
                <w:b/>
              </w:rPr>
            </w:pPr>
            <w:r>
              <w:rPr>
                <w:b/>
              </w:rPr>
              <w:t>Names: Conceptual</w:t>
            </w:r>
            <w:r>
              <w:rPr>
                <w:b/>
              </w:rPr>
              <w:br/>
            </w:r>
            <w:r w:rsidR="001C4B3D">
              <w:rPr>
                <w:b/>
              </w:rPr>
              <w:t>JSON</w:t>
            </w:r>
            <w:r>
              <w:rPr>
                <w:b/>
              </w:rPr>
              <w:t xml:space="preserve"> mapping</w:t>
            </w:r>
          </w:p>
        </w:tc>
        <w:tc>
          <w:tcPr>
            <w:tcW w:w="2835" w:type="dxa"/>
            <w:tcBorders>
              <w:top w:val="single" w:sz="12" w:space="0" w:color="auto"/>
              <w:bottom w:val="single" w:sz="12" w:space="0" w:color="auto"/>
            </w:tcBorders>
          </w:tcPr>
          <w:p w14:paraId="6DAD8A07"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35952681" w14:textId="77777777" w:rsidR="00837D7B" w:rsidRDefault="00837D7B" w:rsidP="00837D7B">
            <w:pPr>
              <w:pStyle w:val="BodyTextIndent"/>
              <w:jc w:val="center"/>
              <w:rPr>
                <w:b/>
              </w:rPr>
            </w:pPr>
            <w:r>
              <w:rPr>
                <w:b/>
              </w:rPr>
              <w:t>Data type and values</w:t>
            </w:r>
          </w:p>
        </w:tc>
        <w:tc>
          <w:tcPr>
            <w:tcW w:w="1701" w:type="dxa"/>
            <w:tcBorders>
              <w:top w:val="single" w:sz="12" w:space="0" w:color="auto"/>
              <w:bottom w:val="single" w:sz="12" w:space="0" w:color="auto"/>
            </w:tcBorders>
          </w:tcPr>
          <w:p w14:paraId="35F2F55C" w14:textId="77777777" w:rsidR="00837D7B" w:rsidRDefault="00837D7B" w:rsidP="00837D7B">
            <w:pPr>
              <w:pStyle w:val="BodyTextIndent"/>
              <w:jc w:val="center"/>
              <w:rPr>
                <w:b/>
              </w:rPr>
            </w:pPr>
            <w:r>
              <w:rPr>
                <w:b/>
              </w:rPr>
              <w:t>Multiplicity and use</w:t>
            </w:r>
          </w:p>
        </w:tc>
      </w:tr>
      <w:tr w:rsidR="00837D7B" w14:paraId="3B72E21D" w14:textId="77777777" w:rsidTr="001C4B3D">
        <w:trPr>
          <w:cantSplit/>
        </w:trPr>
        <w:tc>
          <w:tcPr>
            <w:tcW w:w="2269" w:type="dxa"/>
            <w:tcBorders>
              <w:top w:val="single" w:sz="12" w:space="0" w:color="auto"/>
              <w:bottom w:val="single" w:sz="4" w:space="0" w:color="auto"/>
            </w:tcBorders>
            <w:shd w:val="clear" w:color="auto" w:fill="auto"/>
          </w:tcPr>
          <w:p w14:paraId="6D8550EA" w14:textId="77777777" w:rsidR="00837D7B" w:rsidRDefault="00837D7B" w:rsidP="00837D7B">
            <w:pPr>
              <w:pStyle w:val="BodyTextIndent"/>
              <w:rPr>
                <w:noProof/>
              </w:rPr>
            </w:pPr>
            <w:r w:rsidRPr="0086596C">
              <w:rPr>
                <w:noProof/>
              </w:rPr>
              <w:t>type</w:t>
            </w:r>
          </w:p>
          <w:p w14:paraId="2E7E173F" w14:textId="593A64FE" w:rsidR="00837D7B" w:rsidRPr="0086596C" w:rsidRDefault="001C4B3D" w:rsidP="001C4B3D">
            <w:pPr>
              <w:pStyle w:val="BodyTextIndent"/>
              <w:rPr>
                <w:noProof/>
              </w:rPr>
            </w:pPr>
            <w:r>
              <w:rPr>
                <w:rFonts w:ascii="Courier New" w:hAnsi="Courier New" w:cs="Courier New"/>
                <w:sz w:val="18"/>
                <w:szCs w:val="18"/>
              </w:rPr>
              <w:t>&lt;pr&gt;.operations[j].</w:t>
            </w:r>
            <w:r w:rsidR="003E60BC">
              <w:rPr>
                <w:rFonts w:ascii="Courier New" w:hAnsi="Courier New" w:cs="Courier New"/>
                <w:sz w:val="18"/>
                <w:szCs w:val="18"/>
              </w:rPr>
              <w:t>&lt;</w:t>
            </w:r>
            <w:r w:rsidRPr="000246FD">
              <w:rPr>
                <w:rFonts w:ascii="Courier New" w:hAnsi="Courier New" w:cs="Courier New"/>
                <w:sz w:val="18"/>
                <w:szCs w:val="18"/>
              </w:rPr>
              <w:t>request</w:t>
            </w:r>
            <w:r>
              <w:rPr>
                <w:rFonts w:ascii="Courier New" w:hAnsi="Courier New" w:cs="Courier New"/>
                <w:sz w:val="18"/>
                <w:szCs w:val="18"/>
              </w:rPr>
              <w:t>&gt;.</w:t>
            </w:r>
            <w:r w:rsidR="00837D7B" w:rsidRPr="005D5FA5">
              <w:rPr>
                <w:rFonts w:ascii="Courier New" w:hAnsi="Courier New" w:cs="Courier New"/>
                <w:sz w:val="18"/>
                <w:szCs w:val="18"/>
              </w:rPr>
              <w:t>type</w:t>
            </w:r>
          </w:p>
        </w:tc>
        <w:tc>
          <w:tcPr>
            <w:tcW w:w="2835" w:type="dxa"/>
            <w:tcBorders>
              <w:top w:val="single" w:sz="12" w:space="0" w:color="auto"/>
              <w:bottom w:val="single" w:sz="4" w:space="0" w:color="auto"/>
            </w:tcBorders>
            <w:shd w:val="clear" w:color="auto" w:fill="auto"/>
          </w:tcPr>
          <w:p w14:paraId="364E97A4" w14:textId="77777777" w:rsidR="00837D7B" w:rsidRPr="00C63269" w:rsidRDefault="00837D7B" w:rsidP="00837D7B">
            <w:pPr>
              <w:pStyle w:val="BodyTextIndent"/>
              <w:rPr>
                <w:noProof/>
              </w:rPr>
            </w:pPr>
            <w:r w:rsidRPr="00C63269">
              <w:rPr>
                <w:noProof/>
              </w:rPr>
              <w:t xml:space="preserve">MIME type of the Content </w:t>
            </w:r>
          </w:p>
        </w:tc>
        <w:tc>
          <w:tcPr>
            <w:tcW w:w="2126" w:type="dxa"/>
            <w:tcBorders>
              <w:top w:val="single" w:sz="12" w:space="0" w:color="auto"/>
              <w:bottom w:val="single" w:sz="4" w:space="0" w:color="auto"/>
            </w:tcBorders>
            <w:shd w:val="clear" w:color="auto" w:fill="auto"/>
          </w:tcPr>
          <w:p w14:paraId="001C3A8F" w14:textId="77777777" w:rsidR="00837D7B" w:rsidRPr="00E307B1" w:rsidRDefault="00837D7B" w:rsidP="00837D7B">
            <w:pPr>
              <w:pStyle w:val="BodyTextIndent"/>
              <w:rPr>
                <w:noProof/>
              </w:rPr>
            </w:pPr>
            <w:r w:rsidRPr="00E307B1">
              <w:rPr>
                <w:noProof/>
              </w:rPr>
              <w:t xml:space="preserve">CharacterString </w:t>
            </w:r>
            <w:r>
              <w:rPr>
                <w:noProof/>
              </w:rPr>
              <w:t>not empty</w:t>
            </w:r>
          </w:p>
        </w:tc>
        <w:tc>
          <w:tcPr>
            <w:tcW w:w="1701" w:type="dxa"/>
            <w:tcBorders>
              <w:top w:val="single" w:sz="12" w:space="0" w:color="auto"/>
              <w:bottom w:val="single" w:sz="4" w:space="0" w:color="auto"/>
            </w:tcBorders>
            <w:shd w:val="clear" w:color="auto" w:fill="auto"/>
          </w:tcPr>
          <w:p w14:paraId="55FF3A78" w14:textId="77777777" w:rsidR="00837D7B" w:rsidRPr="00411689" w:rsidRDefault="00837D7B" w:rsidP="00837D7B">
            <w:pPr>
              <w:pStyle w:val="BodyTextIndent"/>
              <w:rPr>
                <w:noProof/>
              </w:rPr>
            </w:pPr>
            <w:r>
              <w:rPr>
                <w:noProof/>
              </w:rPr>
              <w:t>One (mandatory)</w:t>
            </w:r>
          </w:p>
        </w:tc>
      </w:tr>
      <w:tr w:rsidR="00837D7B" w14:paraId="30B1B528" w14:textId="77777777" w:rsidTr="001C4B3D">
        <w:trPr>
          <w:cantSplit/>
        </w:trPr>
        <w:tc>
          <w:tcPr>
            <w:tcW w:w="2269" w:type="dxa"/>
            <w:shd w:val="clear" w:color="auto" w:fill="auto"/>
          </w:tcPr>
          <w:p w14:paraId="41595691" w14:textId="77777777" w:rsidR="00837D7B" w:rsidRDefault="00837D7B" w:rsidP="00837D7B">
            <w:pPr>
              <w:pStyle w:val="BodyTextIndent"/>
              <w:rPr>
                <w:noProof/>
              </w:rPr>
            </w:pPr>
            <w:r w:rsidRPr="0086596C">
              <w:rPr>
                <w:noProof/>
              </w:rPr>
              <w:t>URL</w:t>
            </w:r>
          </w:p>
          <w:p w14:paraId="1B5ABEF6" w14:textId="60D9CCD9" w:rsidR="00837D7B" w:rsidRPr="0086596C" w:rsidRDefault="00F07BBB" w:rsidP="00F07BBB">
            <w:pPr>
              <w:pStyle w:val="BodyTextIndent"/>
              <w:rPr>
                <w:noProof/>
              </w:rPr>
            </w:pPr>
            <w:r>
              <w:rPr>
                <w:rFonts w:ascii="Courier New" w:hAnsi="Courier New" w:cs="Courier New"/>
                <w:sz w:val="18"/>
                <w:szCs w:val="18"/>
              </w:rPr>
              <w:t>&lt;pr&gt;.operations[j].&lt;</w:t>
            </w:r>
            <w:r w:rsidRPr="000246FD">
              <w:rPr>
                <w:rFonts w:ascii="Courier New" w:hAnsi="Courier New" w:cs="Courier New"/>
                <w:sz w:val="18"/>
                <w:szCs w:val="18"/>
              </w:rPr>
              <w:t>request</w:t>
            </w:r>
            <w:r>
              <w:rPr>
                <w:rFonts w:ascii="Courier New" w:hAnsi="Courier New" w:cs="Courier New"/>
                <w:sz w:val="18"/>
                <w:szCs w:val="18"/>
              </w:rPr>
              <w:t>&gt;.</w:t>
            </w:r>
            <w:r w:rsidR="00837D7B" w:rsidRPr="005D5FA5">
              <w:rPr>
                <w:rFonts w:ascii="Courier New" w:hAnsi="Courier New" w:cs="Courier New"/>
                <w:sz w:val="18"/>
                <w:szCs w:val="18"/>
              </w:rPr>
              <w:t>href</w:t>
            </w:r>
          </w:p>
        </w:tc>
        <w:tc>
          <w:tcPr>
            <w:tcW w:w="2835" w:type="dxa"/>
            <w:shd w:val="clear" w:color="auto" w:fill="auto"/>
          </w:tcPr>
          <w:p w14:paraId="035CA562" w14:textId="77777777" w:rsidR="00837D7B" w:rsidRPr="00C63269" w:rsidRDefault="00837D7B" w:rsidP="00837D7B">
            <w:pPr>
              <w:pStyle w:val="BodyTextIndent"/>
              <w:rPr>
                <w:noProof/>
              </w:rPr>
            </w:pPr>
            <w:r w:rsidRPr="00C63269">
              <w:rPr>
                <w:noProof/>
              </w:rPr>
              <w:t xml:space="preserve">URL of the Content </w:t>
            </w:r>
          </w:p>
        </w:tc>
        <w:tc>
          <w:tcPr>
            <w:tcW w:w="2126" w:type="dxa"/>
            <w:shd w:val="clear" w:color="auto" w:fill="auto"/>
          </w:tcPr>
          <w:p w14:paraId="1441550E" w14:textId="77777777" w:rsidR="00837D7B" w:rsidRPr="00E307B1" w:rsidRDefault="00837D7B" w:rsidP="00837D7B">
            <w:pPr>
              <w:pStyle w:val="BodyTextIndent"/>
              <w:rPr>
                <w:noProof/>
              </w:rPr>
            </w:pPr>
            <w:r>
              <w:rPr>
                <w:noProof/>
              </w:rPr>
              <w:t>URL</w:t>
            </w:r>
          </w:p>
        </w:tc>
        <w:tc>
          <w:tcPr>
            <w:tcW w:w="1701" w:type="dxa"/>
            <w:shd w:val="clear" w:color="auto" w:fill="auto"/>
          </w:tcPr>
          <w:p w14:paraId="2968B342" w14:textId="77777777" w:rsidR="00837D7B" w:rsidRPr="00411689" w:rsidRDefault="00837D7B" w:rsidP="00837D7B">
            <w:pPr>
              <w:pStyle w:val="BodyTextIndent"/>
              <w:rPr>
                <w:noProof/>
              </w:rPr>
            </w:pPr>
            <w:r>
              <w:rPr>
                <w:noProof/>
              </w:rPr>
              <w:t>Zero or one (optional)</w:t>
            </w:r>
            <w:r w:rsidRPr="005D5FA5">
              <w:rPr>
                <w:noProof/>
                <w:vertAlign w:val="superscript"/>
              </w:rPr>
              <w:t xml:space="preserve"> a</w:t>
            </w:r>
          </w:p>
        </w:tc>
      </w:tr>
      <w:tr w:rsidR="001C4B3D" w14:paraId="170DE12B" w14:textId="77777777" w:rsidTr="001C4B3D">
        <w:trPr>
          <w:cantSplit/>
        </w:trPr>
        <w:tc>
          <w:tcPr>
            <w:tcW w:w="2269" w:type="dxa"/>
          </w:tcPr>
          <w:p w14:paraId="3A021AB6" w14:textId="09B316D8" w:rsidR="001C4B3D" w:rsidRDefault="001C4B3D" w:rsidP="001C4B3D">
            <w:pPr>
              <w:pStyle w:val="BodyTextIndent"/>
              <w:rPr>
                <w:noProof/>
              </w:rPr>
            </w:pPr>
            <w:commentRangeStart w:id="238"/>
            <w:r>
              <w:rPr>
                <w:noProof/>
              </w:rPr>
              <w:t>title</w:t>
            </w:r>
            <w:commentRangeEnd w:id="238"/>
            <w:r>
              <w:rPr>
                <w:rStyle w:val="CommentReference"/>
              </w:rPr>
              <w:commentReference w:id="238"/>
            </w:r>
          </w:p>
          <w:p w14:paraId="620919A2" w14:textId="49B4DDA3" w:rsidR="001C4B3D" w:rsidRPr="0086596C" w:rsidRDefault="00F07BBB" w:rsidP="00F07BBB">
            <w:pPr>
              <w:pStyle w:val="BodyTextIndent"/>
              <w:rPr>
                <w:noProof/>
              </w:rPr>
            </w:pPr>
            <w:r>
              <w:rPr>
                <w:rFonts w:ascii="Courier New" w:hAnsi="Courier New" w:cs="Courier New"/>
                <w:sz w:val="18"/>
                <w:szCs w:val="18"/>
              </w:rPr>
              <w:t>&lt;pr&gt;.operations[j].&lt;</w:t>
            </w:r>
            <w:r w:rsidRPr="000246FD">
              <w:rPr>
                <w:rFonts w:ascii="Courier New" w:hAnsi="Courier New" w:cs="Courier New"/>
                <w:sz w:val="18"/>
                <w:szCs w:val="18"/>
              </w:rPr>
              <w:t>request</w:t>
            </w:r>
            <w:r>
              <w:rPr>
                <w:rFonts w:ascii="Courier New" w:hAnsi="Courier New" w:cs="Courier New"/>
                <w:sz w:val="18"/>
                <w:szCs w:val="18"/>
              </w:rPr>
              <w:t>&gt;.title</w:t>
            </w:r>
          </w:p>
        </w:tc>
        <w:tc>
          <w:tcPr>
            <w:tcW w:w="2835" w:type="dxa"/>
          </w:tcPr>
          <w:p w14:paraId="122953AA" w14:textId="01FE4146" w:rsidR="001C4B3D" w:rsidRPr="00C63269" w:rsidRDefault="00F07BBB" w:rsidP="00837D7B">
            <w:pPr>
              <w:pStyle w:val="BodyTextIndent"/>
              <w:rPr>
                <w:noProof/>
              </w:rPr>
            </w:pPr>
            <w:r>
              <w:rPr>
                <w:noProof/>
              </w:rPr>
              <w:t>Title of the Content</w:t>
            </w:r>
          </w:p>
        </w:tc>
        <w:tc>
          <w:tcPr>
            <w:tcW w:w="2126" w:type="dxa"/>
          </w:tcPr>
          <w:p w14:paraId="567B653E" w14:textId="29FB07B7" w:rsidR="001C4B3D" w:rsidRDefault="00F07BBB" w:rsidP="00837D7B">
            <w:pPr>
              <w:pStyle w:val="BodyTextIndent"/>
              <w:rPr>
                <w:noProof/>
              </w:rPr>
            </w:pPr>
            <w:r>
              <w:t>Character String type</w:t>
            </w:r>
          </w:p>
        </w:tc>
        <w:tc>
          <w:tcPr>
            <w:tcW w:w="1701" w:type="dxa"/>
          </w:tcPr>
          <w:p w14:paraId="56E7D61C" w14:textId="53AEDA33" w:rsidR="001C4B3D" w:rsidRDefault="00F07BBB" w:rsidP="00837D7B">
            <w:pPr>
              <w:pStyle w:val="BodyTextIndent"/>
              <w:rPr>
                <w:noProof/>
              </w:rPr>
            </w:pPr>
            <w:r>
              <w:rPr>
                <w:noProof/>
              </w:rPr>
              <w:t>Zero or one (optional)</w:t>
            </w:r>
          </w:p>
        </w:tc>
      </w:tr>
      <w:tr w:rsidR="001C4B3D" w14:paraId="2DC2F01E" w14:textId="77777777" w:rsidTr="001C4B3D">
        <w:trPr>
          <w:cantSplit/>
        </w:trPr>
        <w:tc>
          <w:tcPr>
            <w:tcW w:w="2269" w:type="dxa"/>
          </w:tcPr>
          <w:p w14:paraId="2C7F92A1" w14:textId="77777777" w:rsidR="001C4B3D" w:rsidRDefault="001C4B3D" w:rsidP="00837D7B">
            <w:pPr>
              <w:pStyle w:val="BodyTextIndent"/>
              <w:rPr>
                <w:noProof/>
              </w:rPr>
            </w:pPr>
            <w:r w:rsidRPr="0086596C">
              <w:rPr>
                <w:noProof/>
              </w:rPr>
              <w:t>content</w:t>
            </w:r>
          </w:p>
          <w:p w14:paraId="3528EED3" w14:textId="745AD8E7" w:rsidR="001C4B3D" w:rsidRPr="0086596C" w:rsidRDefault="00F07BBB" w:rsidP="00837D7B">
            <w:pPr>
              <w:pStyle w:val="BodyTextIndent"/>
              <w:rPr>
                <w:noProof/>
              </w:rPr>
            </w:pPr>
            <w:r>
              <w:rPr>
                <w:rFonts w:ascii="Courier New" w:hAnsi="Courier New" w:cs="Courier New"/>
                <w:sz w:val="18"/>
                <w:szCs w:val="18"/>
              </w:rPr>
              <w:t>&lt;pr&gt;.operations[j].&lt;</w:t>
            </w:r>
            <w:r w:rsidRPr="000246FD">
              <w:rPr>
                <w:rFonts w:ascii="Courier New" w:hAnsi="Courier New" w:cs="Courier New"/>
                <w:sz w:val="18"/>
                <w:szCs w:val="18"/>
              </w:rPr>
              <w:t>request</w:t>
            </w:r>
            <w:r>
              <w:rPr>
                <w:rFonts w:ascii="Courier New" w:hAnsi="Courier New" w:cs="Courier New"/>
                <w:sz w:val="18"/>
                <w:szCs w:val="18"/>
              </w:rPr>
              <w:t>&gt;.content</w:t>
            </w:r>
          </w:p>
        </w:tc>
        <w:tc>
          <w:tcPr>
            <w:tcW w:w="2835" w:type="dxa"/>
          </w:tcPr>
          <w:p w14:paraId="7E5EE14D" w14:textId="77777777" w:rsidR="001C4B3D" w:rsidRPr="00C63269" w:rsidRDefault="001C4B3D" w:rsidP="00837D7B">
            <w:pPr>
              <w:pStyle w:val="BodyTextIndent"/>
              <w:rPr>
                <w:noProof/>
              </w:rPr>
            </w:pPr>
            <w:r w:rsidRPr="00C63269">
              <w:rPr>
                <w:noProof/>
              </w:rPr>
              <w:t xml:space="preserve">In-line content for the Content element </w:t>
            </w:r>
          </w:p>
        </w:tc>
        <w:tc>
          <w:tcPr>
            <w:tcW w:w="2126" w:type="dxa"/>
          </w:tcPr>
          <w:p w14:paraId="18F64036" w14:textId="77777777" w:rsidR="001C4B3D" w:rsidRPr="00E307B1" w:rsidRDefault="001C4B3D" w:rsidP="00837D7B">
            <w:pPr>
              <w:pStyle w:val="BodyTextIndent"/>
              <w:rPr>
                <w:noProof/>
              </w:rPr>
            </w:pPr>
            <w:r>
              <w:rPr>
                <w:noProof/>
              </w:rPr>
              <w:t>Any</w:t>
            </w:r>
          </w:p>
        </w:tc>
        <w:tc>
          <w:tcPr>
            <w:tcW w:w="1701" w:type="dxa"/>
          </w:tcPr>
          <w:p w14:paraId="3A0A0733" w14:textId="77777777" w:rsidR="001C4B3D" w:rsidRPr="00411689" w:rsidRDefault="001C4B3D" w:rsidP="00837D7B">
            <w:pPr>
              <w:pStyle w:val="BodyTextIndent"/>
              <w:rPr>
                <w:noProof/>
              </w:rPr>
            </w:pPr>
            <w:r>
              <w:rPr>
                <w:noProof/>
              </w:rPr>
              <w:t>Zero or one (optional)</w:t>
            </w:r>
            <w:r w:rsidRPr="005D5FA5">
              <w:rPr>
                <w:noProof/>
                <w:vertAlign w:val="superscript"/>
              </w:rPr>
              <w:t xml:space="preserve"> a</w:t>
            </w:r>
          </w:p>
        </w:tc>
      </w:tr>
      <w:tr w:rsidR="001C4B3D" w14:paraId="6A51E886" w14:textId="77777777" w:rsidTr="001C4B3D">
        <w:trPr>
          <w:cantSplit/>
        </w:trPr>
        <w:tc>
          <w:tcPr>
            <w:tcW w:w="8931" w:type="dxa"/>
            <w:gridSpan w:val="4"/>
          </w:tcPr>
          <w:p w14:paraId="2A827868" w14:textId="77777777" w:rsidR="001C4B3D" w:rsidRPr="00B23C0B" w:rsidRDefault="001C4B3D" w:rsidP="00837D7B">
            <w:pPr>
              <w:tabs>
                <w:tab w:val="left" w:pos="252"/>
              </w:tabs>
              <w:spacing w:after="0"/>
              <w:rPr>
                <w:b/>
                <w:bCs/>
              </w:rPr>
            </w:pPr>
            <w:r w:rsidRPr="005C78BB">
              <w:rPr>
                <w:vertAlign w:val="superscript"/>
                <w:lang w:eastAsia="en-GB"/>
              </w:rPr>
              <w:t>a</w:t>
            </w:r>
            <w:r w:rsidRPr="005C78BB">
              <w:rPr>
                <w:lang w:eastAsia="en-GB"/>
              </w:rPr>
              <w:t xml:space="preserve"> </w:t>
            </w:r>
            <w:r w:rsidRPr="00051888">
              <w:rPr>
                <w:sz w:val="20"/>
                <w:lang w:eastAsia="en-GB"/>
              </w:rPr>
              <w:t xml:space="preserve">If the </w:t>
            </w:r>
            <w:r>
              <w:rPr>
                <w:sz w:val="20"/>
                <w:lang w:eastAsia="en-GB"/>
              </w:rPr>
              <w:t>“</w:t>
            </w:r>
            <w:r w:rsidRPr="00051888">
              <w:rPr>
                <w:sz w:val="20"/>
                <w:lang w:eastAsia="en-GB"/>
              </w:rPr>
              <w:t>href</w:t>
            </w:r>
            <w:r>
              <w:rPr>
                <w:sz w:val="20"/>
                <w:lang w:eastAsia="en-GB"/>
              </w:rPr>
              <w:t>”</w:t>
            </w:r>
            <w:r w:rsidRPr="00051888">
              <w:rPr>
                <w:sz w:val="20"/>
                <w:lang w:eastAsia="en-GB"/>
              </w:rPr>
              <w:t xml:space="preserve"> attribute is present, the element content </w:t>
            </w:r>
            <w:r>
              <w:rPr>
                <w:sz w:val="20"/>
                <w:lang w:eastAsia="en-GB"/>
              </w:rPr>
              <w:t>SHALL</w:t>
            </w:r>
            <w:r w:rsidRPr="00051888">
              <w:rPr>
                <w:sz w:val="20"/>
                <w:lang w:eastAsia="en-GB"/>
              </w:rPr>
              <w:t xml:space="preserve"> be empty</w:t>
            </w:r>
            <w:r>
              <w:rPr>
                <w:sz w:val="20"/>
                <w:lang w:eastAsia="en-GB"/>
              </w:rPr>
              <w:t>. If “href” is not provided, content SHALL be provided</w:t>
            </w:r>
          </w:p>
        </w:tc>
      </w:tr>
    </w:tbl>
    <w:p w14:paraId="6352461A" w14:textId="77777777" w:rsidR="00837D7B" w:rsidRPr="00862099" w:rsidRDefault="00837D7B" w:rsidP="00837D7B"/>
    <w:p w14:paraId="66584316" w14:textId="77777777" w:rsidR="00837D7B" w:rsidRPr="000626F4" w:rsidRDefault="00837D7B" w:rsidP="00837D7B">
      <w:pPr>
        <w:pStyle w:val="Heading4"/>
        <w:spacing w:after="240"/>
      </w:pPr>
      <w:bookmarkStart w:id="239" w:name="ContentType"/>
      <w:bookmarkStart w:id="240" w:name="type_AN1"/>
      <w:bookmarkEnd w:id="239"/>
      <w:bookmarkEnd w:id="240"/>
      <w:r w:rsidRPr="000626F4">
        <w:t xml:space="preserve">type </w:t>
      </w:r>
    </w:p>
    <w:p w14:paraId="6312958E" w14:textId="388191A0" w:rsidR="00837D7B" w:rsidRDefault="00837D7B" w:rsidP="00837D7B">
      <w:pPr>
        <w:rPr>
          <w:lang w:eastAsia="en-GB"/>
        </w:rPr>
      </w:pPr>
      <w:r w:rsidRPr="005C78BB">
        <w:rPr>
          <w:b/>
          <w:bCs/>
          <w:lang w:eastAsia="en-GB"/>
        </w:rPr>
        <w:t>Path</w:t>
      </w:r>
      <w:r w:rsidRPr="005C78BB">
        <w:rPr>
          <w:lang w:eastAsia="en-GB"/>
        </w:rPr>
        <w:t xml:space="preserve">: </w:t>
      </w:r>
      <w:r w:rsidR="00F07BBB" w:rsidRPr="00F0611D">
        <w:rPr>
          <w:lang w:eastAsia="en-GB"/>
        </w:rPr>
        <w:t>&lt;xz&gt;.features[i].properties.offerings[j].</w:t>
      </w:r>
      <w:r w:rsidR="00F07BBB">
        <w:rPr>
          <w:lang w:eastAsia="en-GB"/>
        </w:rPr>
        <w:t>operations[k].</w:t>
      </w:r>
      <w:r w:rsidR="00F07BBB" w:rsidRPr="005C78BB">
        <w:rPr>
          <w:lang w:eastAsia="en-GB"/>
        </w:rPr>
        <w:t>result</w:t>
      </w:r>
      <w:r w:rsidR="00F07BBB">
        <w:rPr>
          <w:lang w:eastAsia="en-GB"/>
        </w:rPr>
        <w:t>.</w:t>
      </w:r>
      <w:r w:rsidRPr="005C78BB">
        <w:rPr>
          <w:lang w:eastAsia="en-GB"/>
        </w:rPr>
        <w:t>type</w:t>
      </w:r>
    </w:p>
    <w:p w14:paraId="5009775A" w14:textId="2CE05835" w:rsidR="00F07BBB" w:rsidRDefault="00F07BBB" w:rsidP="00837D7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operations[k].request.</w:t>
      </w:r>
      <w:r w:rsidRPr="005C78BB">
        <w:rPr>
          <w:lang w:eastAsia="en-GB"/>
        </w:rPr>
        <w:t>type</w:t>
      </w:r>
    </w:p>
    <w:p w14:paraId="7D6BFC26" w14:textId="14C90BE2" w:rsidR="00F07BBB" w:rsidRPr="005C78BB" w:rsidRDefault="00F07BBB" w:rsidP="00837D7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contents[k].</w:t>
      </w:r>
      <w:r w:rsidRPr="005C78BB">
        <w:rPr>
          <w:lang w:eastAsia="en-GB"/>
        </w:rPr>
        <w:t>type</w:t>
      </w:r>
    </w:p>
    <w:p w14:paraId="5B005E5F" w14:textId="77777777" w:rsidR="00837D7B" w:rsidRPr="005C78BB" w:rsidRDefault="00837D7B" w:rsidP="00837D7B">
      <w:pPr>
        <w:rPr>
          <w:lang w:eastAsia="en-GB"/>
        </w:rPr>
      </w:pPr>
      <w:r w:rsidRPr="005C78BB">
        <w:rPr>
          <w:lang w:eastAsia="en-GB"/>
        </w:rPr>
        <w:t>It defines the MIME-type of the content class.</w:t>
      </w:r>
    </w:p>
    <w:p w14:paraId="38315108" w14:textId="77777777" w:rsidR="00837D7B" w:rsidRPr="000626F4" w:rsidRDefault="00837D7B" w:rsidP="00837D7B">
      <w:pPr>
        <w:pStyle w:val="Heading4"/>
        <w:spacing w:after="240"/>
      </w:pPr>
      <w:bookmarkStart w:id="241" w:name="ContentURL"/>
      <w:bookmarkStart w:id="242" w:name="URL"/>
      <w:bookmarkEnd w:id="241"/>
      <w:bookmarkEnd w:id="242"/>
      <w:r w:rsidRPr="000626F4">
        <w:t xml:space="preserve">URL </w:t>
      </w:r>
    </w:p>
    <w:p w14:paraId="289E217E" w14:textId="7ED32650" w:rsidR="00F07B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w:t>
      </w:r>
      <w:r w:rsidRPr="005C78BB">
        <w:rPr>
          <w:lang w:eastAsia="en-GB"/>
        </w:rPr>
        <w:t>result</w:t>
      </w:r>
      <w:r>
        <w:rPr>
          <w:lang w:eastAsia="en-GB"/>
        </w:rPr>
        <w:t>.href</w:t>
      </w:r>
    </w:p>
    <w:p w14:paraId="5577A9B3" w14:textId="690B59BC" w:rsidR="00F07B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operations[k].request.href</w:t>
      </w:r>
    </w:p>
    <w:p w14:paraId="6AB62A71" w14:textId="78FD27F8" w:rsidR="00F07BBB" w:rsidRPr="005C78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contents[k].href</w:t>
      </w:r>
    </w:p>
    <w:p w14:paraId="7B1B8B5C" w14:textId="77777777" w:rsidR="00837D7B" w:rsidRPr="005C78BB" w:rsidRDefault="00837D7B" w:rsidP="00837D7B">
      <w:pPr>
        <w:rPr>
          <w:lang w:eastAsia="en-GB"/>
        </w:rPr>
      </w:pPr>
      <w:r>
        <w:rPr>
          <w:lang w:eastAsia="en-GB"/>
        </w:rPr>
        <w:lastRenderedPageBreak/>
        <w:t xml:space="preserve">It provides the path to the content. It can be a full </w:t>
      </w:r>
      <w:r w:rsidRPr="003C4F44">
        <w:rPr>
          <w:lang w:eastAsia="en-GB"/>
        </w:rPr>
        <w:t>URL or</w:t>
      </w:r>
      <w:r>
        <w:rPr>
          <w:lang w:eastAsia="en-GB"/>
        </w:rPr>
        <w:t xml:space="preserve"> a relative reference. For example you can use an http:, ftp:, file: etc, or simply a file name if the OWS context document and the content share the same location.</w:t>
      </w:r>
    </w:p>
    <w:p w14:paraId="6ABE3152" w14:textId="77777777" w:rsidR="00837D7B" w:rsidRDefault="00837D7B" w:rsidP="00837D7B">
      <w:pPr>
        <w:pStyle w:val="Heading4"/>
        <w:spacing w:after="240"/>
      </w:pPr>
      <w:bookmarkStart w:id="243" w:name="ContentContent"/>
      <w:bookmarkStart w:id="244" w:name="content_AN1"/>
      <w:bookmarkEnd w:id="243"/>
      <w:bookmarkEnd w:id="244"/>
      <w:r w:rsidRPr="000626F4">
        <w:t xml:space="preserve">content </w:t>
      </w:r>
    </w:p>
    <w:p w14:paraId="55609282" w14:textId="0EF70926" w:rsidR="00F07B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w:t>
      </w:r>
      <w:r w:rsidRPr="005C78BB">
        <w:rPr>
          <w:lang w:eastAsia="en-GB"/>
        </w:rPr>
        <w:t>result</w:t>
      </w:r>
      <w:r>
        <w:rPr>
          <w:lang w:eastAsia="en-GB"/>
        </w:rPr>
        <w:t>.content</w:t>
      </w:r>
    </w:p>
    <w:p w14:paraId="74E17A7D" w14:textId="04931B81" w:rsidR="00F07B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operations[k].request.content</w:t>
      </w:r>
    </w:p>
    <w:p w14:paraId="0924F185" w14:textId="0EAC72A9" w:rsidR="00F07BBB" w:rsidRPr="005C78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contents[k].content</w:t>
      </w:r>
    </w:p>
    <w:p w14:paraId="1D76FC05" w14:textId="77777777" w:rsidR="00837D7B" w:rsidRPr="005C78BB" w:rsidRDefault="00837D7B" w:rsidP="00837D7B">
      <w:pPr>
        <w:rPr>
          <w:lang w:eastAsia="en-GB"/>
        </w:rPr>
      </w:pPr>
      <w:r>
        <w:rPr>
          <w:lang w:eastAsia="en-GB"/>
        </w:rPr>
        <w:t>This element contains t</w:t>
      </w:r>
      <w:r w:rsidRPr="005C78BB">
        <w:rPr>
          <w:lang w:eastAsia="en-GB"/>
        </w:rPr>
        <w:t>he inline content or a local file reference (</w:t>
      </w:r>
      <w:r>
        <w:rPr>
          <w:lang w:eastAsia="en-GB"/>
        </w:rPr>
        <w:t xml:space="preserve">encoded </w:t>
      </w:r>
      <w:r w:rsidRPr="005C78BB">
        <w:rPr>
          <w:lang w:eastAsia="en-GB"/>
        </w:rPr>
        <w:t>in any form in the</w:t>
      </w:r>
      <w:r>
        <w:rPr>
          <w:lang w:eastAsia="en-GB"/>
        </w:rPr>
        <w:t xml:space="preserve"> document and definable via MIME </w:t>
      </w:r>
      <w:r w:rsidRPr="005C78BB">
        <w:rPr>
          <w:lang w:eastAsia="en-GB"/>
        </w:rPr>
        <w:t>Type).</w:t>
      </w:r>
    </w:p>
    <w:p w14:paraId="62437DE8"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524225D7"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4EB28CE9"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32D49E63"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21CD0A58"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212854B"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2B907859"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6065A999" w14:textId="3F7A5811"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"http://www.acme.eu/geoserver/</w:t>
      </w:r>
      <w:r>
        <w:rPr>
          <w:rFonts w:ascii="Courier New" w:hAnsi="Courier New" w:cs="Courier New"/>
          <w:color w:val="5B4221"/>
          <w:sz w:val="18"/>
          <w:szCs w:val="18"/>
          <w:lang w:eastAsia="en-GB"/>
        </w:rPr>
        <w:t>gml</w:t>
      </w:r>
      <w:r w:rsidRPr="008E5CA9">
        <w:rPr>
          <w:rFonts w:ascii="Courier New" w:hAnsi="Courier New" w:cs="Courier New"/>
          <w:color w:val="5B4221"/>
          <w:sz w:val="18"/>
          <w:szCs w:val="18"/>
          <w:lang w:eastAsia="en-GB"/>
        </w:rPr>
        <w:t>/</w:t>
      </w:r>
      <w:r>
        <w:rPr>
          <w:rFonts w:ascii="Courier New" w:hAnsi="Courier New" w:cs="Courier New"/>
          <w:color w:val="5B4221"/>
          <w:sz w:val="18"/>
          <w:szCs w:val="18"/>
          <w:lang w:eastAsia="en-GB"/>
        </w:rPr>
        <w:t>draw</w:t>
      </w:r>
      <w:r w:rsidRPr="008E5CA9">
        <w:rPr>
          <w:rFonts w:ascii="Courier New" w:hAnsi="Courier New" w:cs="Courier New"/>
          <w:color w:val="5B4221"/>
          <w:sz w:val="18"/>
          <w:szCs w:val="18"/>
          <w:lang w:eastAsia="en-GB"/>
        </w:rPr>
        <w:t>20090123090856”,</w:t>
      </w:r>
    </w:p>
    <w:p w14:paraId="3728466C"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1F227008"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0730B1BC"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721F3011" w14:textId="4DF7D436" w:rsidR="00CE4F4C"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w:t>
      </w:r>
      <w:r>
        <w:rPr>
          <w:rFonts w:ascii="Courier New" w:hAnsi="Courier New" w:cs="Courier New"/>
          <w:color w:val="5B4221"/>
          <w:sz w:val="18"/>
          <w:szCs w:val="18"/>
          <w:lang w:eastAsia="en-GB"/>
        </w:rPr>
        <w:t>gml</w:t>
      </w:r>
      <w:r w:rsidRPr="008E5CA9">
        <w:rPr>
          <w:rFonts w:ascii="Courier New" w:hAnsi="Courier New" w:cs="Courier New"/>
          <w:color w:val="5B4221"/>
          <w:sz w:val="18"/>
          <w:szCs w:val="18"/>
          <w:lang w:eastAsia="en-GB"/>
        </w:rPr>
        <w:t>",</w:t>
      </w:r>
    </w:p>
    <w:p w14:paraId="44359DA8" w14:textId="693FE717" w:rsidR="00CE4F4C" w:rsidRPr="00CE4F4C"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E4F4C">
        <w:rPr>
          <w:rFonts w:ascii="Courier New" w:hAnsi="Courier New" w:cs="Courier New"/>
          <w:color w:val="5B4221"/>
          <w:sz w:val="18"/>
          <w:szCs w:val="18"/>
          <w:lang w:eastAsia="en-GB"/>
        </w:rPr>
        <w:t>"contents" : [{</w:t>
      </w:r>
    </w:p>
    <w:p w14:paraId="57EE1A0F" w14:textId="51541424" w:rsidR="00CE4F4C" w:rsidRPr="00CE4F4C"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E4F4C">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CE4F4C">
        <w:rPr>
          <w:rFonts w:ascii="Courier New" w:hAnsi="Courier New" w:cs="Courier New"/>
          <w:color w:val="5B4221"/>
          <w:sz w:val="18"/>
          <w:szCs w:val="18"/>
          <w:lang w:eastAsia="en-GB"/>
        </w:rPr>
        <w:t>"type" : "application/gml+xml",</w:t>
      </w:r>
    </w:p>
    <w:p w14:paraId="62A78582" w14:textId="77777777" w:rsidR="00CE4F4C"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E4F4C">
        <w:rPr>
          <w:rFonts w:ascii="Courier New" w:hAnsi="Courier New" w:cs="Courier New"/>
          <w:color w:val="5B4221"/>
          <w:sz w:val="18"/>
          <w:szCs w:val="18"/>
          <w:lang w:eastAsia="en-GB"/>
        </w:rPr>
        <w:t xml:space="preserve">           "content" : "</w:t>
      </w:r>
      <w:r w:rsidRPr="00CE4F4C">
        <w:t xml:space="preserve"> </w:t>
      </w:r>
      <w:r w:rsidRPr="00CE4F4C">
        <w:rPr>
          <w:rFonts w:ascii="Courier New" w:hAnsi="Courier New" w:cs="Courier New"/>
          <w:color w:val="5B4221"/>
          <w:sz w:val="18"/>
          <w:szCs w:val="18"/>
          <w:lang w:eastAsia="en-GB"/>
        </w:rPr>
        <w:t xml:space="preserve">&lt;my_srf:RoadCollection gml:id=\"ID_ROADS1\" xsi:schemaLocation=\"http://www.opengis.net/gml/3.2 http://schemas.opengis.net/gml/3.2.1/gml.xsd http://www.opengis.net/owc/1.0/examples/gml/1 road.xsd\" xmlns:xsi=\"http://www.w3.org/2001/XMLSchema-instance\" xmlns:gml=\"http://www.opengis.net/gml/3.2\" xmlns:my_srf=\"http://www.opengis.net/owc/1.0/examples/example1\"&gt;&lt;my_srf:road xmlns:gml=\"http://www.opengis.net/gml/3.2\" xmlns:my_srf=\"http://www.opengis.net/owc/1.0/examples/example1\"&gt;&lt;my_srf:Road gml:id=\"ID_ROAD1\" xmlns:gml=\"http://www.opengis.net/gml/3.2\" xmlns:my_srf=\"http://www.opengis.net/owc/1.0/examples/example1\"&gt;&lt;my_srf:position xmlns:gml=\"http://www.opengis.net/gml/3.2\" xmlns:my_srf=\"http://www.opengis.net/owc/1.0/examples/example1\"&gt;&lt;gml:LineString gml:id=\"ID_LINEROAD1\" xmlns:gml=\"http://www.opengis.net/gml/3.2\"&gt;&lt;gml:pos xmlns:gml=\"http://www.opengis.net/gml/3.2\"&gt;300 200&lt;/gml:pos&gt;&lt;gml:pos xmlns:gml=\"http://www.opengis.net/gml/3.2\"&gt;350 222&lt;/gml:pos&gt;&lt;/gml:LineString&gt;&lt;/my_srf:position&gt;&lt;my_srf:width xmlns:my_srf=\"http://www.opengis.net/owc/1.0/examples/example1\"&gt;4.1&lt;/my_srf:width&gt;&lt;my_srf:name </w:t>
      </w:r>
      <w:r w:rsidRPr="00CE4F4C">
        <w:rPr>
          <w:rFonts w:ascii="Courier New" w:hAnsi="Courier New" w:cs="Courier New"/>
          <w:color w:val="5B4221"/>
          <w:sz w:val="18"/>
          <w:szCs w:val="18"/>
          <w:lang w:eastAsia="en-GB"/>
        </w:rPr>
        <w:lastRenderedPageBreak/>
        <w:t>xmlns:my_srf=\"http://www.opengis.net/owc/1.0/examples/example1\"&gt;M30&lt;/my_srf:name&gt;&lt;/my_srf:Road&gt;&lt;/my_srf:road&gt;&lt;/my_srf:RoadCollection&gt;"</w:t>
      </w:r>
    </w:p>
    <w:p w14:paraId="15D9F09A" w14:textId="24211DF0"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E4F4C">
        <w:rPr>
          <w:rFonts w:ascii="Courier New" w:hAnsi="Courier New" w:cs="Courier New"/>
          <w:color w:val="5B4221"/>
          <w:sz w:val="18"/>
          <w:szCs w:val="18"/>
          <w:lang w:eastAsia="en-GB"/>
        </w:rPr>
        <w:t>}]</w:t>
      </w:r>
    </w:p>
    <w:p w14:paraId="64EFFD1D"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65CE3213"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263FC5D"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40D5401F"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009B1EA" w14:textId="77777777" w:rsidR="00CE4F4C" w:rsidRPr="003E15BD"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AAADBFA" w14:textId="77777777" w:rsidR="00837D7B" w:rsidRPr="000626F4" w:rsidRDefault="00837D7B" w:rsidP="00837D7B">
      <w:pPr>
        <w:pStyle w:val="Heading4"/>
        <w:spacing w:after="240"/>
      </w:pPr>
      <w:bookmarkStart w:id="245" w:name="ContentExtension"/>
      <w:bookmarkStart w:id="246" w:name="extension_AN4"/>
      <w:bookmarkEnd w:id="245"/>
      <w:bookmarkEnd w:id="246"/>
      <w:r w:rsidRPr="000626F4">
        <w:t xml:space="preserve">extension </w:t>
      </w:r>
    </w:p>
    <w:p w14:paraId="27C5CBA8" w14:textId="15A120DF" w:rsidR="00837D7B" w:rsidRPr="005C78BB" w:rsidRDefault="001C4B3D" w:rsidP="00837D7B">
      <w:pPr>
        <w:rPr>
          <w:lang w:eastAsia="en-GB"/>
        </w:rPr>
      </w:pPr>
      <w:r>
        <w:rPr>
          <w:lang w:eastAsia="en-GB"/>
        </w:rPr>
        <w:t>Any other element can be added to the JSON object safeguarding that none of the above element names are used.</w:t>
      </w:r>
    </w:p>
    <w:p w14:paraId="6A22AA98" w14:textId="77777777" w:rsidR="00837D7B" w:rsidRPr="005C78BB" w:rsidRDefault="00837D7B" w:rsidP="00837D7B">
      <w:pPr>
        <w:pStyle w:val="Heading3"/>
        <w:spacing w:after="240"/>
      </w:pPr>
      <w:bookmarkStart w:id="247" w:name="ClassStyleSet"/>
      <w:bookmarkStart w:id="248" w:name="A_8.2.6_Class_OWC:StyleSet"/>
      <w:bookmarkStart w:id="249" w:name="_Ref210698167"/>
      <w:bookmarkStart w:id="250" w:name="_Toc358030853"/>
      <w:bookmarkStart w:id="251" w:name="_Toc262895427"/>
      <w:bookmarkEnd w:id="247"/>
      <w:bookmarkEnd w:id="248"/>
      <w:r>
        <w:t>DataType</w:t>
      </w:r>
      <w:r w:rsidRPr="005C78BB">
        <w:t xml:space="preserve"> OWC:StyleSet</w:t>
      </w:r>
      <w:bookmarkEnd w:id="249"/>
      <w:bookmarkEnd w:id="250"/>
      <w:bookmarkEnd w:id="251"/>
      <w:r w:rsidRPr="005C78BB">
        <w:t xml:space="preserve"> </w:t>
      </w:r>
    </w:p>
    <w:p w14:paraId="4EF77CC2" w14:textId="77777777" w:rsidR="00837D7B" w:rsidRDefault="00837D7B" w:rsidP="00837D7B">
      <w:pPr>
        <w:rPr>
          <w:lang w:eastAsia="en-GB"/>
        </w:rPr>
      </w:pPr>
      <w:r w:rsidRPr="005C78BB">
        <w:rPr>
          <w:lang w:eastAsia="en-GB"/>
        </w:rPr>
        <w:t>This class defines a portrayal style for a resource inline or service derived content. It is specified at an offering level.</w:t>
      </w:r>
    </w:p>
    <w:p w14:paraId="0779FBC4" w14:textId="77777777" w:rsidR="00837D7B" w:rsidRDefault="00837D7B" w:rsidP="00837D7B">
      <w:pPr>
        <w:rPr>
          <w:lang w:eastAsia="en-GB"/>
        </w:rPr>
      </w:pPr>
    </w:p>
    <w:p w14:paraId="6DBC4725" w14:textId="77777777" w:rsidR="00837D7B" w:rsidRDefault="00837D7B" w:rsidP="00837D7B">
      <w:pPr>
        <w:pStyle w:val="Tabletitle"/>
      </w:pPr>
      <w:bookmarkStart w:id="252" w:name="_Ref210876201"/>
      <w:bookmarkStart w:id="253" w:name="_Toc337049101"/>
      <w:r>
        <w:t xml:space="preserve">Table </w:t>
      </w:r>
      <w:fldSimple w:instr=" SEQ Table \* ARABIC ">
        <w:r>
          <w:rPr>
            <w:noProof/>
          </w:rPr>
          <w:t>4</w:t>
        </w:r>
      </w:fldSimple>
      <w:bookmarkEnd w:id="252"/>
      <w:r>
        <w:t xml:space="preserve"> -</w:t>
      </w:r>
      <w:r w:rsidRPr="00821C3A">
        <w:t xml:space="preserve"> </w:t>
      </w:r>
      <w:r>
        <w:t>Definitions of OWC:styleSet elements</w:t>
      </w:r>
      <w:bookmarkEnd w:id="253"/>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837D7B" w14:paraId="1DE0595B" w14:textId="77777777" w:rsidTr="00837D7B">
        <w:trPr>
          <w:cantSplit/>
          <w:tblHeader/>
        </w:trPr>
        <w:tc>
          <w:tcPr>
            <w:tcW w:w="2061" w:type="dxa"/>
            <w:tcBorders>
              <w:top w:val="single" w:sz="12" w:space="0" w:color="auto"/>
              <w:bottom w:val="single" w:sz="12" w:space="0" w:color="auto"/>
            </w:tcBorders>
          </w:tcPr>
          <w:p w14:paraId="6B025871" w14:textId="188BF688" w:rsidR="00837D7B" w:rsidRDefault="00837D7B" w:rsidP="00CE4F4C">
            <w:pPr>
              <w:pStyle w:val="BodyTextIndent"/>
              <w:jc w:val="center"/>
              <w:rPr>
                <w:b/>
              </w:rPr>
            </w:pPr>
            <w:r>
              <w:rPr>
                <w:b/>
              </w:rPr>
              <w:t>Names: Conceptual</w:t>
            </w:r>
            <w:r>
              <w:rPr>
                <w:b/>
              </w:rPr>
              <w:br/>
            </w:r>
            <w:r w:rsidR="00CE4F4C">
              <w:rPr>
                <w:b/>
              </w:rPr>
              <w:t>JSON</w:t>
            </w:r>
            <w:r>
              <w:rPr>
                <w:b/>
              </w:rPr>
              <w:t xml:space="preserve"> mapping</w:t>
            </w:r>
          </w:p>
        </w:tc>
        <w:tc>
          <w:tcPr>
            <w:tcW w:w="3043" w:type="dxa"/>
            <w:tcBorders>
              <w:top w:val="single" w:sz="12" w:space="0" w:color="auto"/>
              <w:bottom w:val="single" w:sz="12" w:space="0" w:color="auto"/>
            </w:tcBorders>
          </w:tcPr>
          <w:p w14:paraId="5407C695"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495A32BF"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2459A374" w14:textId="77777777" w:rsidR="00837D7B" w:rsidRDefault="00837D7B" w:rsidP="00837D7B">
            <w:pPr>
              <w:pStyle w:val="BodyTextIndent"/>
              <w:jc w:val="center"/>
              <w:rPr>
                <w:b/>
              </w:rPr>
            </w:pPr>
            <w:r>
              <w:rPr>
                <w:b/>
              </w:rPr>
              <w:t>Multiplicity and use</w:t>
            </w:r>
          </w:p>
        </w:tc>
      </w:tr>
      <w:tr w:rsidR="00837D7B" w14:paraId="46D87DEF" w14:textId="77777777" w:rsidTr="00837D7B">
        <w:trPr>
          <w:cantSplit/>
        </w:trPr>
        <w:tc>
          <w:tcPr>
            <w:tcW w:w="2061" w:type="dxa"/>
            <w:tcBorders>
              <w:top w:val="single" w:sz="12" w:space="0" w:color="auto"/>
              <w:bottom w:val="single" w:sz="4" w:space="0" w:color="auto"/>
            </w:tcBorders>
            <w:shd w:val="clear" w:color="auto" w:fill="auto"/>
          </w:tcPr>
          <w:p w14:paraId="42D0C516" w14:textId="77777777" w:rsidR="00837D7B" w:rsidRDefault="00837D7B" w:rsidP="00837D7B">
            <w:pPr>
              <w:pStyle w:val="BodyTextIndent"/>
              <w:rPr>
                <w:noProof/>
              </w:rPr>
            </w:pPr>
            <w:r w:rsidRPr="006A4A78">
              <w:rPr>
                <w:noProof/>
              </w:rPr>
              <w:t>name</w:t>
            </w:r>
          </w:p>
          <w:p w14:paraId="5E25AC57" w14:textId="11FE0A8D" w:rsidR="00837D7B" w:rsidRPr="006A4A78" w:rsidRDefault="00CE4F4C" w:rsidP="00837D7B">
            <w:pPr>
              <w:pStyle w:val="BodyTextIndent"/>
              <w:rPr>
                <w:noProof/>
              </w:rPr>
            </w:pPr>
            <w:r>
              <w:rPr>
                <w:rFonts w:ascii="Courier New" w:hAnsi="Courier New" w:cs="Courier New"/>
                <w:sz w:val="18"/>
                <w:szCs w:val="18"/>
              </w:rPr>
              <w:t>&lt;style</w:t>
            </w:r>
            <w:r w:rsidR="00C24230">
              <w:rPr>
                <w:rFonts w:ascii="Courier New" w:hAnsi="Courier New" w:cs="Courier New"/>
                <w:sz w:val="18"/>
                <w:szCs w:val="18"/>
              </w:rPr>
              <w:t>s</w:t>
            </w:r>
            <w:r>
              <w:rPr>
                <w:rFonts w:ascii="Courier New" w:hAnsi="Courier New" w:cs="Courier New"/>
                <w:sz w:val="18"/>
                <w:szCs w:val="18"/>
              </w:rPr>
              <w:t>&gt;.</w:t>
            </w:r>
            <w:r w:rsidR="00837D7B" w:rsidRPr="008977EE">
              <w:rPr>
                <w:rFonts w:ascii="Courier New" w:hAnsi="Courier New" w:cs="Courier New"/>
                <w:sz w:val="18"/>
                <w:szCs w:val="18"/>
              </w:rPr>
              <w:t>name</w:t>
            </w:r>
          </w:p>
        </w:tc>
        <w:tc>
          <w:tcPr>
            <w:tcW w:w="3043" w:type="dxa"/>
            <w:tcBorders>
              <w:top w:val="single" w:sz="12" w:space="0" w:color="auto"/>
              <w:bottom w:val="single" w:sz="4" w:space="0" w:color="auto"/>
            </w:tcBorders>
            <w:shd w:val="clear" w:color="auto" w:fill="auto"/>
          </w:tcPr>
          <w:p w14:paraId="66516D28" w14:textId="77777777" w:rsidR="00837D7B" w:rsidRPr="0094214E" w:rsidRDefault="00837D7B" w:rsidP="00837D7B">
            <w:pPr>
              <w:pStyle w:val="BodyTextIndent"/>
              <w:rPr>
                <w:noProof/>
              </w:rPr>
            </w:pPr>
            <w:r w:rsidRPr="0094214E">
              <w:rPr>
                <w:noProof/>
              </w:rPr>
              <w:t xml:space="preserve">Unique name of the styleSet within a given offering </w:t>
            </w:r>
          </w:p>
        </w:tc>
        <w:tc>
          <w:tcPr>
            <w:tcW w:w="2126" w:type="dxa"/>
            <w:tcBorders>
              <w:top w:val="single" w:sz="12" w:space="0" w:color="auto"/>
              <w:bottom w:val="single" w:sz="4" w:space="0" w:color="auto"/>
            </w:tcBorders>
            <w:shd w:val="clear" w:color="auto" w:fill="auto"/>
          </w:tcPr>
          <w:p w14:paraId="5CD5726B" w14:textId="77777777" w:rsidR="00837D7B" w:rsidRPr="00212277" w:rsidRDefault="00837D7B" w:rsidP="00837D7B">
            <w:pPr>
              <w:pStyle w:val="BodyTextIndent"/>
              <w:rPr>
                <w:noProof/>
              </w:rPr>
            </w:pPr>
            <w:r w:rsidRPr="00212277">
              <w:rPr>
                <w:noProof/>
              </w:rPr>
              <w:t xml:space="preserve">CharacterString </w:t>
            </w:r>
            <w:r>
              <w:rPr>
                <w:noProof/>
              </w:rPr>
              <w:t>not empty</w:t>
            </w:r>
          </w:p>
        </w:tc>
        <w:tc>
          <w:tcPr>
            <w:tcW w:w="1843" w:type="dxa"/>
            <w:tcBorders>
              <w:top w:val="single" w:sz="12" w:space="0" w:color="auto"/>
              <w:bottom w:val="single" w:sz="4" w:space="0" w:color="auto"/>
            </w:tcBorders>
            <w:shd w:val="clear" w:color="auto" w:fill="auto"/>
          </w:tcPr>
          <w:p w14:paraId="03935961" w14:textId="77777777" w:rsidR="00837D7B" w:rsidRPr="00411689" w:rsidRDefault="00837D7B" w:rsidP="00837D7B">
            <w:pPr>
              <w:pStyle w:val="BodyTextIndent"/>
              <w:rPr>
                <w:noProof/>
              </w:rPr>
            </w:pPr>
            <w:r>
              <w:rPr>
                <w:noProof/>
              </w:rPr>
              <w:t>One (mandatory)</w:t>
            </w:r>
          </w:p>
        </w:tc>
      </w:tr>
      <w:tr w:rsidR="00837D7B" w14:paraId="199D8470" w14:textId="77777777" w:rsidTr="00837D7B">
        <w:trPr>
          <w:cantSplit/>
        </w:trPr>
        <w:tc>
          <w:tcPr>
            <w:tcW w:w="2061" w:type="dxa"/>
            <w:shd w:val="clear" w:color="auto" w:fill="auto"/>
          </w:tcPr>
          <w:p w14:paraId="7A640D4B" w14:textId="77777777" w:rsidR="00837D7B" w:rsidRDefault="00837D7B" w:rsidP="00837D7B">
            <w:pPr>
              <w:pStyle w:val="BodyTextIndent"/>
              <w:rPr>
                <w:noProof/>
              </w:rPr>
            </w:pPr>
            <w:r w:rsidRPr="006A4A78">
              <w:rPr>
                <w:noProof/>
              </w:rPr>
              <w:t>title</w:t>
            </w:r>
          </w:p>
          <w:p w14:paraId="6B5EDD6C" w14:textId="00FA5AA8" w:rsidR="00837D7B" w:rsidRPr="006A4A78" w:rsidRDefault="00CE4F4C" w:rsidP="00CE4F4C">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title</w:t>
            </w:r>
          </w:p>
        </w:tc>
        <w:tc>
          <w:tcPr>
            <w:tcW w:w="3043" w:type="dxa"/>
            <w:shd w:val="clear" w:color="auto" w:fill="auto"/>
          </w:tcPr>
          <w:p w14:paraId="316156B8" w14:textId="77777777" w:rsidR="00837D7B" w:rsidRPr="0094214E" w:rsidRDefault="00837D7B" w:rsidP="00837D7B">
            <w:pPr>
              <w:pStyle w:val="BodyTextIndent"/>
              <w:rPr>
                <w:noProof/>
              </w:rPr>
            </w:pPr>
            <w:r w:rsidRPr="0094214E">
              <w:rPr>
                <w:noProof/>
              </w:rPr>
              <w:t xml:space="preserve">A Human Readable </w:t>
            </w:r>
            <w:r>
              <w:rPr>
                <w:noProof/>
              </w:rPr>
              <w:t>t</w:t>
            </w:r>
            <w:r w:rsidRPr="0094214E">
              <w:rPr>
                <w:noProof/>
              </w:rPr>
              <w:t>itle of the styleSet within a given offering</w:t>
            </w:r>
          </w:p>
        </w:tc>
        <w:tc>
          <w:tcPr>
            <w:tcW w:w="2126" w:type="dxa"/>
            <w:shd w:val="clear" w:color="auto" w:fill="auto"/>
          </w:tcPr>
          <w:p w14:paraId="7E48ACA1" w14:textId="77777777" w:rsidR="00837D7B" w:rsidRPr="00212277" w:rsidRDefault="00837D7B" w:rsidP="00837D7B">
            <w:pPr>
              <w:pStyle w:val="BodyTextIndent"/>
              <w:rPr>
                <w:noProof/>
              </w:rPr>
            </w:pPr>
            <w:r w:rsidRPr="00212277">
              <w:rPr>
                <w:noProof/>
              </w:rPr>
              <w:t xml:space="preserve">CharacterString </w:t>
            </w:r>
            <w:r>
              <w:rPr>
                <w:noProof/>
              </w:rPr>
              <w:t>not empty</w:t>
            </w:r>
          </w:p>
        </w:tc>
        <w:tc>
          <w:tcPr>
            <w:tcW w:w="1843" w:type="dxa"/>
            <w:shd w:val="clear" w:color="auto" w:fill="auto"/>
          </w:tcPr>
          <w:p w14:paraId="451389E2" w14:textId="77777777" w:rsidR="00837D7B" w:rsidRPr="00411689" w:rsidRDefault="00837D7B" w:rsidP="00837D7B">
            <w:pPr>
              <w:pStyle w:val="BodyTextIndent"/>
              <w:rPr>
                <w:noProof/>
              </w:rPr>
            </w:pPr>
            <w:r>
              <w:rPr>
                <w:noProof/>
              </w:rPr>
              <w:t>One (mandatory)</w:t>
            </w:r>
          </w:p>
        </w:tc>
      </w:tr>
      <w:tr w:rsidR="00837D7B" w14:paraId="2B0AFB19" w14:textId="77777777" w:rsidTr="00837D7B">
        <w:trPr>
          <w:cantSplit/>
        </w:trPr>
        <w:tc>
          <w:tcPr>
            <w:tcW w:w="2061" w:type="dxa"/>
          </w:tcPr>
          <w:p w14:paraId="4AEE6E4A" w14:textId="77777777" w:rsidR="00837D7B" w:rsidRDefault="00837D7B" w:rsidP="00837D7B">
            <w:pPr>
              <w:pStyle w:val="BodyTextIndent"/>
              <w:rPr>
                <w:noProof/>
              </w:rPr>
            </w:pPr>
            <w:r w:rsidRPr="006A4A78">
              <w:rPr>
                <w:noProof/>
              </w:rPr>
              <w:t>abstract</w:t>
            </w:r>
          </w:p>
          <w:p w14:paraId="3809F02A" w14:textId="547FC90F" w:rsidR="00837D7B" w:rsidRPr="006A4A78" w:rsidRDefault="00CE4F4C" w:rsidP="00837D7B">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abstract</w:t>
            </w:r>
          </w:p>
        </w:tc>
        <w:tc>
          <w:tcPr>
            <w:tcW w:w="3043" w:type="dxa"/>
          </w:tcPr>
          <w:p w14:paraId="704F4895" w14:textId="77777777" w:rsidR="00837D7B" w:rsidRPr="0094214E" w:rsidRDefault="00837D7B" w:rsidP="00837D7B">
            <w:pPr>
              <w:pStyle w:val="BodyTextIndent"/>
              <w:rPr>
                <w:noProof/>
              </w:rPr>
            </w:pPr>
            <w:r w:rsidRPr="0094214E">
              <w:rPr>
                <w:noProof/>
              </w:rPr>
              <w:t>Description of the styleSet</w:t>
            </w:r>
          </w:p>
        </w:tc>
        <w:tc>
          <w:tcPr>
            <w:tcW w:w="2126" w:type="dxa"/>
          </w:tcPr>
          <w:p w14:paraId="2CA0675A" w14:textId="77777777" w:rsidR="00837D7B" w:rsidRPr="00212277" w:rsidRDefault="00837D7B" w:rsidP="00837D7B">
            <w:pPr>
              <w:pStyle w:val="BodyTextIndent"/>
              <w:rPr>
                <w:noProof/>
              </w:rPr>
            </w:pPr>
            <w:r w:rsidRPr="00212277">
              <w:rPr>
                <w:noProof/>
              </w:rPr>
              <w:t xml:space="preserve">CharacterString </w:t>
            </w:r>
            <w:r>
              <w:rPr>
                <w:noProof/>
              </w:rPr>
              <w:t>not empty</w:t>
            </w:r>
          </w:p>
        </w:tc>
        <w:tc>
          <w:tcPr>
            <w:tcW w:w="1843" w:type="dxa"/>
          </w:tcPr>
          <w:p w14:paraId="20A9BED7" w14:textId="77777777" w:rsidR="00837D7B" w:rsidRPr="00411689" w:rsidRDefault="00837D7B" w:rsidP="00837D7B">
            <w:pPr>
              <w:pStyle w:val="BodyTextIndent"/>
              <w:rPr>
                <w:noProof/>
              </w:rPr>
            </w:pPr>
            <w:r>
              <w:rPr>
                <w:noProof/>
              </w:rPr>
              <w:t>Zero or one (optional)</w:t>
            </w:r>
          </w:p>
        </w:tc>
      </w:tr>
      <w:tr w:rsidR="00837D7B" w14:paraId="11E7C328" w14:textId="77777777" w:rsidTr="00837D7B">
        <w:trPr>
          <w:cantSplit/>
        </w:trPr>
        <w:tc>
          <w:tcPr>
            <w:tcW w:w="2061" w:type="dxa"/>
            <w:tcBorders>
              <w:bottom w:val="single" w:sz="4" w:space="0" w:color="auto"/>
            </w:tcBorders>
          </w:tcPr>
          <w:p w14:paraId="5F4FC260" w14:textId="77777777" w:rsidR="00837D7B" w:rsidRDefault="00837D7B" w:rsidP="00837D7B">
            <w:pPr>
              <w:pStyle w:val="BodyTextIndent"/>
              <w:rPr>
                <w:noProof/>
              </w:rPr>
            </w:pPr>
            <w:r w:rsidRPr="006A4A78">
              <w:rPr>
                <w:noProof/>
              </w:rPr>
              <w:t>default</w:t>
            </w:r>
          </w:p>
          <w:p w14:paraId="11E0C3FB" w14:textId="6FC72D9F" w:rsidR="00837D7B" w:rsidRPr="006A4A78" w:rsidRDefault="00CE4F4C" w:rsidP="00837D7B">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default</w:t>
            </w:r>
          </w:p>
        </w:tc>
        <w:tc>
          <w:tcPr>
            <w:tcW w:w="3043" w:type="dxa"/>
            <w:tcBorders>
              <w:bottom w:val="single" w:sz="4" w:space="0" w:color="auto"/>
            </w:tcBorders>
          </w:tcPr>
          <w:p w14:paraId="76CB2542" w14:textId="77777777" w:rsidR="00837D7B" w:rsidRPr="0094214E" w:rsidRDefault="00837D7B" w:rsidP="00837D7B">
            <w:pPr>
              <w:pStyle w:val="BodyTextIndent"/>
              <w:rPr>
                <w:noProof/>
              </w:rPr>
            </w:pPr>
            <w:r w:rsidRPr="0094214E">
              <w:rPr>
                <w:noProof/>
              </w:rPr>
              <w:t xml:space="preserve">Whether this </w:t>
            </w:r>
            <w:r>
              <w:rPr>
                <w:noProof/>
              </w:rPr>
              <w:t>s</w:t>
            </w:r>
            <w:r w:rsidRPr="0094214E">
              <w:rPr>
                <w:noProof/>
              </w:rPr>
              <w:t>tyleSet is the one to be defined by default</w:t>
            </w:r>
            <w:r>
              <w:rPr>
                <w:noProof/>
              </w:rPr>
              <w:t>.</w:t>
            </w:r>
          </w:p>
        </w:tc>
        <w:tc>
          <w:tcPr>
            <w:tcW w:w="2126" w:type="dxa"/>
            <w:tcBorders>
              <w:bottom w:val="single" w:sz="4" w:space="0" w:color="auto"/>
            </w:tcBorders>
          </w:tcPr>
          <w:p w14:paraId="6A615434" w14:textId="77777777" w:rsidR="00837D7B" w:rsidRPr="00212277" w:rsidRDefault="00837D7B" w:rsidP="00837D7B">
            <w:pPr>
              <w:pStyle w:val="BodyTextIndent"/>
              <w:rPr>
                <w:noProof/>
              </w:rPr>
            </w:pPr>
            <w:r w:rsidRPr="00212277">
              <w:rPr>
                <w:noProof/>
              </w:rPr>
              <w:t xml:space="preserve">Boolean </w:t>
            </w:r>
            <w:r w:rsidRPr="0094214E">
              <w:rPr>
                <w:noProof/>
              </w:rPr>
              <w:t>(default value is false)</w:t>
            </w:r>
          </w:p>
        </w:tc>
        <w:tc>
          <w:tcPr>
            <w:tcW w:w="1843" w:type="dxa"/>
            <w:tcBorders>
              <w:bottom w:val="single" w:sz="4" w:space="0" w:color="auto"/>
            </w:tcBorders>
          </w:tcPr>
          <w:p w14:paraId="32E83937" w14:textId="77777777" w:rsidR="00837D7B" w:rsidRPr="00411689" w:rsidRDefault="00837D7B" w:rsidP="00837D7B">
            <w:pPr>
              <w:pStyle w:val="BodyTextIndent"/>
              <w:rPr>
                <w:noProof/>
              </w:rPr>
            </w:pPr>
            <w:r>
              <w:rPr>
                <w:noProof/>
              </w:rPr>
              <w:t>Zero or one (optional)</w:t>
            </w:r>
          </w:p>
        </w:tc>
      </w:tr>
      <w:tr w:rsidR="00837D7B" w14:paraId="3BF6D143" w14:textId="77777777" w:rsidTr="00837D7B">
        <w:trPr>
          <w:cantSplit/>
        </w:trPr>
        <w:tc>
          <w:tcPr>
            <w:tcW w:w="2061" w:type="dxa"/>
            <w:tcBorders>
              <w:bottom w:val="single" w:sz="4" w:space="0" w:color="auto"/>
            </w:tcBorders>
          </w:tcPr>
          <w:p w14:paraId="033696A6" w14:textId="77777777" w:rsidR="00837D7B" w:rsidRDefault="00837D7B" w:rsidP="00837D7B">
            <w:pPr>
              <w:pStyle w:val="BodyTextIndent"/>
              <w:rPr>
                <w:noProof/>
              </w:rPr>
            </w:pPr>
            <w:r w:rsidRPr="006A4A78">
              <w:rPr>
                <w:noProof/>
              </w:rPr>
              <w:t>legendURL</w:t>
            </w:r>
          </w:p>
          <w:p w14:paraId="603E0BDC" w14:textId="0AB679D4" w:rsidR="00837D7B" w:rsidRPr="006A4A78" w:rsidRDefault="00CE4F4C" w:rsidP="00837D7B">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legendURL</w:t>
            </w:r>
          </w:p>
        </w:tc>
        <w:tc>
          <w:tcPr>
            <w:tcW w:w="3043" w:type="dxa"/>
            <w:tcBorders>
              <w:bottom w:val="single" w:sz="4" w:space="0" w:color="auto"/>
            </w:tcBorders>
          </w:tcPr>
          <w:p w14:paraId="4759E18C" w14:textId="77777777" w:rsidR="00837D7B" w:rsidRPr="0094214E" w:rsidRDefault="00837D7B" w:rsidP="00837D7B">
            <w:pPr>
              <w:pStyle w:val="BodyTextIndent"/>
              <w:rPr>
                <w:noProof/>
              </w:rPr>
            </w:pPr>
            <w:r w:rsidRPr="0094214E">
              <w:rPr>
                <w:noProof/>
              </w:rPr>
              <w:t>URL of a legend image for the style</w:t>
            </w:r>
            <w:r>
              <w:rPr>
                <w:noProof/>
              </w:rPr>
              <w:t>Set</w:t>
            </w:r>
          </w:p>
        </w:tc>
        <w:tc>
          <w:tcPr>
            <w:tcW w:w="2126" w:type="dxa"/>
            <w:tcBorders>
              <w:bottom w:val="single" w:sz="4" w:space="0" w:color="auto"/>
            </w:tcBorders>
          </w:tcPr>
          <w:p w14:paraId="5E2E948B" w14:textId="77777777" w:rsidR="00837D7B" w:rsidRPr="00212277" w:rsidRDefault="00837D7B" w:rsidP="00837D7B">
            <w:pPr>
              <w:pStyle w:val="BodyTextIndent"/>
              <w:rPr>
                <w:noProof/>
              </w:rPr>
            </w:pPr>
            <w:r w:rsidRPr="00212277">
              <w:rPr>
                <w:noProof/>
              </w:rPr>
              <w:t>URL</w:t>
            </w:r>
          </w:p>
        </w:tc>
        <w:tc>
          <w:tcPr>
            <w:tcW w:w="1843" w:type="dxa"/>
            <w:tcBorders>
              <w:bottom w:val="single" w:sz="4" w:space="0" w:color="auto"/>
            </w:tcBorders>
          </w:tcPr>
          <w:p w14:paraId="3C058CC9" w14:textId="77777777" w:rsidR="00837D7B" w:rsidRDefault="00837D7B" w:rsidP="00837D7B">
            <w:pPr>
              <w:pStyle w:val="BodyTextIndent"/>
              <w:rPr>
                <w:noProof/>
              </w:rPr>
            </w:pPr>
            <w:r>
              <w:rPr>
                <w:noProof/>
              </w:rPr>
              <w:t>Zero or one (optional)</w:t>
            </w:r>
          </w:p>
        </w:tc>
      </w:tr>
      <w:tr w:rsidR="00837D7B" w14:paraId="664B6A2F" w14:textId="77777777" w:rsidTr="00837D7B">
        <w:trPr>
          <w:cantSplit/>
        </w:trPr>
        <w:tc>
          <w:tcPr>
            <w:tcW w:w="2061" w:type="dxa"/>
            <w:tcBorders>
              <w:bottom w:val="single" w:sz="4" w:space="0" w:color="auto"/>
            </w:tcBorders>
          </w:tcPr>
          <w:p w14:paraId="06C6D3CE" w14:textId="77777777" w:rsidR="00837D7B" w:rsidRDefault="00837D7B" w:rsidP="00837D7B">
            <w:pPr>
              <w:pStyle w:val="BodyTextIndent"/>
              <w:rPr>
                <w:noProof/>
              </w:rPr>
            </w:pPr>
            <w:r w:rsidRPr="006A4A78">
              <w:rPr>
                <w:noProof/>
              </w:rPr>
              <w:t xml:space="preserve">content </w:t>
            </w:r>
          </w:p>
          <w:p w14:paraId="14B83EDC" w14:textId="5432FA8C" w:rsidR="00837D7B" w:rsidRPr="006A4A78" w:rsidRDefault="00CE4F4C" w:rsidP="00837D7B">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content</w:t>
            </w:r>
          </w:p>
        </w:tc>
        <w:tc>
          <w:tcPr>
            <w:tcW w:w="3043" w:type="dxa"/>
            <w:tcBorders>
              <w:bottom w:val="single" w:sz="4" w:space="0" w:color="auto"/>
            </w:tcBorders>
          </w:tcPr>
          <w:p w14:paraId="7B503A29" w14:textId="77777777" w:rsidR="00837D7B" w:rsidRPr="0094214E" w:rsidRDefault="00837D7B" w:rsidP="00837D7B">
            <w:pPr>
              <w:pStyle w:val="BodyTextIndent"/>
              <w:rPr>
                <w:noProof/>
              </w:rPr>
            </w:pPr>
            <w:r w:rsidRPr="0094214E">
              <w:rPr>
                <w:noProof/>
              </w:rPr>
              <w:t>The inline or a external reference to the style</w:t>
            </w:r>
            <w:r>
              <w:rPr>
                <w:noProof/>
              </w:rPr>
              <w:t>Set</w:t>
            </w:r>
            <w:r w:rsidRPr="0094214E">
              <w:rPr>
                <w:noProof/>
              </w:rPr>
              <w:t xml:space="preserve"> definition</w:t>
            </w:r>
          </w:p>
        </w:tc>
        <w:tc>
          <w:tcPr>
            <w:tcW w:w="2126" w:type="dxa"/>
            <w:tcBorders>
              <w:bottom w:val="single" w:sz="4" w:space="0" w:color="auto"/>
            </w:tcBorders>
          </w:tcPr>
          <w:p w14:paraId="4FD43898" w14:textId="77777777" w:rsidR="00837D7B" w:rsidRPr="00212277" w:rsidRDefault="00837D7B" w:rsidP="00837D7B">
            <w:pPr>
              <w:pStyle w:val="BodyTextIndent"/>
              <w:rPr>
                <w:noProof/>
              </w:rPr>
            </w:pPr>
            <w:r w:rsidRPr="00212277">
              <w:rPr>
                <w:noProof/>
              </w:rPr>
              <w:t>owc:Content</w:t>
            </w:r>
            <w:r>
              <w:rPr>
                <w:noProof/>
              </w:rPr>
              <w:t xml:space="preserve">Type, see </w:t>
            </w:r>
            <w:r>
              <w:rPr>
                <w:noProof/>
              </w:rPr>
              <w:fldChar w:fldCharType="begin"/>
            </w:r>
            <w:r>
              <w:rPr>
                <w:noProof/>
              </w:rPr>
              <w:instrText xml:space="preserve"> REF _Ref210876194 \h </w:instrText>
            </w:r>
            <w:r>
              <w:rPr>
                <w:noProof/>
              </w:rPr>
            </w:r>
            <w:r>
              <w:rPr>
                <w:noProof/>
              </w:rPr>
              <w:fldChar w:fldCharType="separate"/>
            </w:r>
            <w:r>
              <w:t xml:space="preserve">Table </w:t>
            </w:r>
            <w:r>
              <w:rPr>
                <w:noProof/>
              </w:rPr>
              <w:t>3</w:t>
            </w:r>
            <w:r>
              <w:rPr>
                <w:noProof/>
              </w:rPr>
              <w:fldChar w:fldCharType="end"/>
            </w:r>
          </w:p>
        </w:tc>
        <w:tc>
          <w:tcPr>
            <w:tcW w:w="1843" w:type="dxa"/>
            <w:tcBorders>
              <w:bottom w:val="single" w:sz="4" w:space="0" w:color="auto"/>
            </w:tcBorders>
          </w:tcPr>
          <w:p w14:paraId="1B8C093F" w14:textId="77777777" w:rsidR="00837D7B" w:rsidRDefault="00837D7B" w:rsidP="00837D7B">
            <w:pPr>
              <w:pStyle w:val="BodyTextIndent"/>
              <w:rPr>
                <w:noProof/>
              </w:rPr>
            </w:pPr>
            <w:r>
              <w:rPr>
                <w:noProof/>
              </w:rPr>
              <w:t>Zero or one (optional)</w:t>
            </w:r>
          </w:p>
        </w:tc>
      </w:tr>
      <w:tr w:rsidR="00837D7B" w14:paraId="492A8BF2" w14:textId="77777777" w:rsidTr="00837D7B">
        <w:trPr>
          <w:cantSplit/>
        </w:trPr>
        <w:tc>
          <w:tcPr>
            <w:tcW w:w="2061" w:type="dxa"/>
            <w:tcBorders>
              <w:bottom w:val="single" w:sz="4" w:space="0" w:color="auto"/>
            </w:tcBorders>
          </w:tcPr>
          <w:p w14:paraId="76358508" w14:textId="77777777" w:rsidR="00837D7B" w:rsidRDefault="00837D7B" w:rsidP="00837D7B">
            <w:pPr>
              <w:pStyle w:val="BodyTextIndent"/>
              <w:rPr>
                <w:noProof/>
              </w:rPr>
            </w:pPr>
            <w:r w:rsidRPr="006A4A78">
              <w:rPr>
                <w:noProof/>
              </w:rPr>
              <w:t>extension</w:t>
            </w:r>
          </w:p>
        </w:tc>
        <w:tc>
          <w:tcPr>
            <w:tcW w:w="3043" w:type="dxa"/>
            <w:tcBorders>
              <w:bottom w:val="single" w:sz="4" w:space="0" w:color="auto"/>
            </w:tcBorders>
          </w:tcPr>
          <w:p w14:paraId="7E3D7CB0" w14:textId="77777777" w:rsidR="00837D7B" w:rsidRPr="009C340E" w:rsidRDefault="00837D7B" w:rsidP="00837D7B">
            <w:pPr>
              <w:pStyle w:val="BodyTextIndent"/>
              <w:rPr>
                <w:color w:val="000000"/>
                <w:szCs w:val="24"/>
                <w:lang w:eastAsia="es-ES"/>
              </w:rPr>
            </w:pPr>
            <w:r w:rsidRPr="009C340E">
              <w:rPr>
                <w:color w:val="000000"/>
                <w:szCs w:val="24"/>
                <w:lang w:eastAsia="es-ES"/>
              </w:rPr>
              <w:t>Any other element</w:t>
            </w:r>
          </w:p>
        </w:tc>
        <w:tc>
          <w:tcPr>
            <w:tcW w:w="2126" w:type="dxa"/>
            <w:tcBorders>
              <w:bottom w:val="single" w:sz="4" w:space="0" w:color="auto"/>
            </w:tcBorders>
          </w:tcPr>
          <w:p w14:paraId="17E564A6" w14:textId="590F1843" w:rsidR="00837D7B" w:rsidRDefault="00837D7B" w:rsidP="00725529">
            <w:pPr>
              <w:pStyle w:val="BodyTextIndent"/>
            </w:pPr>
            <w:r>
              <w:t xml:space="preserve">Any </w:t>
            </w:r>
          </w:p>
        </w:tc>
        <w:tc>
          <w:tcPr>
            <w:tcW w:w="1843" w:type="dxa"/>
            <w:tcBorders>
              <w:bottom w:val="single" w:sz="4" w:space="0" w:color="auto"/>
            </w:tcBorders>
          </w:tcPr>
          <w:p w14:paraId="5652FFC2" w14:textId="77777777" w:rsidR="00837D7B" w:rsidRDefault="00837D7B" w:rsidP="00837D7B">
            <w:pPr>
              <w:pStyle w:val="BodyTextIndent"/>
              <w:rPr>
                <w:noProof/>
              </w:rPr>
            </w:pPr>
            <w:r>
              <w:rPr>
                <w:noProof/>
              </w:rPr>
              <w:t>Zero or more (optional)</w:t>
            </w:r>
          </w:p>
        </w:tc>
      </w:tr>
    </w:tbl>
    <w:p w14:paraId="00478DEC" w14:textId="77777777" w:rsidR="00837D7B" w:rsidRDefault="00837D7B" w:rsidP="00837D7B">
      <w:pPr>
        <w:rPr>
          <w:lang w:eastAsia="en-GB"/>
        </w:rPr>
      </w:pPr>
    </w:p>
    <w:p w14:paraId="541C4364" w14:textId="77777777" w:rsidR="00837D7B" w:rsidRPr="005C78BB" w:rsidRDefault="00837D7B" w:rsidP="00837D7B">
      <w:pPr>
        <w:rPr>
          <w:lang w:eastAsia="en-GB"/>
        </w:rPr>
      </w:pPr>
      <w:r w:rsidRPr="005C78BB">
        <w:rPr>
          <w:lang w:eastAsia="en-GB"/>
        </w:rPr>
        <w:t xml:space="preserve">The intention </w:t>
      </w:r>
      <w:r>
        <w:rPr>
          <w:lang w:eastAsia="en-GB"/>
        </w:rPr>
        <w:t>of the StyleSet</w:t>
      </w:r>
      <w:r w:rsidRPr="005C78BB">
        <w:rPr>
          <w:lang w:eastAsia="en-GB"/>
        </w:rPr>
        <w:t xml:space="preserve"> is that the client could visualise the</w:t>
      </w:r>
      <w:r>
        <w:rPr>
          <w:lang w:eastAsia="en-GB"/>
        </w:rPr>
        <w:t xml:space="preserve"> resource using say the GetMap c</w:t>
      </w:r>
      <w:r w:rsidRPr="005C78BB">
        <w:rPr>
          <w:lang w:eastAsia="en-GB"/>
        </w:rPr>
        <w:t xml:space="preserve">all (which would have defined styling) but could also offer the selection of alternative styles for the layer to the user. These would be derived from the style </w:t>
      </w:r>
      <w:r>
        <w:rPr>
          <w:lang w:eastAsia="en-GB"/>
        </w:rPr>
        <w:t>set offering</w:t>
      </w:r>
      <w:r w:rsidRPr="005C78BB">
        <w:rPr>
          <w:lang w:eastAsia="en-GB"/>
        </w:rPr>
        <w:t>.</w:t>
      </w:r>
    </w:p>
    <w:p w14:paraId="5B52370F" w14:textId="77777777" w:rsidR="00837D7B" w:rsidRPr="000626F4" w:rsidRDefault="00837D7B" w:rsidP="00837D7B">
      <w:pPr>
        <w:pStyle w:val="Heading4"/>
        <w:spacing w:after="240"/>
      </w:pPr>
      <w:bookmarkStart w:id="254" w:name="StyleSetName"/>
      <w:bookmarkStart w:id="255" w:name="name"/>
      <w:bookmarkEnd w:id="254"/>
      <w:bookmarkEnd w:id="255"/>
      <w:r w:rsidRPr="000626F4">
        <w:lastRenderedPageBreak/>
        <w:t xml:space="preserve">name </w:t>
      </w:r>
    </w:p>
    <w:p w14:paraId="7C17199B" w14:textId="09DF7C70"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w:t>
      </w:r>
      <w:r w:rsidRPr="005C78BB">
        <w:rPr>
          <w:lang w:eastAsia="en-GB"/>
        </w:rPr>
        <w:t>name</w:t>
      </w:r>
    </w:p>
    <w:p w14:paraId="1D3E4360" w14:textId="77777777" w:rsidR="00837D7B" w:rsidRPr="005C78BB" w:rsidRDefault="00837D7B" w:rsidP="00837D7B">
      <w:pPr>
        <w:rPr>
          <w:lang w:eastAsia="en-GB"/>
        </w:rPr>
      </w:pPr>
      <w:r w:rsidRPr="005C78BB">
        <w:rPr>
          <w:lang w:eastAsia="en-GB"/>
        </w:rPr>
        <w:t>The name of the style is used to present to the service in order to invoke a standard style. It is not required on referenced styles.</w:t>
      </w:r>
    </w:p>
    <w:p w14:paraId="3235D580"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64C6C69"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4CE7DAF9"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5C872B2"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66445CF" w14:textId="25E51A9D"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FD6E5EC" w14:textId="77777777" w:rsidR="00837D7B" w:rsidRPr="000626F4" w:rsidRDefault="00837D7B" w:rsidP="00837D7B">
      <w:pPr>
        <w:pStyle w:val="Heading4"/>
        <w:spacing w:after="240"/>
      </w:pPr>
      <w:bookmarkStart w:id="256" w:name="StyleSetTitle"/>
      <w:bookmarkStart w:id="257" w:name="title_AN2"/>
      <w:bookmarkEnd w:id="256"/>
      <w:bookmarkEnd w:id="257"/>
      <w:r w:rsidRPr="000626F4">
        <w:t xml:space="preserve">title </w:t>
      </w:r>
    </w:p>
    <w:p w14:paraId="323F72C4" w14:textId="49062002"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styles[k].t</w:t>
      </w:r>
      <w:r w:rsidRPr="005C78BB">
        <w:rPr>
          <w:lang w:eastAsia="en-GB"/>
        </w:rPr>
        <w:t>itle</w:t>
      </w:r>
    </w:p>
    <w:p w14:paraId="47228F7C" w14:textId="77777777" w:rsidR="00837D7B" w:rsidRPr="005C78BB" w:rsidRDefault="00837D7B" w:rsidP="00837D7B">
      <w:pPr>
        <w:rPr>
          <w:lang w:eastAsia="en-GB"/>
        </w:rPr>
      </w:pPr>
      <w:r w:rsidRPr="005C78BB">
        <w:rPr>
          <w:lang w:eastAsia="en-GB"/>
        </w:rPr>
        <w:t>This element is intended to provide a human readable name for an element (used in any label or legend for the style).</w:t>
      </w:r>
    </w:p>
    <w:p w14:paraId="62CC9F44"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F06F1CE" w14:textId="06C0C118"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8776093"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F3CFC02" w14:textId="77777777" w:rsidR="00837D7B" w:rsidRPr="000626F4" w:rsidRDefault="00837D7B" w:rsidP="00837D7B">
      <w:pPr>
        <w:pStyle w:val="Heading4"/>
        <w:spacing w:after="240"/>
      </w:pPr>
      <w:bookmarkStart w:id="258" w:name="StyleSetAbstract"/>
      <w:bookmarkStart w:id="259" w:name="abstract_AN2"/>
      <w:bookmarkEnd w:id="258"/>
      <w:bookmarkEnd w:id="259"/>
      <w:r w:rsidRPr="000626F4">
        <w:t xml:space="preserve">abstract </w:t>
      </w:r>
    </w:p>
    <w:p w14:paraId="219CA561" w14:textId="04241029"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w:t>
      </w:r>
      <w:r w:rsidRPr="005C78BB">
        <w:rPr>
          <w:lang w:eastAsia="en-GB"/>
        </w:rPr>
        <w:t>abstract</w:t>
      </w:r>
    </w:p>
    <w:p w14:paraId="11814D1D" w14:textId="77777777" w:rsidR="00837D7B" w:rsidRPr="005C78BB" w:rsidRDefault="00837D7B" w:rsidP="00837D7B">
      <w:pPr>
        <w:rPr>
          <w:lang w:eastAsia="en-GB"/>
        </w:rPr>
      </w:pPr>
      <w:r w:rsidRPr="005C78BB">
        <w:rPr>
          <w:lang w:eastAsia="en-GB"/>
        </w:rPr>
        <w:t>The abstract provides a textual description of the style.</w:t>
      </w:r>
    </w:p>
    <w:p w14:paraId="613ACDED"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7FAF596"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61AC31F7"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605AC98"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D9EAFE8" w14:textId="42BB1138"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BCF4D25" w14:textId="77777777" w:rsidR="00837D7B" w:rsidRPr="000626F4" w:rsidRDefault="00837D7B" w:rsidP="00837D7B">
      <w:pPr>
        <w:pStyle w:val="Heading4"/>
        <w:spacing w:after="240"/>
      </w:pPr>
      <w:bookmarkStart w:id="260" w:name="StyleSetDefault"/>
      <w:bookmarkStart w:id="261" w:name="default"/>
      <w:bookmarkEnd w:id="260"/>
      <w:bookmarkEnd w:id="261"/>
      <w:r w:rsidRPr="000626F4">
        <w:t xml:space="preserve">default </w:t>
      </w:r>
    </w:p>
    <w:p w14:paraId="4ACF5391" w14:textId="1FE93CAC"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styles[k].default</w:t>
      </w:r>
    </w:p>
    <w:p w14:paraId="0EC5B453" w14:textId="77777777" w:rsidR="00837D7B" w:rsidRPr="005C78BB" w:rsidRDefault="00837D7B" w:rsidP="00837D7B">
      <w:pPr>
        <w:rPr>
          <w:lang w:eastAsia="en-GB"/>
        </w:rPr>
      </w:pPr>
      <w:r w:rsidRPr="005C78BB">
        <w:rPr>
          <w:lang w:eastAsia="en-GB"/>
        </w:rPr>
        <w:t>Specifies the style to be applied when the service is invoked (other styles are there as alternatives).</w:t>
      </w:r>
    </w:p>
    <w:p w14:paraId="51A3950A" w14:textId="77777777" w:rsidR="00837D7B" w:rsidRPr="005C78BB" w:rsidRDefault="00837D7B" w:rsidP="00837D7B">
      <w:pPr>
        <w:rPr>
          <w:lang w:eastAsia="en-GB"/>
        </w:rPr>
      </w:pPr>
      <w:r w:rsidRPr="005C78BB">
        <w:rPr>
          <w:lang w:eastAsia="en-GB"/>
        </w:rPr>
        <w:t xml:space="preserve">Note: The default does not need to be defined and is not required when a service request in an offering already has a way of specifying the default. For example where a </w:t>
      </w:r>
      <w:r w:rsidRPr="00672363">
        <w:rPr>
          <w:lang w:eastAsia="en-GB"/>
        </w:rPr>
        <w:t>WMS</w:t>
      </w:r>
      <w:r w:rsidRPr="005C78BB">
        <w:rPr>
          <w:lang w:eastAsia="en-GB"/>
        </w:rPr>
        <w:t xml:space="preserve"> Call can include the style request, this element is not required. However when specifying the style for a </w:t>
      </w:r>
      <w:r w:rsidRPr="00672363">
        <w:rPr>
          <w:lang w:eastAsia="en-GB"/>
        </w:rPr>
        <w:t>WFS</w:t>
      </w:r>
      <w:r w:rsidRPr="005C78BB">
        <w:rPr>
          <w:lang w:eastAsia="en-GB"/>
        </w:rPr>
        <w:t xml:space="preserve"> or a GML File (where there is no place to specify styling) the default can be used.</w:t>
      </w:r>
    </w:p>
    <w:p w14:paraId="1BB6F1B7" w14:textId="77777777" w:rsidR="00837D7B" w:rsidRPr="005C78BB" w:rsidRDefault="00837D7B" w:rsidP="00837D7B">
      <w:pPr>
        <w:shd w:val="clear" w:color="auto" w:fill="FFFFFF"/>
        <w:spacing w:after="0" w:line="360" w:lineRule="atLeast"/>
        <w:rPr>
          <w:rFonts w:ascii="Arial" w:hAnsi="Arial" w:cs="Arial"/>
          <w:color w:val="000000"/>
          <w:lang w:eastAsia="en-GB"/>
        </w:rPr>
      </w:pPr>
    </w:p>
    <w:p w14:paraId="1D906E8F"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0CC04DA"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DE324A4"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6E0194BF"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525729D" w14:textId="4DB4562D"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8AAE5DA" w14:textId="77777777" w:rsidR="00837D7B" w:rsidRPr="00EB7F41" w:rsidRDefault="00837D7B" w:rsidP="00837D7B">
      <w:pPr>
        <w:pStyle w:val="Heading4"/>
        <w:spacing w:after="240"/>
      </w:pPr>
      <w:bookmarkStart w:id="262" w:name="legendURL"/>
      <w:bookmarkEnd w:id="262"/>
      <w:r w:rsidRPr="000626F4">
        <w:t xml:space="preserve">legendURL </w:t>
      </w:r>
    </w:p>
    <w:p w14:paraId="6F40967D" w14:textId="600F2093"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w:t>
      </w:r>
      <w:r w:rsidRPr="005C78BB">
        <w:rPr>
          <w:lang w:eastAsia="en-GB"/>
        </w:rPr>
        <w:t>legendURL</w:t>
      </w:r>
    </w:p>
    <w:p w14:paraId="1BDA1F64" w14:textId="77777777" w:rsidR="00837D7B" w:rsidRDefault="00837D7B" w:rsidP="00837D7B">
      <w:pPr>
        <w:rPr>
          <w:lang w:eastAsia="en-GB"/>
        </w:rPr>
      </w:pPr>
      <w:r w:rsidRPr="005C78BB">
        <w:rPr>
          <w:lang w:eastAsia="en-GB"/>
        </w:rPr>
        <w:t>The legend URL spec</w:t>
      </w:r>
      <w:r>
        <w:rPr>
          <w:lang w:eastAsia="en-GB"/>
        </w:rPr>
        <w:t>ifies a link to a legend image.</w:t>
      </w:r>
    </w:p>
    <w:p w14:paraId="19F2FB0C" w14:textId="77777777" w:rsidR="00837D7B" w:rsidRPr="002F1AE7" w:rsidRDefault="00837D7B" w:rsidP="00837D7B">
      <w:pPr>
        <w:rPr>
          <w:lang w:eastAsia="en-GB"/>
        </w:rPr>
      </w:pPr>
      <w:r>
        <w:rPr>
          <w:lang w:eastAsia="en-GB"/>
        </w:rPr>
        <w:t>Example:</w:t>
      </w:r>
    </w:p>
    <w:p w14:paraId="51C96162"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5A9D0B5"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EB87D01"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4804F97"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9C4AF5A" w14:textId="697A0980"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987F7D9" w14:textId="77777777" w:rsidR="00837D7B" w:rsidRPr="000626F4" w:rsidRDefault="00837D7B" w:rsidP="00837D7B">
      <w:pPr>
        <w:pStyle w:val="Heading4"/>
        <w:spacing w:after="240"/>
      </w:pPr>
      <w:bookmarkStart w:id="263" w:name="StyleSetContent"/>
      <w:bookmarkEnd w:id="263"/>
      <w:r w:rsidRPr="000626F4">
        <w:t xml:space="preserve">Content </w:t>
      </w:r>
    </w:p>
    <w:p w14:paraId="103C05BE" w14:textId="7F82D1CD"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styles[k].content</w:t>
      </w:r>
      <w:r w:rsidR="00C24230" w:rsidRPr="005C78BB">
        <w:rPr>
          <w:lang w:eastAsia="en-GB"/>
        </w:rPr>
        <w:t xml:space="preserve"> </w:t>
      </w:r>
    </w:p>
    <w:p w14:paraId="69B50F8E" w14:textId="77777777" w:rsidR="00837D7B" w:rsidRPr="002F1AE7" w:rsidRDefault="00837D7B" w:rsidP="00837D7B">
      <w:pPr>
        <w:rPr>
          <w:lang w:eastAsia="en-GB"/>
        </w:rPr>
      </w:pPr>
      <w:r w:rsidRPr="005C78BB">
        <w:rPr>
          <w:lang w:eastAsia="en-GB"/>
        </w:rPr>
        <w:t xml:space="preserve">The content element allows an external or an inline style definition to be identified. It is a owc:Content class and as such if it has a value on the attribute </w:t>
      </w:r>
      <w:r w:rsidRPr="005C78BB">
        <w:rPr>
          <w:i/>
          <w:iCs/>
          <w:lang w:eastAsia="en-GB"/>
        </w:rPr>
        <w:t>href</w:t>
      </w:r>
      <w:r w:rsidRPr="005C78BB">
        <w:rPr>
          <w:lang w:eastAsia="en-GB"/>
        </w:rPr>
        <w:t xml:space="preserve"> it </w:t>
      </w:r>
      <w:r>
        <w:rPr>
          <w:lang w:eastAsia="en-GB"/>
        </w:rPr>
        <w:t>SHALL</w:t>
      </w:r>
      <w:r w:rsidRPr="005C78BB">
        <w:rPr>
          <w:lang w:eastAsia="en-GB"/>
        </w:rPr>
        <w:t xml:space="preserve"> NOT have inline content. This could potentially be an OGC Styled Layer Descriptor document but also potentially a Cascading Style Sheet. The valid types of document for a given service/inline content are specified in t</w:t>
      </w:r>
      <w:r>
        <w:rPr>
          <w:lang w:eastAsia="en-GB"/>
        </w:rPr>
        <w:t>he relevant offering extension.</w:t>
      </w:r>
    </w:p>
    <w:p w14:paraId="6512BEFB"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17C9925"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40C2104" w14:textId="705B8AF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TPW </w:t>
      </w:r>
    </w:p>
    <w:p w14:paraId="1B359407"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E80AF0C" w14:textId="02EF10E2"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9C8233E" w14:textId="77777777" w:rsidR="00837D7B" w:rsidRPr="002F1AE7" w:rsidRDefault="00837D7B" w:rsidP="00837D7B">
      <w:pPr>
        <w:rPr>
          <w:lang w:eastAsia="en-GB"/>
        </w:rPr>
      </w:pPr>
      <w:r w:rsidRPr="005C78BB">
        <w:rPr>
          <w:lang w:eastAsia="en-GB"/>
        </w:rPr>
        <w:t>or an inline content as</w:t>
      </w:r>
    </w:p>
    <w:p w14:paraId="04C5628D" w14:textId="286757FD" w:rsidR="00837D7B"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FA74CFF"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0419313"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EB421D6" w14:textId="77777777" w:rsidR="00C24230" w:rsidRPr="003E15BD"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36278D1" w14:textId="77777777" w:rsidR="00837D7B" w:rsidRPr="00FD5225" w:rsidRDefault="00837D7B" w:rsidP="00837D7B">
      <w:pPr>
        <w:pStyle w:val="Heading4"/>
        <w:spacing w:after="240"/>
      </w:pPr>
      <w:bookmarkStart w:id="264" w:name="StyleSetExtension"/>
      <w:bookmarkStart w:id="265" w:name="extension_AN5"/>
      <w:bookmarkEnd w:id="264"/>
      <w:bookmarkEnd w:id="265"/>
      <w:r w:rsidRPr="00FD5225">
        <w:t xml:space="preserve">extension </w:t>
      </w:r>
    </w:p>
    <w:p w14:paraId="13C1A93E" w14:textId="47D7EBCA" w:rsidR="00837D7B" w:rsidRDefault="001C4B3D" w:rsidP="00837D7B">
      <w:pPr>
        <w:rPr>
          <w:lang w:eastAsia="en-GB"/>
        </w:rPr>
      </w:pPr>
      <w:r>
        <w:rPr>
          <w:lang w:eastAsia="en-GB"/>
        </w:rPr>
        <w:t>Any other element can be added to the JSON object safeguarding that none of the above element names are used.</w:t>
      </w:r>
    </w:p>
    <w:p w14:paraId="078675A9" w14:textId="77777777" w:rsidR="00837D7B" w:rsidRPr="002B1787" w:rsidRDefault="00837D7B" w:rsidP="00837D7B">
      <w:pPr>
        <w:pStyle w:val="Heading3"/>
        <w:spacing w:after="240"/>
      </w:pPr>
      <w:bookmarkStart w:id="266" w:name="_Ref231519279"/>
      <w:bookmarkStart w:id="267" w:name="_Toc358030854"/>
      <w:bookmarkStart w:id="268" w:name="_Toc262895428"/>
      <w:r w:rsidRPr="002B1787">
        <w:lastRenderedPageBreak/>
        <w:t>DataType OWC:Creator</w:t>
      </w:r>
      <w:bookmarkEnd w:id="266"/>
      <w:bookmarkEnd w:id="267"/>
      <w:bookmarkEnd w:id="268"/>
    </w:p>
    <w:p w14:paraId="4C5C8878" w14:textId="4D153249" w:rsidR="00837D7B" w:rsidRPr="00B952C7" w:rsidRDefault="00837D7B" w:rsidP="00837D7B">
      <w:pPr>
        <w:jc w:val="both"/>
        <w:rPr>
          <w:lang w:eastAsia="en-GB"/>
        </w:rPr>
      </w:pPr>
      <w:r w:rsidRPr="00B952C7">
        <w:rPr>
          <w:lang w:eastAsia="en-GB"/>
        </w:rPr>
        <w:t xml:space="preserve">This datatype class </w:t>
      </w:r>
      <w:r>
        <w:rPr>
          <w:lang w:eastAsia="en-GB"/>
        </w:rPr>
        <w:t>provides place to encode information re</w:t>
      </w:r>
      <w:r w:rsidR="00C24230">
        <w:rPr>
          <w:lang w:eastAsia="en-GB"/>
        </w:rPr>
        <w:t>lated to the creator of the con</w:t>
      </w:r>
      <w:r>
        <w:rPr>
          <w:lang w:eastAsia="en-GB"/>
        </w:rPr>
        <w:t xml:space="preserve">text document. It includes the creator application and any relevant properties or settings for the application. </w:t>
      </w:r>
    </w:p>
    <w:p w14:paraId="14EC46A7" w14:textId="77777777" w:rsidR="00837D7B" w:rsidRDefault="00837D7B" w:rsidP="00837D7B">
      <w:pPr>
        <w:pStyle w:val="Tabletitle"/>
      </w:pPr>
      <w:bookmarkStart w:id="269" w:name="_Ref231520803"/>
      <w:r>
        <w:t xml:space="preserve">Table </w:t>
      </w:r>
      <w:fldSimple w:instr=" SEQ Table \* ARABIC ">
        <w:r>
          <w:rPr>
            <w:noProof/>
          </w:rPr>
          <w:t>5</w:t>
        </w:r>
      </w:fldSimple>
      <w:bookmarkEnd w:id="269"/>
      <w:r>
        <w:t xml:space="preserve"> - Definitions of owc:Creator</w:t>
      </w:r>
      <w:r w:rsidRPr="005C78BB">
        <w:t xml:space="preserve"> </w:t>
      </w:r>
      <w:r>
        <w:t xml:space="preserve">elements </w:t>
      </w:r>
    </w:p>
    <w:tbl>
      <w:tblPr>
        <w:tblW w:w="9073"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2759"/>
        <w:gridCol w:w="2410"/>
        <w:gridCol w:w="1843"/>
      </w:tblGrid>
      <w:tr w:rsidR="00837D7B" w14:paraId="72C27E41" w14:textId="77777777" w:rsidTr="00837D7B">
        <w:trPr>
          <w:cantSplit/>
          <w:tblHeader/>
        </w:trPr>
        <w:tc>
          <w:tcPr>
            <w:tcW w:w="2061" w:type="dxa"/>
            <w:tcBorders>
              <w:top w:val="single" w:sz="12" w:space="0" w:color="auto"/>
              <w:bottom w:val="single" w:sz="12" w:space="0" w:color="auto"/>
            </w:tcBorders>
          </w:tcPr>
          <w:p w14:paraId="475F2D17" w14:textId="5DA5B09C" w:rsidR="00837D7B" w:rsidRDefault="00837D7B" w:rsidP="00C24230">
            <w:pPr>
              <w:pStyle w:val="BodyTextIndent"/>
              <w:jc w:val="center"/>
              <w:rPr>
                <w:b/>
              </w:rPr>
            </w:pPr>
            <w:r w:rsidRPr="005B6111">
              <w:rPr>
                <w:b/>
              </w:rPr>
              <w:t>Names: Conceptual</w:t>
            </w:r>
            <w:r>
              <w:rPr>
                <w:b/>
              </w:rPr>
              <w:br/>
            </w:r>
            <w:r w:rsidR="00C24230">
              <w:rPr>
                <w:b/>
              </w:rPr>
              <w:t>JSON</w:t>
            </w:r>
            <w:r w:rsidRPr="005B6111">
              <w:rPr>
                <w:b/>
              </w:rPr>
              <w:t xml:space="preserve"> mapping</w:t>
            </w:r>
          </w:p>
        </w:tc>
        <w:tc>
          <w:tcPr>
            <w:tcW w:w="2759" w:type="dxa"/>
            <w:tcBorders>
              <w:top w:val="single" w:sz="12" w:space="0" w:color="auto"/>
              <w:bottom w:val="single" w:sz="12" w:space="0" w:color="auto"/>
            </w:tcBorders>
          </w:tcPr>
          <w:p w14:paraId="29519C94" w14:textId="77777777" w:rsidR="00837D7B" w:rsidRDefault="00837D7B" w:rsidP="00837D7B">
            <w:pPr>
              <w:pStyle w:val="BodyTextIndent"/>
              <w:jc w:val="center"/>
              <w:rPr>
                <w:b/>
              </w:rPr>
            </w:pPr>
            <w:r>
              <w:rPr>
                <w:b/>
              </w:rPr>
              <w:t>Definition</w:t>
            </w:r>
          </w:p>
        </w:tc>
        <w:tc>
          <w:tcPr>
            <w:tcW w:w="2410" w:type="dxa"/>
            <w:tcBorders>
              <w:top w:val="single" w:sz="12" w:space="0" w:color="auto"/>
              <w:bottom w:val="single" w:sz="12" w:space="0" w:color="auto"/>
            </w:tcBorders>
          </w:tcPr>
          <w:p w14:paraId="3AF0AFB6"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3E9199B5" w14:textId="77777777" w:rsidR="00837D7B" w:rsidRDefault="00837D7B" w:rsidP="00837D7B">
            <w:pPr>
              <w:pStyle w:val="BodyTextIndent"/>
              <w:jc w:val="center"/>
              <w:rPr>
                <w:b/>
              </w:rPr>
            </w:pPr>
            <w:r>
              <w:rPr>
                <w:b/>
              </w:rPr>
              <w:t>Multiplicity and use</w:t>
            </w:r>
          </w:p>
        </w:tc>
      </w:tr>
      <w:tr w:rsidR="00837D7B" w:rsidRPr="00411689" w14:paraId="59FDB349" w14:textId="77777777" w:rsidTr="00837D7B">
        <w:trPr>
          <w:cantSplit/>
        </w:trPr>
        <w:tc>
          <w:tcPr>
            <w:tcW w:w="2061" w:type="dxa"/>
            <w:tcBorders>
              <w:top w:val="single" w:sz="12" w:space="0" w:color="auto"/>
              <w:bottom w:val="single" w:sz="4" w:space="0" w:color="auto"/>
            </w:tcBorders>
            <w:shd w:val="clear" w:color="auto" w:fill="auto"/>
          </w:tcPr>
          <w:p w14:paraId="2A728B16" w14:textId="77777777" w:rsidR="00837D7B" w:rsidRDefault="00837D7B" w:rsidP="00837D7B">
            <w:pPr>
              <w:pStyle w:val="BodyTextIndent"/>
            </w:pPr>
            <w:r w:rsidRPr="005B6111">
              <w:t>creatorApplication</w:t>
            </w:r>
          </w:p>
          <w:p w14:paraId="074E8E0F" w14:textId="03C9DFCC" w:rsidR="00837D7B" w:rsidRPr="0048349A" w:rsidRDefault="00837D7B" w:rsidP="00C24230">
            <w:pPr>
              <w:pStyle w:val="BodyTextIndent"/>
              <w:ind w:left="0" w:firstLine="0"/>
            </w:pPr>
            <w:r w:rsidRPr="004A12A0">
              <w:rPr>
                <w:rFonts w:ascii="Courier New" w:hAnsi="Courier New" w:cs="Courier New"/>
                <w:sz w:val="18"/>
                <w:szCs w:val="18"/>
              </w:rPr>
              <w:t>generator</w:t>
            </w:r>
          </w:p>
        </w:tc>
        <w:tc>
          <w:tcPr>
            <w:tcW w:w="2759" w:type="dxa"/>
            <w:tcBorders>
              <w:top w:val="single" w:sz="12" w:space="0" w:color="auto"/>
              <w:bottom w:val="single" w:sz="4" w:space="0" w:color="auto"/>
            </w:tcBorders>
            <w:shd w:val="clear" w:color="auto" w:fill="auto"/>
          </w:tcPr>
          <w:p w14:paraId="6BAC785D" w14:textId="77777777" w:rsidR="00837D7B" w:rsidRPr="00A01DA9" w:rsidRDefault="00837D7B" w:rsidP="00837D7B">
            <w:pPr>
              <w:pStyle w:val="BodyTextIndent"/>
              <w:rPr>
                <w:noProof/>
              </w:rPr>
            </w:pPr>
            <w:r w:rsidRPr="00377239">
              <w:rPr>
                <w:rFonts w:cs="Arial"/>
                <w:color w:val="000000"/>
                <w:szCs w:val="18"/>
                <w:lang w:eastAsia="en-GB"/>
              </w:rPr>
              <w:t>The name, reference and version of the creator application used to create the context document</w:t>
            </w:r>
          </w:p>
        </w:tc>
        <w:tc>
          <w:tcPr>
            <w:tcW w:w="2410" w:type="dxa"/>
            <w:tcBorders>
              <w:top w:val="single" w:sz="12" w:space="0" w:color="auto"/>
              <w:bottom w:val="single" w:sz="4" w:space="0" w:color="auto"/>
            </w:tcBorders>
            <w:shd w:val="clear" w:color="auto" w:fill="auto"/>
          </w:tcPr>
          <w:p w14:paraId="52927A5A" w14:textId="77777777" w:rsidR="00837D7B" w:rsidRDefault="00837D7B" w:rsidP="00837D7B">
            <w:pPr>
              <w:pStyle w:val="BodyTextIndent"/>
              <w:rPr>
                <w:noProof/>
              </w:rPr>
            </w:pPr>
            <w:r>
              <w:t>owc:</w:t>
            </w:r>
            <w:r w:rsidRPr="00377239">
              <w:t>CreatorApplication</w:t>
            </w:r>
            <w:r>
              <w:rPr>
                <w:noProof/>
              </w:rPr>
              <w:t xml:space="preserve"> </w:t>
            </w:r>
            <w:r>
              <w:rPr>
                <w:noProof/>
              </w:rPr>
              <w:br/>
            </w:r>
            <w:r>
              <w:t xml:space="preserve">(as defined in </w:t>
            </w:r>
            <w:r w:rsidRPr="00377A67">
              <w:fldChar w:fldCharType="begin"/>
            </w:r>
            <w:r w:rsidRPr="00377A67">
              <w:instrText xml:space="preserve"> REF _Ref231519933 \h </w:instrText>
            </w:r>
            <w:r w:rsidRPr="00377A67">
              <w:fldChar w:fldCharType="separate"/>
            </w:r>
            <w:r>
              <w:t xml:space="preserve">Table </w:t>
            </w:r>
            <w:r>
              <w:rPr>
                <w:noProof/>
              </w:rPr>
              <w:t>6</w:t>
            </w:r>
            <w:r w:rsidRPr="00377A67">
              <w:fldChar w:fldCharType="end"/>
            </w:r>
            <w:r>
              <w:t>)</w:t>
            </w:r>
          </w:p>
        </w:tc>
        <w:tc>
          <w:tcPr>
            <w:tcW w:w="1843" w:type="dxa"/>
            <w:tcBorders>
              <w:top w:val="single" w:sz="12" w:space="0" w:color="auto"/>
              <w:bottom w:val="single" w:sz="4" w:space="0" w:color="auto"/>
            </w:tcBorders>
            <w:shd w:val="clear" w:color="auto" w:fill="auto"/>
          </w:tcPr>
          <w:p w14:paraId="586C9E31" w14:textId="77777777" w:rsidR="00837D7B" w:rsidRPr="00411689" w:rsidRDefault="00837D7B" w:rsidP="00837D7B">
            <w:pPr>
              <w:pStyle w:val="BodyTextIndent"/>
            </w:pPr>
            <w:r>
              <w:t>Zero or one (optional)</w:t>
            </w:r>
          </w:p>
        </w:tc>
      </w:tr>
      <w:tr w:rsidR="00837D7B" w:rsidRPr="00411689" w14:paraId="6BF428F5" w14:textId="77777777" w:rsidTr="00837D7B">
        <w:trPr>
          <w:cantSplit/>
        </w:trPr>
        <w:tc>
          <w:tcPr>
            <w:tcW w:w="2061" w:type="dxa"/>
            <w:shd w:val="clear" w:color="auto" w:fill="auto"/>
          </w:tcPr>
          <w:p w14:paraId="74D3F087" w14:textId="77777777" w:rsidR="00837D7B" w:rsidRDefault="00837D7B" w:rsidP="00837D7B">
            <w:pPr>
              <w:pStyle w:val="BodyTextIndent"/>
            </w:pPr>
            <w:r w:rsidRPr="00377239">
              <w:rPr>
                <w:rFonts w:cs="Arial"/>
                <w:color w:val="000000"/>
                <w:szCs w:val="18"/>
                <w:lang w:eastAsia="en-GB"/>
              </w:rPr>
              <w:t>creatorDisplay</w:t>
            </w:r>
          </w:p>
          <w:p w14:paraId="01BF524C" w14:textId="729B4E94" w:rsidR="00837D7B" w:rsidRPr="0048349A" w:rsidRDefault="00837D7B" w:rsidP="00837D7B">
            <w:pPr>
              <w:pStyle w:val="BodyTextIndent"/>
            </w:pPr>
            <w:r>
              <w:rPr>
                <w:rFonts w:ascii="Courier New" w:hAnsi="Courier New" w:cs="Courier New"/>
                <w:sz w:val="18"/>
                <w:szCs w:val="18"/>
              </w:rPr>
              <w:t>display</w:t>
            </w:r>
          </w:p>
        </w:tc>
        <w:tc>
          <w:tcPr>
            <w:tcW w:w="2759" w:type="dxa"/>
            <w:shd w:val="clear" w:color="auto" w:fill="auto"/>
          </w:tcPr>
          <w:p w14:paraId="23C4ECC7" w14:textId="77777777" w:rsidR="00837D7B" w:rsidRPr="00E50A2F" w:rsidRDefault="00837D7B" w:rsidP="00837D7B">
            <w:pPr>
              <w:pStyle w:val="BodyTextIndent"/>
              <w:rPr>
                <w:noProof/>
              </w:rPr>
            </w:pPr>
            <w:r w:rsidRPr="00377239">
              <w:rPr>
                <w:rFonts w:cs="Arial"/>
                <w:color w:val="000000"/>
                <w:szCs w:val="18"/>
                <w:lang w:eastAsia="en-GB"/>
              </w:rPr>
              <w:t>Properties of the display in use when the context document was created (for display based applications only).</w:t>
            </w:r>
          </w:p>
        </w:tc>
        <w:tc>
          <w:tcPr>
            <w:tcW w:w="2410" w:type="dxa"/>
            <w:shd w:val="clear" w:color="auto" w:fill="auto"/>
          </w:tcPr>
          <w:p w14:paraId="54BC467E" w14:textId="77777777" w:rsidR="00837D7B" w:rsidRDefault="00837D7B" w:rsidP="00837D7B">
            <w:pPr>
              <w:pStyle w:val="BodyTextIndent"/>
            </w:pPr>
            <w:r>
              <w:t>owc:</w:t>
            </w:r>
            <w:r w:rsidRPr="00377239">
              <w:t>CreatorDisplay</w:t>
            </w:r>
            <w:r>
              <w:br/>
              <w:t>(as defined in</w:t>
            </w:r>
            <w:r w:rsidRPr="00377A67">
              <w:t xml:space="preserve"> </w:t>
            </w:r>
            <w:r w:rsidRPr="00377A67">
              <w:fldChar w:fldCharType="begin"/>
            </w:r>
            <w:r w:rsidRPr="00377A67">
              <w:instrText xml:space="preserve"> REF _Ref231519964 \h </w:instrText>
            </w:r>
            <w:r w:rsidRPr="00377A67">
              <w:fldChar w:fldCharType="separate"/>
            </w:r>
            <w:r>
              <w:t xml:space="preserve">Table </w:t>
            </w:r>
            <w:r>
              <w:rPr>
                <w:noProof/>
              </w:rPr>
              <w:t>7</w:t>
            </w:r>
            <w:r w:rsidRPr="00377A67">
              <w:fldChar w:fldCharType="end"/>
            </w:r>
            <w:r>
              <w:t>)</w:t>
            </w:r>
          </w:p>
        </w:tc>
        <w:tc>
          <w:tcPr>
            <w:tcW w:w="1843" w:type="dxa"/>
            <w:shd w:val="clear" w:color="auto" w:fill="auto"/>
          </w:tcPr>
          <w:p w14:paraId="55E92318" w14:textId="77777777" w:rsidR="00837D7B" w:rsidRPr="00411689" w:rsidRDefault="00837D7B" w:rsidP="00837D7B">
            <w:pPr>
              <w:pStyle w:val="BodyTextIndent"/>
            </w:pPr>
            <w:r>
              <w:t>Zero or more (optional)</w:t>
            </w:r>
          </w:p>
        </w:tc>
      </w:tr>
      <w:tr w:rsidR="00837D7B" w:rsidRPr="00411689" w14:paraId="6E83FB8B" w14:textId="77777777" w:rsidTr="00837D7B">
        <w:trPr>
          <w:cantSplit/>
        </w:trPr>
        <w:tc>
          <w:tcPr>
            <w:tcW w:w="2061" w:type="dxa"/>
          </w:tcPr>
          <w:p w14:paraId="10D425A9" w14:textId="77777777" w:rsidR="00837D7B" w:rsidRPr="0048349A" w:rsidRDefault="00837D7B" w:rsidP="00837D7B">
            <w:pPr>
              <w:pStyle w:val="BodyTextIndent"/>
            </w:pPr>
            <w:r w:rsidRPr="00377239">
              <w:rPr>
                <w:rFonts w:cs="Arial"/>
                <w:color w:val="000000"/>
                <w:szCs w:val="18"/>
                <w:lang w:eastAsia="en-GB"/>
              </w:rPr>
              <w:t>extension</w:t>
            </w:r>
          </w:p>
        </w:tc>
        <w:tc>
          <w:tcPr>
            <w:tcW w:w="2759" w:type="dxa"/>
          </w:tcPr>
          <w:p w14:paraId="35B5722D" w14:textId="77777777" w:rsidR="00837D7B" w:rsidRPr="00A01DA9" w:rsidRDefault="00837D7B" w:rsidP="00837D7B">
            <w:pPr>
              <w:pStyle w:val="BodyTextIndent"/>
              <w:rPr>
                <w:noProof/>
              </w:rPr>
            </w:pPr>
            <w:r w:rsidRPr="00377239">
              <w:rPr>
                <w:rFonts w:cs="Arial"/>
                <w:color w:val="000000"/>
                <w:szCs w:val="18"/>
                <w:lang w:eastAsia="en-GB"/>
              </w:rPr>
              <w:t>Any encoding should allow the user to extend the Creator information to include custom items</w:t>
            </w:r>
          </w:p>
        </w:tc>
        <w:tc>
          <w:tcPr>
            <w:tcW w:w="2410" w:type="dxa"/>
          </w:tcPr>
          <w:p w14:paraId="0CEA0184" w14:textId="77777777" w:rsidR="00837D7B" w:rsidRDefault="00837D7B" w:rsidP="00837D7B">
            <w:pPr>
              <w:pStyle w:val="BodyTextIndent"/>
            </w:pPr>
            <w:r>
              <w:t>n/a</w:t>
            </w:r>
          </w:p>
        </w:tc>
        <w:tc>
          <w:tcPr>
            <w:tcW w:w="1843" w:type="dxa"/>
          </w:tcPr>
          <w:p w14:paraId="0848DE47" w14:textId="77777777" w:rsidR="00837D7B" w:rsidRPr="00411689" w:rsidRDefault="00837D7B" w:rsidP="00837D7B">
            <w:pPr>
              <w:pStyle w:val="BodyTextIndent"/>
            </w:pPr>
            <w:r>
              <w:t>Zero or more (optional)</w:t>
            </w:r>
          </w:p>
        </w:tc>
      </w:tr>
    </w:tbl>
    <w:p w14:paraId="5855F4B6" w14:textId="77777777" w:rsidR="00837D7B" w:rsidRDefault="00837D7B" w:rsidP="00837D7B">
      <w:pPr>
        <w:rPr>
          <w:lang w:eastAsia="en-GB"/>
        </w:rPr>
      </w:pPr>
    </w:p>
    <w:p w14:paraId="7499D5A3" w14:textId="77777777" w:rsidR="00837D7B" w:rsidRPr="00570AB6" w:rsidRDefault="00837D7B" w:rsidP="00837D7B">
      <w:pPr>
        <w:pStyle w:val="Heading3"/>
        <w:spacing w:after="240"/>
      </w:pPr>
      <w:bookmarkStart w:id="270" w:name="_Ref231519141"/>
      <w:bookmarkStart w:id="271" w:name="_Toc358030855"/>
      <w:bookmarkStart w:id="272" w:name="_Toc262895429"/>
      <w:r>
        <w:t>DataType</w:t>
      </w:r>
      <w:r w:rsidRPr="005C78BB">
        <w:t xml:space="preserve"> </w:t>
      </w:r>
      <w:r>
        <w:t>OWC:Creator/</w:t>
      </w:r>
      <w:r w:rsidRPr="005C78BB">
        <w:t>OWC:</w:t>
      </w:r>
      <w:r>
        <w:t>CreatorApplication</w:t>
      </w:r>
      <w:bookmarkEnd w:id="270"/>
      <w:bookmarkEnd w:id="271"/>
      <w:bookmarkEnd w:id="272"/>
    </w:p>
    <w:p w14:paraId="04EC64A8" w14:textId="3055B0F5" w:rsidR="00C24230" w:rsidRDefault="00C24230" w:rsidP="00837D7B">
      <w:pPr>
        <w:rPr>
          <w:color w:val="000000" w:themeColor="text1"/>
          <w:lang w:eastAsia="en-GB"/>
        </w:rPr>
      </w:pPr>
      <w:r w:rsidRPr="00B952C7">
        <w:rPr>
          <w:lang w:eastAsia="en-GB"/>
        </w:rPr>
        <w:t xml:space="preserve">This datatype class </w:t>
      </w:r>
      <w:r>
        <w:rPr>
          <w:lang w:eastAsia="en-GB"/>
        </w:rPr>
        <w:t>provides place to encode information related to the application responsible be the creation of the context document</w:t>
      </w:r>
      <w:r>
        <w:rPr>
          <w:color w:val="000000" w:themeColor="text1"/>
          <w:lang w:eastAsia="en-GB"/>
        </w:rPr>
        <w:t xml:space="preserve"> (not necessarily the content described).</w:t>
      </w:r>
    </w:p>
    <w:p w14:paraId="0DEFE796" w14:textId="77777777" w:rsidR="00837D7B" w:rsidRDefault="00837D7B" w:rsidP="00837D7B">
      <w:pPr>
        <w:pStyle w:val="Tabletitle"/>
      </w:pPr>
      <w:bookmarkStart w:id="273" w:name="_Ref231519933"/>
      <w:r>
        <w:t xml:space="preserve">Table </w:t>
      </w:r>
      <w:fldSimple w:instr=" SEQ Table \* ARABIC ">
        <w:r>
          <w:rPr>
            <w:noProof/>
          </w:rPr>
          <w:t>6</w:t>
        </w:r>
      </w:fldSimple>
      <w:bookmarkEnd w:id="273"/>
      <w:r>
        <w:t xml:space="preserve"> - Definitions of owc:Creator/</w:t>
      </w:r>
      <w:r w:rsidRPr="005C78BB">
        <w:t>OWC:</w:t>
      </w:r>
      <w:r>
        <w:t>CreatorApplication</w:t>
      </w:r>
      <w:r w:rsidRPr="005C78BB">
        <w:t xml:space="preserve"> </w:t>
      </w:r>
      <w:r>
        <w:t>elements</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837D7B" w14:paraId="58C5CB2B" w14:textId="77777777" w:rsidTr="00837D7B">
        <w:trPr>
          <w:cantSplit/>
          <w:tblHeader/>
        </w:trPr>
        <w:tc>
          <w:tcPr>
            <w:tcW w:w="2061" w:type="dxa"/>
            <w:tcBorders>
              <w:top w:val="single" w:sz="12" w:space="0" w:color="auto"/>
              <w:bottom w:val="single" w:sz="12" w:space="0" w:color="auto"/>
            </w:tcBorders>
          </w:tcPr>
          <w:p w14:paraId="479426FB" w14:textId="025A849F" w:rsidR="00837D7B" w:rsidRDefault="00837D7B" w:rsidP="00C24230">
            <w:pPr>
              <w:pStyle w:val="BodyTextIndent"/>
              <w:jc w:val="center"/>
              <w:rPr>
                <w:b/>
              </w:rPr>
            </w:pPr>
            <w:r>
              <w:rPr>
                <w:b/>
              </w:rPr>
              <w:t>Names: Conceptual</w:t>
            </w:r>
            <w:r>
              <w:rPr>
                <w:b/>
              </w:rPr>
              <w:br/>
            </w:r>
            <w:r w:rsidR="00C24230">
              <w:rPr>
                <w:b/>
              </w:rPr>
              <w:t xml:space="preserve">JSON </w:t>
            </w:r>
            <w:r>
              <w:rPr>
                <w:b/>
              </w:rPr>
              <w:t>mapping</w:t>
            </w:r>
          </w:p>
        </w:tc>
        <w:tc>
          <w:tcPr>
            <w:tcW w:w="3043" w:type="dxa"/>
            <w:tcBorders>
              <w:top w:val="single" w:sz="12" w:space="0" w:color="auto"/>
              <w:bottom w:val="single" w:sz="12" w:space="0" w:color="auto"/>
            </w:tcBorders>
          </w:tcPr>
          <w:p w14:paraId="19A83B96"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66029925"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0CBA0E5D" w14:textId="77777777" w:rsidR="00837D7B" w:rsidRDefault="00837D7B" w:rsidP="00837D7B">
            <w:pPr>
              <w:pStyle w:val="BodyTextIndent"/>
              <w:jc w:val="center"/>
              <w:rPr>
                <w:b/>
              </w:rPr>
            </w:pPr>
            <w:r>
              <w:rPr>
                <w:b/>
              </w:rPr>
              <w:t>Multiplicity and use</w:t>
            </w:r>
          </w:p>
        </w:tc>
      </w:tr>
      <w:tr w:rsidR="00837D7B" w14:paraId="0809379F" w14:textId="77777777" w:rsidTr="00837D7B">
        <w:trPr>
          <w:cantSplit/>
        </w:trPr>
        <w:tc>
          <w:tcPr>
            <w:tcW w:w="2061" w:type="dxa"/>
            <w:tcBorders>
              <w:top w:val="single" w:sz="12" w:space="0" w:color="auto"/>
              <w:bottom w:val="single" w:sz="4" w:space="0" w:color="auto"/>
            </w:tcBorders>
            <w:shd w:val="clear" w:color="auto" w:fill="auto"/>
          </w:tcPr>
          <w:p w14:paraId="3710121B" w14:textId="77777777" w:rsidR="00837D7B" w:rsidRDefault="00837D7B" w:rsidP="00837D7B">
            <w:pPr>
              <w:pStyle w:val="BodyTextIndent"/>
            </w:pPr>
            <w:r>
              <w:t>Title</w:t>
            </w:r>
          </w:p>
          <w:p w14:paraId="7E935558" w14:textId="2F20AD4E" w:rsidR="00837D7B" w:rsidRPr="0048349A" w:rsidRDefault="00837D7B" w:rsidP="00C24230">
            <w:pPr>
              <w:pStyle w:val="BodyTextIndent"/>
              <w:ind w:left="0" w:firstLine="0"/>
            </w:pPr>
            <w:r>
              <w:rPr>
                <w:rFonts w:ascii="Courier New" w:hAnsi="Courier New" w:cs="Courier New"/>
                <w:sz w:val="18"/>
                <w:szCs w:val="18"/>
              </w:rPr>
              <w:t>generator</w:t>
            </w:r>
            <w:r w:rsidR="00C24230">
              <w:rPr>
                <w:rFonts w:ascii="Courier New" w:hAnsi="Courier New" w:cs="Courier New"/>
                <w:sz w:val="18"/>
                <w:szCs w:val="18"/>
              </w:rPr>
              <w:t>.title</w:t>
            </w:r>
          </w:p>
        </w:tc>
        <w:tc>
          <w:tcPr>
            <w:tcW w:w="3043" w:type="dxa"/>
            <w:tcBorders>
              <w:top w:val="single" w:sz="12" w:space="0" w:color="auto"/>
              <w:bottom w:val="single" w:sz="4" w:space="0" w:color="auto"/>
            </w:tcBorders>
            <w:shd w:val="clear" w:color="auto" w:fill="auto"/>
          </w:tcPr>
          <w:p w14:paraId="753E125E" w14:textId="77777777" w:rsidR="00837D7B" w:rsidRPr="00A01DA9" w:rsidRDefault="00837D7B" w:rsidP="00837D7B">
            <w:pPr>
              <w:pStyle w:val="BodyTextIndent"/>
              <w:rPr>
                <w:noProof/>
              </w:rPr>
            </w:pPr>
            <w:r w:rsidRPr="00490EC7">
              <w:rPr>
                <w:noProof/>
              </w:rPr>
              <w:t>Title or name of the application (for display purposes)</w:t>
            </w:r>
          </w:p>
        </w:tc>
        <w:tc>
          <w:tcPr>
            <w:tcW w:w="2126" w:type="dxa"/>
            <w:tcBorders>
              <w:top w:val="single" w:sz="12" w:space="0" w:color="auto"/>
              <w:bottom w:val="single" w:sz="4" w:space="0" w:color="auto"/>
            </w:tcBorders>
            <w:shd w:val="clear" w:color="auto" w:fill="auto"/>
          </w:tcPr>
          <w:p w14:paraId="695394A9" w14:textId="77777777" w:rsidR="00837D7B" w:rsidRDefault="00837D7B" w:rsidP="00837D7B">
            <w:pPr>
              <w:pStyle w:val="BodyTextIndent"/>
              <w:rPr>
                <w:noProof/>
              </w:rPr>
            </w:pPr>
            <w:r>
              <w:t>CharacterString</w:t>
            </w:r>
            <w:r>
              <w:rPr>
                <w:noProof/>
              </w:rPr>
              <w:t xml:space="preserve"> </w:t>
            </w:r>
          </w:p>
          <w:p w14:paraId="467B029E" w14:textId="77777777" w:rsidR="00837D7B" w:rsidRDefault="00837D7B" w:rsidP="00837D7B">
            <w:pPr>
              <w:pStyle w:val="BodyTextIndent"/>
              <w:rPr>
                <w:noProof/>
              </w:rPr>
            </w:pPr>
          </w:p>
        </w:tc>
        <w:tc>
          <w:tcPr>
            <w:tcW w:w="1843" w:type="dxa"/>
            <w:tcBorders>
              <w:top w:val="single" w:sz="12" w:space="0" w:color="auto"/>
              <w:bottom w:val="single" w:sz="4" w:space="0" w:color="auto"/>
            </w:tcBorders>
            <w:shd w:val="clear" w:color="auto" w:fill="auto"/>
          </w:tcPr>
          <w:p w14:paraId="78203E76" w14:textId="77777777" w:rsidR="00837D7B" w:rsidRPr="00411689" w:rsidRDefault="00837D7B" w:rsidP="00837D7B">
            <w:pPr>
              <w:pStyle w:val="BodyTextIndent"/>
            </w:pPr>
            <w:r>
              <w:t>Zero or one (optional)</w:t>
            </w:r>
          </w:p>
        </w:tc>
      </w:tr>
      <w:tr w:rsidR="00837D7B" w14:paraId="7B599F28" w14:textId="77777777" w:rsidTr="00837D7B">
        <w:trPr>
          <w:cantSplit/>
        </w:trPr>
        <w:tc>
          <w:tcPr>
            <w:tcW w:w="2061" w:type="dxa"/>
            <w:shd w:val="clear" w:color="auto" w:fill="auto"/>
          </w:tcPr>
          <w:p w14:paraId="64A780E3" w14:textId="77777777" w:rsidR="00837D7B" w:rsidRDefault="00837D7B" w:rsidP="00837D7B">
            <w:pPr>
              <w:pStyle w:val="BodyTextIndent"/>
            </w:pPr>
            <w:r>
              <w:t>uri</w:t>
            </w:r>
            <w:r w:rsidRPr="0048349A">
              <w:t xml:space="preserve"> </w:t>
            </w:r>
          </w:p>
          <w:p w14:paraId="0908722A" w14:textId="266680C1" w:rsidR="00837D7B" w:rsidRPr="0048349A" w:rsidRDefault="00837D7B" w:rsidP="00C24230">
            <w:pPr>
              <w:pStyle w:val="BodyTextIndent"/>
            </w:pPr>
            <w:r>
              <w:rPr>
                <w:rFonts w:ascii="Courier New" w:hAnsi="Courier New" w:cs="Courier New"/>
                <w:sz w:val="18"/>
                <w:szCs w:val="18"/>
              </w:rPr>
              <w:t>generator</w:t>
            </w:r>
            <w:r w:rsidR="00C24230">
              <w:rPr>
                <w:rFonts w:ascii="Courier New" w:hAnsi="Courier New" w:cs="Courier New"/>
                <w:sz w:val="18"/>
                <w:szCs w:val="18"/>
              </w:rPr>
              <w:t>.</w:t>
            </w:r>
            <w:r>
              <w:rPr>
                <w:rFonts w:ascii="Courier New" w:hAnsi="Courier New" w:cs="Courier New"/>
                <w:sz w:val="18"/>
                <w:szCs w:val="18"/>
              </w:rPr>
              <w:t>uri</w:t>
            </w:r>
          </w:p>
        </w:tc>
        <w:tc>
          <w:tcPr>
            <w:tcW w:w="3043" w:type="dxa"/>
            <w:shd w:val="clear" w:color="auto" w:fill="auto"/>
          </w:tcPr>
          <w:p w14:paraId="241065BD" w14:textId="77777777" w:rsidR="00837D7B" w:rsidRPr="00E50A2F" w:rsidRDefault="00837D7B" w:rsidP="00837D7B">
            <w:pPr>
              <w:pStyle w:val="BodyTextIndent"/>
              <w:rPr>
                <w:noProof/>
              </w:rPr>
            </w:pPr>
            <w:r w:rsidRPr="00E50A2F">
              <w:rPr>
                <w:noProof/>
              </w:rPr>
              <w:t>URI describing the creator application.</w:t>
            </w:r>
          </w:p>
        </w:tc>
        <w:tc>
          <w:tcPr>
            <w:tcW w:w="2126" w:type="dxa"/>
            <w:shd w:val="clear" w:color="auto" w:fill="auto"/>
          </w:tcPr>
          <w:p w14:paraId="241BCB25" w14:textId="77777777" w:rsidR="00837D7B" w:rsidRDefault="00837D7B" w:rsidP="00837D7B">
            <w:pPr>
              <w:pStyle w:val="BodyTextIndent"/>
            </w:pPr>
            <w:r>
              <w:t>URI</w:t>
            </w:r>
          </w:p>
        </w:tc>
        <w:tc>
          <w:tcPr>
            <w:tcW w:w="1843" w:type="dxa"/>
            <w:shd w:val="clear" w:color="auto" w:fill="auto"/>
          </w:tcPr>
          <w:p w14:paraId="594D08DB" w14:textId="77777777" w:rsidR="00837D7B" w:rsidRPr="00411689" w:rsidRDefault="00837D7B" w:rsidP="00837D7B">
            <w:pPr>
              <w:pStyle w:val="BodyTextIndent"/>
            </w:pPr>
            <w:r>
              <w:t>Zero or more (optional)</w:t>
            </w:r>
          </w:p>
        </w:tc>
      </w:tr>
      <w:tr w:rsidR="00837D7B" w14:paraId="76C90E9B" w14:textId="77777777" w:rsidTr="00837D7B">
        <w:trPr>
          <w:cantSplit/>
        </w:trPr>
        <w:tc>
          <w:tcPr>
            <w:tcW w:w="2061" w:type="dxa"/>
          </w:tcPr>
          <w:p w14:paraId="383BCD6C" w14:textId="77777777" w:rsidR="00837D7B" w:rsidRDefault="00837D7B" w:rsidP="00837D7B">
            <w:pPr>
              <w:pStyle w:val="BodyTextIndent"/>
            </w:pPr>
            <w:r>
              <w:t>version</w:t>
            </w:r>
            <w:r w:rsidRPr="0048349A">
              <w:t xml:space="preserve"> </w:t>
            </w:r>
          </w:p>
          <w:p w14:paraId="694486DE" w14:textId="178C4D06" w:rsidR="00837D7B" w:rsidRPr="0048349A" w:rsidRDefault="00837D7B" w:rsidP="00C24230">
            <w:pPr>
              <w:pStyle w:val="BodyTextIndent"/>
            </w:pPr>
            <w:r>
              <w:rPr>
                <w:rFonts w:ascii="Courier New" w:hAnsi="Courier New" w:cs="Courier New"/>
                <w:sz w:val="18"/>
                <w:szCs w:val="18"/>
              </w:rPr>
              <w:t>generator</w:t>
            </w:r>
            <w:r w:rsidR="00C24230">
              <w:rPr>
                <w:rFonts w:ascii="Courier New" w:hAnsi="Courier New" w:cs="Courier New"/>
                <w:sz w:val="18"/>
                <w:szCs w:val="18"/>
              </w:rPr>
              <w:t>.</w:t>
            </w:r>
            <w:r>
              <w:rPr>
                <w:rFonts w:ascii="Courier New" w:hAnsi="Courier New" w:cs="Courier New"/>
                <w:sz w:val="18"/>
                <w:szCs w:val="18"/>
              </w:rPr>
              <w:t>version</w:t>
            </w:r>
          </w:p>
        </w:tc>
        <w:tc>
          <w:tcPr>
            <w:tcW w:w="3043" w:type="dxa"/>
          </w:tcPr>
          <w:p w14:paraId="04F6DC4D" w14:textId="77777777" w:rsidR="00837D7B" w:rsidRPr="00A01DA9" w:rsidRDefault="00837D7B" w:rsidP="00837D7B">
            <w:pPr>
              <w:pStyle w:val="BodyTextIndent"/>
              <w:rPr>
                <w:noProof/>
              </w:rPr>
            </w:pPr>
            <w:r>
              <w:rPr>
                <w:noProof/>
              </w:rPr>
              <w:t>Version of the creator application</w:t>
            </w:r>
          </w:p>
        </w:tc>
        <w:tc>
          <w:tcPr>
            <w:tcW w:w="2126" w:type="dxa"/>
          </w:tcPr>
          <w:p w14:paraId="0D6E2DCC" w14:textId="77777777" w:rsidR="00837D7B" w:rsidRDefault="00837D7B" w:rsidP="00837D7B">
            <w:pPr>
              <w:pStyle w:val="BodyTextIndent"/>
              <w:rPr>
                <w:noProof/>
              </w:rPr>
            </w:pPr>
            <w:r>
              <w:t>CharacterString</w:t>
            </w:r>
            <w:r>
              <w:rPr>
                <w:noProof/>
              </w:rPr>
              <w:t xml:space="preserve"> </w:t>
            </w:r>
          </w:p>
          <w:p w14:paraId="56DFAAF2" w14:textId="77777777" w:rsidR="00837D7B" w:rsidRDefault="00837D7B" w:rsidP="00837D7B">
            <w:pPr>
              <w:pStyle w:val="BodyTextIndent"/>
            </w:pPr>
          </w:p>
        </w:tc>
        <w:tc>
          <w:tcPr>
            <w:tcW w:w="1843" w:type="dxa"/>
          </w:tcPr>
          <w:p w14:paraId="5DADFCD3" w14:textId="77777777" w:rsidR="00837D7B" w:rsidRPr="00411689" w:rsidRDefault="00837D7B" w:rsidP="00837D7B">
            <w:pPr>
              <w:pStyle w:val="BodyTextIndent"/>
            </w:pPr>
            <w:r>
              <w:t>Zero or more (optional)</w:t>
            </w:r>
          </w:p>
        </w:tc>
      </w:tr>
      <w:tr w:rsidR="00837D7B" w14:paraId="791DF11D" w14:textId="77777777" w:rsidTr="00837D7B">
        <w:trPr>
          <w:cantSplit/>
        </w:trPr>
        <w:tc>
          <w:tcPr>
            <w:tcW w:w="9073" w:type="dxa"/>
            <w:gridSpan w:val="4"/>
          </w:tcPr>
          <w:p w14:paraId="1A4235FD" w14:textId="77777777" w:rsidR="00837D7B" w:rsidRPr="00B23C0B" w:rsidRDefault="00837D7B" w:rsidP="00837D7B">
            <w:pPr>
              <w:tabs>
                <w:tab w:val="left" w:pos="252"/>
              </w:tabs>
              <w:spacing w:after="0"/>
              <w:rPr>
                <w:b/>
                <w:bCs/>
              </w:rPr>
            </w:pPr>
          </w:p>
        </w:tc>
      </w:tr>
    </w:tbl>
    <w:p w14:paraId="7C73AFCD" w14:textId="77777777" w:rsidR="00C24230" w:rsidRDefault="00C24230" w:rsidP="00837D7B">
      <w:pPr>
        <w:rPr>
          <w:lang w:eastAsia="en-GB"/>
        </w:rPr>
      </w:pPr>
    </w:p>
    <w:p w14:paraId="243DE159" w14:textId="242FA253" w:rsidR="00837D7B"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27317B4" w14:textId="5385EA8D"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TBW </w:t>
      </w:r>
    </w:p>
    <w:p w14:paraId="24612E28"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F347F3C"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C01FE4E" w14:textId="77777777" w:rsidR="00C24230" w:rsidRPr="003E15BD"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4FAD6B1" w14:textId="77777777" w:rsidR="00837D7B" w:rsidRPr="00CD6B35" w:rsidRDefault="00837D7B" w:rsidP="00837D7B"/>
    <w:p w14:paraId="560B2974" w14:textId="77777777" w:rsidR="00837D7B" w:rsidRPr="005C78BB" w:rsidRDefault="00837D7B" w:rsidP="00837D7B">
      <w:pPr>
        <w:pStyle w:val="Heading4"/>
        <w:spacing w:after="240"/>
      </w:pPr>
      <w:r>
        <w:lastRenderedPageBreak/>
        <w:t>title</w:t>
      </w:r>
      <w:r w:rsidRPr="005C78BB">
        <w:t xml:space="preserve"> </w:t>
      </w:r>
    </w:p>
    <w:p w14:paraId="05422960" w14:textId="29C90A7E" w:rsidR="00837D7B" w:rsidRPr="005C78BB" w:rsidRDefault="00837D7B" w:rsidP="00837D7B">
      <w:pPr>
        <w:rPr>
          <w:lang w:eastAsia="en-GB"/>
        </w:rPr>
      </w:pPr>
      <w:r w:rsidRPr="005C78BB">
        <w:rPr>
          <w:b/>
          <w:bCs/>
          <w:lang w:eastAsia="en-GB"/>
        </w:rPr>
        <w:t>Path</w:t>
      </w:r>
      <w:r w:rsidRPr="005C78BB">
        <w:rPr>
          <w:lang w:eastAsia="en-GB"/>
        </w:rPr>
        <w:t xml:space="preserve">: </w:t>
      </w:r>
      <w:r w:rsidR="008307FA" w:rsidRPr="00F0611D">
        <w:rPr>
          <w:lang w:eastAsia="en-GB"/>
        </w:rPr>
        <w:t>&lt;xz&gt;.</w:t>
      </w:r>
      <w:r w:rsidR="008307FA">
        <w:rPr>
          <w:lang w:eastAsia="en-GB"/>
        </w:rPr>
        <w:t>p</w:t>
      </w:r>
      <w:r w:rsidR="008307FA" w:rsidRPr="00F0611D">
        <w:rPr>
          <w:lang w:eastAsia="en-GB"/>
        </w:rPr>
        <w:t>roperties</w:t>
      </w:r>
      <w:r w:rsidR="008307FA">
        <w:rPr>
          <w:lang w:eastAsia="en-GB"/>
        </w:rPr>
        <w:t>.title</w:t>
      </w:r>
    </w:p>
    <w:p w14:paraId="563A005F" w14:textId="77777777" w:rsidR="00837D7B" w:rsidRPr="005C78BB" w:rsidRDefault="00837D7B" w:rsidP="00837D7B">
      <w:pPr>
        <w:rPr>
          <w:lang w:eastAsia="en-GB"/>
        </w:rPr>
      </w:pPr>
      <w:r>
        <w:rPr>
          <w:lang w:eastAsia="en-GB"/>
        </w:rPr>
        <w:t>The content of this element SHALL be a human-readable text (character string) where entities such as "&amp;amp;" and "&amp;lt;" represent their corresponding characters ("&amp;" and "&lt;" respectively), not markup</w:t>
      </w:r>
      <w:r w:rsidRPr="005C78BB">
        <w:rPr>
          <w:lang w:eastAsia="en-GB"/>
        </w:rPr>
        <w:t>.</w:t>
      </w:r>
    </w:p>
    <w:p w14:paraId="0A2D14B5" w14:textId="77777777" w:rsidR="00837D7B" w:rsidRPr="000626F4" w:rsidRDefault="00837D7B" w:rsidP="00837D7B">
      <w:pPr>
        <w:pStyle w:val="Heading4"/>
        <w:spacing w:after="240"/>
      </w:pPr>
      <w:r>
        <w:t>uri</w:t>
      </w:r>
      <w:r w:rsidRPr="000626F4">
        <w:t xml:space="preserve"> </w:t>
      </w:r>
    </w:p>
    <w:p w14:paraId="7E800F35" w14:textId="1F2943C7" w:rsidR="00837D7B" w:rsidRPr="00F912FA" w:rsidRDefault="00837D7B" w:rsidP="00837D7B">
      <w:pPr>
        <w:rPr>
          <w:color w:val="000000" w:themeColor="text1"/>
          <w:lang w:eastAsia="en-GB"/>
        </w:rPr>
      </w:pPr>
      <w:r w:rsidRPr="00F912FA">
        <w:rPr>
          <w:b/>
          <w:bCs/>
          <w:color w:val="000000" w:themeColor="text1"/>
          <w:lang w:eastAsia="en-GB"/>
        </w:rPr>
        <w:t>Path</w:t>
      </w:r>
      <w:r w:rsidRPr="00F912FA">
        <w:rPr>
          <w:color w:val="000000" w:themeColor="text1"/>
          <w:lang w:eastAsia="en-GB"/>
        </w:rPr>
        <w:t xml:space="preserve">: </w:t>
      </w:r>
      <w:r w:rsidR="008307FA" w:rsidRPr="00F0611D">
        <w:rPr>
          <w:lang w:eastAsia="en-GB"/>
        </w:rPr>
        <w:t>&lt;xz&gt;.</w:t>
      </w:r>
      <w:r w:rsidR="008307FA">
        <w:rPr>
          <w:lang w:eastAsia="en-GB"/>
        </w:rPr>
        <w:t>p</w:t>
      </w:r>
      <w:r w:rsidR="008307FA" w:rsidRPr="00F0611D">
        <w:rPr>
          <w:lang w:eastAsia="en-GB"/>
        </w:rPr>
        <w:t>roperties</w:t>
      </w:r>
      <w:r w:rsidR="008307FA">
        <w:rPr>
          <w:lang w:eastAsia="en-GB"/>
        </w:rPr>
        <w:t>.</w:t>
      </w:r>
      <w:r>
        <w:rPr>
          <w:color w:val="000000" w:themeColor="text1"/>
          <w:lang w:eastAsia="en-GB"/>
        </w:rPr>
        <w:t>uri</w:t>
      </w:r>
    </w:p>
    <w:p w14:paraId="11D471F2" w14:textId="77777777" w:rsidR="00837D7B" w:rsidRPr="00F912FA" w:rsidRDefault="00837D7B" w:rsidP="00837D7B">
      <w:pPr>
        <w:rPr>
          <w:color w:val="000000" w:themeColor="text1"/>
          <w:lang w:eastAsia="en-GB"/>
        </w:rPr>
      </w:pPr>
      <w:r>
        <w:rPr>
          <w:color w:val="000000" w:themeColor="text1"/>
          <w:lang w:eastAsia="en-GB"/>
        </w:rPr>
        <w:t xml:space="preserve">The optional </w:t>
      </w:r>
      <w:r w:rsidRPr="007E710F">
        <w:rPr>
          <w:i/>
          <w:color w:val="000000" w:themeColor="text1"/>
          <w:lang w:eastAsia="en-GB"/>
        </w:rPr>
        <w:t>uri</w:t>
      </w:r>
      <w:r>
        <w:rPr>
          <w:color w:val="000000" w:themeColor="text1"/>
          <w:lang w:eastAsia="en-GB"/>
        </w:rPr>
        <w:t xml:space="preserve"> attribute is a URI that when dereferenced SHALL </w:t>
      </w:r>
      <w:r w:rsidRPr="000E375D">
        <w:rPr>
          <w:color w:val="000000" w:themeColor="text1"/>
          <w:lang w:eastAsia="en-GB"/>
        </w:rPr>
        <w:t>produce a</w:t>
      </w:r>
      <w:r>
        <w:rPr>
          <w:color w:val="000000" w:themeColor="text1"/>
          <w:lang w:eastAsia="en-GB"/>
        </w:rPr>
        <w:t xml:space="preserve"> </w:t>
      </w:r>
      <w:r w:rsidRPr="000E375D">
        <w:rPr>
          <w:color w:val="000000" w:themeColor="text1"/>
          <w:lang w:eastAsia="en-GB"/>
        </w:rPr>
        <w:t xml:space="preserve">representation that is relevant to </w:t>
      </w:r>
      <w:r>
        <w:rPr>
          <w:color w:val="000000" w:themeColor="text1"/>
          <w:lang w:eastAsia="en-GB"/>
        </w:rPr>
        <w:t>the client (web address).</w:t>
      </w:r>
    </w:p>
    <w:p w14:paraId="1E2416F9" w14:textId="77777777" w:rsidR="00837D7B" w:rsidRPr="000626F4" w:rsidRDefault="00837D7B" w:rsidP="00837D7B">
      <w:pPr>
        <w:pStyle w:val="Heading4"/>
        <w:spacing w:after="240"/>
      </w:pPr>
      <w:r>
        <w:t>version</w:t>
      </w:r>
      <w:r w:rsidRPr="000626F4">
        <w:t xml:space="preserve"> </w:t>
      </w:r>
    </w:p>
    <w:p w14:paraId="699221ED" w14:textId="394A88C9" w:rsidR="00837D7B" w:rsidRPr="005C78BB" w:rsidRDefault="00837D7B" w:rsidP="00837D7B">
      <w:pPr>
        <w:rPr>
          <w:lang w:eastAsia="en-GB"/>
        </w:rPr>
      </w:pPr>
      <w:r w:rsidRPr="005C78BB">
        <w:rPr>
          <w:b/>
          <w:bCs/>
          <w:lang w:eastAsia="en-GB"/>
        </w:rPr>
        <w:t>Path</w:t>
      </w:r>
      <w:r w:rsidRPr="005C78BB">
        <w:rPr>
          <w:lang w:eastAsia="en-GB"/>
        </w:rPr>
        <w:t xml:space="preserve">: </w:t>
      </w:r>
      <w:r w:rsidR="008307FA" w:rsidRPr="00F0611D">
        <w:rPr>
          <w:lang w:eastAsia="en-GB"/>
        </w:rPr>
        <w:t>&lt;xz&gt;.</w:t>
      </w:r>
      <w:r w:rsidR="008307FA">
        <w:rPr>
          <w:lang w:eastAsia="en-GB"/>
        </w:rPr>
        <w:t>p</w:t>
      </w:r>
      <w:r w:rsidR="008307FA" w:rsidRPr="00F0611D">
        <w:rPr>
          <w:lang w:eastAsia="en-GB"/>
        </w:rPr>
        <w:t>roperties</w:t>
      </w:r>
      <w:r w:rsidR="008307FA">
        <w:rPr>
          <w:lang w:eastAsia="en-GB"/>
        </w:rPr>
        <w:t>.</w:t>
      </w:r>
      <w:r>
        <w:rPr>
          <w:lang w:eastAsia="en-GB"/>
        </w:rPr>
        <w:t>version</w:t>
      </w:r>
    </w:p>
    <w:p w14:paraId="262C6847" w14:textId="77777777" w:rsidR="00837D7B" w:rsidRDefault="00837D7B" w:rsidP="00837D7B">
      <w:pPr>
        <w:rPr>
          <w:lang w:eastAsia="en-GB"/>
        </w:rPr>
      </w:pPr>
      <w:r>
        <w:rPr>
          <w:lang w:eastAsia="en-GB"/>
        </w:rPr>
        <w:t xml:space="preserve">The optional </w:t>
      </w:r>
      <w:r w:rsidRPr="007E710F">
        <w:rPr>
          <w:i/>
          <w:lang w:eastAsia="en-GB"/>
        </w:rPr>
        <w:t>version</w:t>
      </w:r>
      <w:r>
        <w:rPr>
          <w:lang w:eastAsia="en-GB"/>
        </w:rPr>
        <w:t xml:space="preserve"> attribute is a character string that conveys the version of the generating application.</w:t>
      </w:r>
    </w:p>
    <w:p w14:paraId="10A923D8" w14:textId="77777777" w:rsidR="00837D7B" w:rsidRPr="00570AB6" w:rsidRDefault="00837D7B" w:rsidP="00837D7B">
      <w:pPr>
        <w:pStyle w:val="Heading3"/>
        <w:spacing w:after="240"/>
      </w:pPr>
      <w:bookmarkStart w:id="274" w:name="_Ref231519195"/>
      <w:bookmarkStart w:id="275" w:name="_Toc358030856"/>
      <w:bookmarkStart w:id="276" w:name="_Toc262895430"/>
      <w:r>
        <w:t>DataType</w:t>
      </w:r>
      <w:r w:rsidRPr="005C78BB">
        <w:t xml:space="preserve"> </w:t>
      </w:r>
      <w:r>
        <w:t>OWC:Creator/</w:t>
      </w:r>
      <w:r w:rsidRPr="005C78BB">
        <w:t>OWC:</w:t>
      </w:r>
      <w:r>
        <w:t>CreatorDisplay</w:t>
      </w:r>
      <w:bookmarkEnd w:id="274"/>
      <w:bookmarkEnd w:id="275"/>
      <w:bookmarkEnd w:id="276"/>
      <w:r w:rsidRPr="005C78BB">
        <w:t xml:space="preserve"> </w:t>
      </w:r>
    </w:p>
    <w:p w14:paraId="43D0C3D9" w14:textId="63E22518" w:rsidR="00837D7B" w:rsidRDefault="00837D7B" w:rsidP="00837D7B">
      <w:r>
        <w:rPr>
          <w:color w:val="000000" w:themeColor="text1"/>
          <w:lang w:eastAsia="en-GB"/>
        </w:rPr>
        <w:t xml:space="preserve">The OWC:CreatorDisplay class </w:t>
      </w:r>
      <w:r w:rsidRPr="00083F60">
        <w:rPr>
          <w:color w:val="000000" w:themeColor="text1"/>
          <w:lang w:eastAsia="en-GB"/>
        </w:rPr>
        <w:t>provides place to encode information related to the display area used in the creator application when the OWS Co</w:t>
      </w:r>
      <w:r>
        <w:rPr>
          <w:color w:val="000000" w:themeColor="text1"/>
          <w:lang w:eastAsia="en-GB"/>
        </w:rPr>
        <w:t>ntext document was produced. This class is optional and intended for creator applications that use a graphical user interface with a geographical display within a fixed pixel size and not scalable to different computational devices. The</w:t>
      </w:r>
      <w:r w:rsidRPr="00083F60">
        <w:rPr>
          <w:color w:val="000000" w:themeColor="text1"/>
          <w:lang w:eastAsia="en-GB"/>
        </w:rPr>
        <w:t xml:space="preserve"> set of properties </w:t>
      </w:r>
      <w:r>
        <w:rPr>
          <w:color w:val="000000" w:themeColor="text1"/>
          <w:lang w:eastAsia="en-GB"/>
        </w:rPr>
        <w:t>of this class are only informative and creator applications SHALL NOT expect clients to use them to reproduce the original graphical display. Client applications SHALL NOT use the information of this class to define the size of their own graphical interface. The values present on this class are to be considered as a creator application metadata and client applications SHALL NOT assign any meaning to them. The presence of this class in an Context document SHALL NOT be considered an indication of any type of limitation or constraint of the Context resources (</w:t>
      </w:r>
      <w:r w:rsidR="008307FA">
        <w:rPr>
          <w:i/>
          <w:color w:val="000000" w:themeColor="text1"/>
          <w:lang w:eastAsia="en-GB"/>
        </w:rPr>
        <w:t>features</w:t>
      </w:r>
      <w:r>
        <w:rPr>
          <w:color w:val="000000" w:themeColor="text1"/>
          <w:lang w:eastAsia="en-GB"/>
        </w:rPr>
        <w:t xml:space="preserve"> elements). </w:t>
      </w:r>
      <w:r w:rsidRPr="00F912FA">
        <w:rPr>
          <w:color w:val="000000" w:themeColor="text1"/>
          <w:lang w:eastAsia="en-GB"/>
        </w:rPr>
        <w:t>The mapping between the OWC:</w:t>
      </w:r>
      <w:r>
        <w:t>CreatorDisplay</w:t>
      </w:r>
      <w:r w:rsidRPr="005C78BB">
        <w:t xml:space="preserve"> </w:t>
      </w:r>
      <w:r>
        <w:rPr>
          <w:color w:val="000000" w:themeColor="text1"/>
          <w:lang w:eastAsia="en-GB"/>
        </w:rPr>
        <w:t xml:space="preserve">Class and </w:t>
      </w:r>
      <w:r w:rsidR="008307FA">
        <w:rPr>
          <w:color w:val="000000" w:themeColor="text1"/>
          <w:lang w:eastAsia="en-GB"/>
        </w:rPr>
        <w:t>JSON</w:t>
      </w:r>
      <w:r>
        <w:rPr>
          <w:color w:val="000000" w:themeColor="text1"/>
          <w:lang w:eastAsia="en-GB"/>
        </w:rPr>
        <w:t xml:space="preserve"> encoding</w:t>
      </w:r>
      <w:r w:rsidRPr="00F912FA">
        <w:rPr>
          <w:color w:val="000000" w:themeColor="text1"/>
          <w:lang w:eastAsia="en-GB"/>
        </w:rPr>
        <w:t xml:space="preserve"> is shown in the table below.</w:t>
      </w:r>
    </w:p>
    <w:p w14:paraId="3AF64661" w14:textId="77777777" w:rsidR="00837D7B" w:rsidRDefault="00837D7B" w:rsidP="00837D7B">
      <w:pPr>
        <w:pStyle w:val="Tabletitle"/>
      </w:pPr>
      <w:bookmarkStart w:id="277" w:name="_Ref231519964"/>
      <w:r>
        <w:t xml:space="preserve">Table </w:t>
      </w:r>
      <w:fldSimple w:instr=" SEQ Table \* ARABIC ">
        <w:r>
          <w:rPr>
            <w:noProof/>
          </w:rPr>
          <w:t>7</w:t>
        </w:r>
      </w:fldSimple>
      <w:bookmarkEnd w:id="277"/>
      <w:r>
        <w:t xml:space="preserve"> - Definitions of owc:CreatorDisplay</w:t>
      </w:r>
      <w:r w:rsidRPr="005C78BB">
        <w:t xml:space="preserve"> </w:t>
      </w:r>
      <w:r>
        <w:t>elements</w:t>
      </w:r>
    </w:p>
    <w:tbl>
      <w:tblPr>
        <w:tblW w:w="885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43"/>
        <w:gridCol w:w="1559"/>
        <w:gridCol w:w="1843"/>
      </w:tblGrid>
      <w:tr w:rsidR="00837D7B" w14:paraId="7AB23D60" w14:textId="77777777" w:rsidTr="008307FA">
        <w:trPr>
          <w:cantSplit/>
          <w:tblHeader/>
        </w:trPr>
        <w:tc>
          <w:tcPr>
            <w:tcW w:w="2410" w:type="dxa"/>
            <w:tcBorders>
              <w:top w:val="single" w:sz="12" w:space="0" w:color="auto"/>
              <w:bottom w:val="single" w:sz="12" w:space="0" w:color="auto"/>
            </w:tcBorders>
          </w:tcPr>
          <w:p w14:paraId="14F6DC52" w14:textId="5F5D65CF" w:rsidR="00837D7B" w:rsidRDefault="00837D7B" w:rsidP="008307FA">
            <w:pPr>
              <w:pStyle w:val="BodyTextIndent"/>
              <w:jc w:val="center"/>
              <w:rPr>
                <w:b/>
              </w:rPr>
            </w:pPr>
            <w:r>
              <w:rPr>
                <w:b/>
              </w:rPr>
              <w:t>Names: Conceptual</w:t>
            </w:r>
            <w:r>
              <w:rPr>
                <w:b/>
              </w:rPr>
              <w:br/>
            </w:r>
            <w:r w:rsidR="008307FA">
              <w:rPr>
                <w:b/>
              </w:rPr>
              <w:t>JSON</w:t>
            </w:r>
            <w:r>
              <w:rPr>
                <w:b/>
              </w:rPr>
              <w:t xml:space="preserve"> mapping</w:t>
            </w:r>
          </w:p>
        </w:tc>
        <w:tc>
          <w:tcPr>
            <w:tcW w:w="3043" w:type="dxa"/>
            <w:tcBorders>
              <w:top w:val="single" w:sz="12" w:space="0" w:color="auto"/>
              <w:bottom w:val="single" w:sz="12" w:space="0" w:color="auto"/>
            </w:tcBorders>
          </w:tcPr>
          <w:p w14:paraId="5D6EEA8A" w14:textId="77777777" w:rsidR="00837D7B" w:rsidRDefault="00837D7B" w:rsidP="00837D7B">
            <w:pPr>
              <w:pStyle w:val="BodyTextIndent"/>
              <w:jc w:val="center"/>
              <w:rPr>
                <w:b/>
              </w:rPr>
            </w:pPr>
            <w:r>
              <w:rPr>
                <w:b/>
              </w:rPr>
              <w:t>Definition</w:t>
            </w:r>
          </w:p>
        </w:tc>
        <w:tc>
          <w:tcPr>
            <w:tcW w:w="1559" w:type="dxa"/>
            <w:tcBorders>
              <w:top w:val="single" w:sz="12" w:space="0" w:color="auto"/>
              <w:bottom w:val="single" w:sz="12" w:space="0" w:color="auto"/>
            </w:tcBorders>
          </w:tcPr>
          <w:p w14:paraId="0328852E"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4489EF68" w14:textId="77777777" w:rsidR="00837D7B" w:rsidRDefault="00837D7B" w:rsidP="00837D7B">
            <w:pPr>
              <w:pStyle w:val="BodyTextIndent"/>
              <w:jc w:val="center"/>
              <w:rPr>
                <w:b/>
              </w:rPr>
            </w:pPr>
            <w:r>
              <w:rPr>
                <w:b/>
              </w:rPr>
              <w:t>Multiplicity and use</w:t>
            </w:r>
          </w:p>
        </w:tc>
      </w:tr>
      <w:tr w:rsidR="00837D7B" w14:paraId="5C1B1663" w14:textId="77777777" w:rsidTr="008307FA">
        <w:trPr>
          <w:cantSplit/>
        </w:trPr>
        <w:tc>
          <w:tcPr>
            <w:tcW w:w="2410" w:type="dxa"/>
            <w:tcBorders>
              <w:top w:val="single" w:sz="12" w:space="0" w:color="auto"/>
              <w:bottom w:val="single" w:sz="4" w:space="0" w:color="auto"/>
            </w:tcBorders>
            <w:shd w:val="clear" w:color="auto" w:fill="auto"/>
          </w:tcPr>
          <w:p w14:paraId="22E97F7E" w14:textId="77777777" w:rsidR="00837D7B" w:rsidRDefault="00837D7B" w:rsidP="00837D7B">
            <w:pPr>
              <w:pStyle w:val="BodyTextIndent"/>
            </w:pPr>
            <w:r>
              <w:t>pixelWidth</w:t>
            </w:r>
          </w:p>
          <w:p w14:paraId="72CCC2BD" w14:textId="260E2F61" w:rsidR="00837D7B" w:rsidRPr="0048349A" w:rsidRDefault="008307FA" w:rsidP="008307FA">
            <w:pPr>
              <w:pStyle w:val="BodyTextIndent"/>
              <w:ind w:left="0" w:firstLine="0"/>
            </w:pPr>
            <w:r>
              <w:rPr>
                <w:rFonts w:ascii="Courier New" w:hAnsi="Courier New" w:cs="Courier New"/>
                <w:sz w:val="18"/>
                <w:szCs w:val="18"/>
              </w:rPr>
              <w:t>display.</w:t>
            </w:r>
            <w:r w:rsidR="00837D7B">
              <w:rPr>
                <w:rFonts w:ascii="Courier New" w:hAnsi="Courier New" w:cs="Courier New"/>
                <w:sz w:val="18"/>
                <w:szCs w:val="18"/>
              </w:rPr>
              <w:t>pixelWidth</w:t>
            </w:r>
          </w:p>
        </w:tc>
        <w:tc>
          <w:tcPr>
            <w:tcW w:w="3043" w:type="dxa"/>
            <w:tcBorders>
              <w:top w:val="single" w:sz="12" w:space="0" w:color="auto"/>
              <w:bottom w:val="single" w:sz="4" w:space="0" w:color="auto"/>
            </w:tcBorders>
            <w:shd w:val="clear" w:color="auto" w:fill="auto"/>
          </w:tcPr>
          <w:p w14:paraId="3457AED1" w14:textId="77777777" w:rsidR="00837D7B" w:rsidRPr="001A31E5" w:rsidRDefault="00837D7B" w:rsidP="00837D7B">
            <w:pPr>
              <w:pStyle w:val="BodyTextIndent"/>
              <w:rPr>
                <w:noProof/>
              </w:rPr>
            </w:pPr>
            <w:r>
              <w:rPr>
                <w:noProof/>
              </w:rPr>
              <w:t>W</w:t>
            </w:r>
            <w:r w:rsidRPr="001A31E5">
              <w:rPr>
                <w:noProof/>
              </w:rPr>
              <w:t xml:space="preserve">idth </w:t>
            </w:r>
            <w:r>
              <w:rPr>
                <w:noProof/>
              </w:rPr>
              <w:t xml:space="preserve">measured in pixels </w:t>
            </w:r>
            <w:r w:rsidRPr="001A31E5">
              <w:rPr>
                <w:noProof/>
              </w:rPr>
              <w:t>of the display specified by Area of Interest.</w:t>
            </w:r>
          </w:p>
        </w:tc>
        <w:tc>
          <w:tcPr>
            <w:tcW w:w="1559" w:type="dxa"/>
            <w:tcBorders>
              <w:top w:val="single" w:sz="12" w:space="0" w:color="auto"/>
              <w:bottom w:val="single" w:sz="4" w:space="0" w:color="auto"/>
            </w:tcBorders>
            <w:shd w:val="clear" w:color="auto" w:fill="auto"/>
          </w:tcPr>
          <w:p w14:paraId="22DA5FF8" w14:textId="77777777" w:rsidR="00837D7B" w:rsidRDefault="00837D7B" w:rsidP="00837D7B">
            <w:pPr>
              <w:pStyle w:val="BodyTextIndent"/>
              <w:rPr>
                <w:noProof/>
              </w:rPr>
            </w:pPr>
            <w:r>
              <w:rPr>
                <w:noProof/>
              </w:rPr>
              <w:t>Integer</w:t>
            </w:r>
          </w:p>
        </w:tc>
        <w:tc>
          <w:tcPr>
            <w:tcW w:w="1843" w:type="dxa"/>
            <w:tcBorders>
              <w:top w:val="single" w:sz="12" w:space="0" w:color="auto"/>
              <w:bottom w:val="single" w:sz="4" w:space="0" w:color="auto"/>
            </w:tcBorders>
            <w:shd w:val="clear" w:color="auto" w:fill="auto"/>
          </w:tcPr>
          <w:p w14:paraId="2EA070FB" w14:textId="77777777" w:rsidR="00837D7B" w:rsidRPr="00411689" w:rsidRDefault="00837D7B" w:rsidP="00837D7B">
            <w:pPr>
              <w:pStyle w:val="BodyTextIndent"/>
            </w:pPr>
            <w:r>
              <w:t>Zero or more (optional)</w:t>
            </w:r>
          </w:p>
        </w:tc>
      </w:tr>
      <w:tr w:rsidR="00837D7B" w14:paraId="0C50F57E" w14:textId="77777777" w:rsidTr="008307FA">
        <w:trPr>
          <w:cantSplit/>
        </w:trPr>
        <w:tc>
          <w:tcPr>
            <w:tcW w:w="2410" w:type="dxa"/>
            <w:shd w:val="clear" w:color="auto" w:fill="auto"/>
          </w:tcPr>
          <w:p w14:paraId="1636BF91" w14:textId="77777777" w:rsidR="00837D7B" w:rsidRDefault="00837D7B" w:rsidP="00837D7B">
            <w:pPr>
              <w:pStyle w:val="BodyTextIndent"/>
            </w:pPr>
            <w:r>
              <w:t>pixelHeight</w:t>
            </w:r>
          </w:p>
          <w:p w14:paraId="4D5FCADB" w14:textId="424E2EA4" w:rsidR="00837D7B" w:rsidRPr="001A31E5" w:rsidRDefault="008307FA" w:rsidP="008307FA">
            <w:pPr>
              <w:pStyle w:val="BodyTextIndent"/>
              <w:rPr>
                <w:rFonts w:ascii="Courier New" w:hAnsi="Courier New" w:cs="Courier New"/>
                <w:sz w:val="18"/>
                <w:szCs w:val="18"/>
              </w:rPr>
            </w:pPr>
            <w:r>
              <w:rPr>
                <w:rFonts w:ascii="Courier New" w:hAnsi="Courier New" w:cs="Courier New"/>
                <w:sz w:val="18"/>
                <w:szCs w:val="18"/>
              </w:rPr>
              <w:t>display.</w:t>
            </w:r>
            <w:r w:rsidR="00837D7B" w:rsidRPr="001A31E5">
              <w:rPr>
                <w:rFonts w:ascii="Courier New" w:hAnsi="Courier New" w:cs="Courier New"/>
                <w:sz w:val="18"/>
                <w:szCs w:val="18"/>
              </w:rPr>
              <w:t>pixelHeight</w:t>
            </w:r>
          </w:p>
        </w:tc>
        <w:tc>
          <w:tcPr>
            <w:tcW w:w="3043" w:type="dxa"/>
            <w:shd w:val="clear" w:color="auto" w:fill="auto"/>
          </w:tcPr>
          <w:p w14:paraId="6EF621B3" w14:textId="77777777" w:rsidR="00837D7B" w:rsidRPr="001A31E5" w:rsidRDefault="00837D7B" w:rsidP="00837D7B">
            <w:pPr>
              <w:pStyle w:val="BodyTextIndent"/>
              <w:rPr>
                <w:noProof/>
              </w:rPr>
            </w:pPr>
            <w:r>
              <w:rPr>
                <w:noProof/>
              </w:rPr>
              <w:t>W</w:t>
            </w:r>
            <w:r w:rsidRPr="001A31E5">
              <w:rPr>
                <w:noProof/>
              </w:rPr>
              <w:t xml:space="preserve">idth </w:t>
            </w:r>
            <w:r>
              <w:rPr>
                <w:noProof/>
              </w:rPr>
              <w:t xml:space="preserve">measured in pixels </w:t>
            </w:r>
            <w:r w:rsidRPr="001A31E5">
              <w:rPr>
                <w:noProof/>
              </w:rPr>
              <w:t>of the display specified by Area of Interest.</w:t>
            </w:r>
          </w:p>
        </w:tc>
        <w:tc>
          <w:tcPr>
            <w:tcW w:w="1559" w:type="dxa"/>
            <w:shd w:val="clear" w:color="auto" w:fill="auto"/>
          </w:tcPr>
          <w:p w14:paraId="7377D0AD" w14:textId="77777777" w:rsidR="00837D7B" w:rsidRDefault="00837D7B" w:rsidP="00837D7B">
            <w:pPr>
              <w:pStyle w:val="BodyTextIndent"/>
            </w:pPr>
            <w:r>
              <w:rPr>
                <w:noProof/>
              </w:rPr>
              <w:t>Integer</w:t>
            </w:r>
          </w:p>
        </w:tc>
        <w:tc>
          <w:tcPr>
            <w:tcW w:w="1843" w:type="dxa"/>
            <w:shd w:val="clear" w:color="auto" w:fill="auto"/>
          </w:tcPr>
          <w:p w14:paraId="568D7867" w14:textId="77777777" w:rsidR="00837D7B" w:rsidRPr="00411689" w:rsidRDefault="00837D7B" w:rsidP="00837D7B">
            <w:pPr>
              <w:pStyle w:val="BodyTextIndent"/>
            </w:pPr>
            <w:r>
              <w:t>Zero or more (optional)</w:t>
            </w:r>
          </w:p>
        </w:tc>
      </w:tr>
      <w:tr w:rsidR="00837D7B" w14:paraId="05EE3145" w14:textId="77777777" w:rsidTr="008307FA">
        <w:trPr>
          <w:cantSplit/>
        </w:trPr>
        <w:tc>
          <w:tcPr>
            <w:tcW w:w="2410" w:type="dxa"/>
            <w:shd w:val="clear" w:color="auto" w:fill="auto"/>
          </w:tcPr>
          <w:p w14:paraId="18E68FBC" w14:textId="77777777" w:rsidR="00837D7B" w:rsidRDefault="00837D7B" w:rsidP="00837D7B">
            <w:pPr>
              <w:pStyle w:val="BodyTextIndent"/>
            </w:pPr>
            <w:r w:rsidRPr="00842DD8">
              <w:lastRenderedPageBreak/>
              <w:t xml:space="preserve">mmPerPixel </w:t>
            </w:r>
          </w:p>
          <w:p w14:paraId="6024D22C" w14:textId="01E4ED79" w:rsidR="00837D7B" w:rsidRPr="00842DD8" w:rsidRDefault="008307FA" w:rsidP="008307FA">
            <w:pPr>
              <w:pStyle w:val="BodyTextIndent"/>
              <w:rPr>
                <w:rFonts w:ascii="Courier New" w:hAnsi="Courier New" w:cs="Courier New"/>
                <w:sz w:val="18"/>
                <w:szCs w:val="18"/>
              </w:rPr>
            </w:pPr>
            <w:r>
              <w:rPr>
                <w:rFonts w:ascii="Courier New" w:hAnsi="Courier New" w:cs="Courier New"/>
                <w:sz w:val="18"/>
                <w:szCs w:val="18"/>
              </w:rPr>
              <w:t>display.</w:t>
            </w:r>
            <w:r w:rsidR="00837D7B" w:rsidRPr="00842DD8">
              <w:rPr>
                <w:rFonts w:ascii="Courier New" w:hAnsi="Courier New" w:cs="Courier New"/>
                <w:sz w:val="18"/>
                <w:szCs w:val="18"/>
              </w:rPr>
              <w:t>mmPerPixel</w:t>
            </w:r>
          </w:p>
        </w:tc>
        <w:tc>
          <w:tcPr>
            <w:tcW w:w="3043" w:type="dxa"/>
            <w:shd w:val="clear" w:color="auto" w:fill="auto"/>
          </w:tcPr>
          <w:p w14:paraId="7F9FC8A2" w14:textId="77777777" w:rsidR="00837D7B" w:rsidRPr="001A31E5" w:rsidRDefault="00837D7B" w:rsidP="00837D7B">
            <w:pPr>
              <w:pStyle w:val="BodyTextIndent"/>
              <w:rPr>
                <w:noProof/>
              </w:rPr>
            </w:pPr>
            <w:r w:rsidRPr="001A31E5">
              <w:rPr>
                <w:noProof/>
              </w:rPr>
              <w:t>Number of pixels per mm for the above parameters (allowing the real display size to be calculated.</w:t>
            </w:r>
          </w:p>
        </w:tc>
        <w:tc>
          <w:tcPr>
            <w:tcW w:w="1559" w:type="dxa"/>
            <w:shd w:val="clear" w:color="auto" w:fill="auto"/>
          </w:tcPr>
          <w:p w14:paraId="2FE0E936" w14:textId="77777777" w:rsidR="00837D7B" w:rsidRDefault="00837D7B" w:rsidP="00837D7B">
            <w:pPr>
              <w:pStyle w:val="BodyTextIndent"/>
            </w:pPr>
            <w:r>
              <w:rPr>
                <w:noProof/>
              </w:rPr>
              <w:t>Integer</w:t>
            </w:r>
          </w:p>
        </w:tc>
        <w:tc>
          <w:tcPr>
            <w:tcW w:w="1843" w:type="dxa"/>
            <w:shd w:val="clear" w:color="auto" w:fill="auto"/>
          </w:tcPr>
          <w:p w14:paraId="625F87EB" w14:textId="77777777" w:rsidR="00837D7B" w:rsidRPr="00411689" w:rsidRDefault="00837D7B" w:rsidP="00837D7B">
            <w:pPr>
              <w:pStyle w:val="BodyTextIndent"/>
            </w:pPr>
            <w:r>
              <w:t>Zero or more (optional)</w:t>
            </w:r>
          </w:p>
        </w:tc>
      </w:tr>
      <w:tr w:rsidR="00837D7B" w14:paraId="127A0B95" w14:textId="77777777" w:rsidTr="008307FA">
        <w:trPr>
          <w:cantSplit/>
        </w:trPr>
        <w:tc>
          <w:tcPr>
            <w:tcW w:w="2410" w:type="dxa"/>
          </w:tcPr>
          <w:p w14:paraId="1DE4D0F3" w14:textId="77777777" w:rsidR="00837D7B" w:rsidRDefault="00837D7B" w:rsidP="00837D7B">
            <w:pPr>
              <w:pStyle w:val="BodyTextIndent"/>
            </w:pPr>
            <w:r w:rsidRPr="0048349A">
              <w:t xml:space="preserve">extension </w:t>
            </w:r>
          </w:p>
        </w:tc>
        <w:tc>
          <w:tcPr>
            <w:tcW w:w="3043" w:type="dxa"/>
          </w:tcPr>
          <w:p w14:paraId="6E30CC8C" w14:textId="77777777" w:rsidR="00837D7B" w:rsidRDefault="00837D7B" w:rsidP="00837D7B">
            <w:pPr>
              <w:pStyle w:val="BodyTextIndent"/>
              <w:rPr>
                <w:noProof/>
              </w:rPr>
            </w:pPr>
            <w:r w:rsidRPr="00A01DA9">
              <w:rPr>
                <w:noProof/>
              </w:rPr>
              <w:t>Any other element</w:t>
            </w:r>
          </w:p>
        </w:tc>
        <w:tc>
          <w:tcPr>
            <w:tcW w:w="1559" w:type="dxa"/>
          </w:tcPr>
          <w:p w14:paraId="612401A1" w14:textId="6519017E" w:rsidR="00837D7B" w:rsidRDefault="00725529" w:rsidP="00725529">
            <w:pPr>
              <w:pStyle w:val="BodyTextIndent"/>
            </w:pPr>
            <w:r>
              <w:t>Any</w:t>
            </w:r>
          </w:p>
        </w:tc>
        <w:tc>
          <w:tcPr>
            <w:tcW w:w="1843" w:type="dxa"/>
          </w:tcPr>
          <w:p w14:paraId="3D5F778C" w14:textId="77777777" w:rsidR="00837D7B" w:rsidRPr="00411689" w:rsidRDefault="00837D7B" w:rsidP="00837D7B">
            <w:pPr>
              <w:pStyle w:val="BodyTextIndent"/>
            </w:pPr>
            <w:r>
              <w:t>Zero or more (optional)</w:t>
            </w:r>
          </w:p>
        </w:tc>
      </w:tr>
    </w:tbl>
    <w:p w14:paraId="6F1AFECF" w14:textId="77777777" w:rsidR="00837D7B" w:rsidRDefault="00837D7B" w:rsidP="00837D7B">
      <w:pPr>
        <w:rPr>
          <w:lang w:eastAsia="en-GB"/>
        </w:rPr>
      </w:pPr>
    </w:p>
    <w:p w14:paraId="154F8E73" w14:textId="5B864B6B" w:rsidR="00837D7B"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A083F3B" w14:textId="0721840C" w:rsidR="008307FA" w:rsidRDefault="008307FA"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396EA1D6" w14:textId="77777777" w:rsidR="008307FA" w:rsidRDefault="008307FA"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4435BB1" w14:textId="77777777" w:rsidR="008307FA" w:rsidRPr="003E15BD" w:rsidRDefault="008307FA"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81898BC" w14:textId="77777777" w:rsidR="00837D7B" w:rsidRPr="00BA6C0C" w:rsidRDefault="00837D7B" w:rsidP="00837D7B">
      <w:pPr>
        <w:rPr>
          <w:color w:val="FF0000"/>
          <w:lang w:eastAsia="en-GB"/>
        </w:rPr>
      </w:pPr>
    </w:p>
    <w:p w14:paraId="52A83EA9" w14:textId="76223F1C" w:rsidR="00837D7B" w:rsidRPr="00EB7F41" w:rsidRDefault="008307FA" w:rsidP="00837D7B">
      <w:pPr>
        <w:pStyle w:val="Heading2"/>
        <w:spacing w:after="240"/>
        <w:rPr>
          <w:lang w:eastAsia="en-GB"/>
        </w:rPr>
      </w:pPr>
      <w:bookmarkStart w:id="278" w:name="A_8.3_Atom_WMS_Offering"/>
      <w:bookmarkStart w:id="279" w:name="_Ref336985583"/>
      <w:bookmarkStart w:id="280" w:name="_Toc358030857"/>
      <w:bookmarkStart w:id="281" w:name="_Toc262895431"/>
      <w:bookmarkEnd w:id="278"/>
      <w:r>
        <w:rPr>
          <w:lang w:eastAsia="en-GB"/>
        </w:rPr>
        <w:t>GeoJSON</w:t>
      </w:r>
      <w:r w:rsidR="00837D7B" w:rsidRPr="00EB7F41">
        <w:rPr>
          <w:lang w:eastAsia="en-GB"/>
        </w:rPr>
        <w:t xml:space="preserve"> </w:t>
      </w:r>
      <w:hyperlink r:id="rId14" w:history="1">
        <w:r w:rsidR="00837D7B" w:rsidRPr="00EB7F41">
          <w:rPr>
            <w:lang w:eastAsia="en-GB"/>
          </w:rPr>
          <w:t>WMS</w:t>
        </w:r>
      </w:hyperlink>
      <w:r w:rsidR="00837D7B" w:rsidRPr="00EB7F41">
        <w:rPr>
          <w:lang w:eastAsia="en-GB"/>
        </w:rPr>
        <w:t xml:space="preserve"> Offering</w:t>
      </w:r>
      <w:bookmarkEnd w:id="279"/>
      <w:bookmarkEnd w:id="280"/>
      <w:bookmarkEnd w:id="281"/>
      <w:r w:rsidR="00837D7B" w:rsidRPr="00EB7F41">
        <w:rPr>
          <w:lang w:eastAsia="en-GB"/>
        </w:rPr>
        <w:t xml:space="preserve"> </w:t>
      </w:r>
    </w:p>
    <w:p w14:paraId="1B78B57C" w14:textId="6CBBCBA2" w:rsidR="00837D7B" w:rsidRPr="005C78BB" w:rsidRDefault="00837D7B" w:rsidP="00837D7B">
      <w:pPr>
        <w:spacing w:after="120"/>
        <w:ind w:left="2127" w:hanging="2127"/>
        <w:rPr>
          <w:lang w:eastAsia="en-GB"/>
        </w:rPr>
      </w:pPr>
      <w:r w:rsidRPr="005C78BB">
        <w:rPr>
          <w:b/>
          <w:bCs/>
          <w:lang w:eastAsia="en-GB"/>
        </w:rPr>
        <w:t>Requirement Class:</w:t>
      </w:r>
      <w:r w:rsidRPr="005C78BB">
        <w:rPr>
          <w:lang w:eastAsia="en-GB"/>
        </w:rPr>
        <w:t xml:space="preserve"> </w:t>
      </w:r>
      <w:r>
        <w:rPr>
          <w:lang w:eastAsia="en-GB"/>
        </w:rPr>
        <w:tab/>
      </w:r>
      <w:r w:rsidRPr="005C78BB">
        <w:rPr>
          <w:lang w:eastAsia="en-GB"/>
        </w:rPr>
        <w:t>http://www.opengis.net/spec/owc</w:t>
      </w:r>
      <w:r>
        <w:rPr>
          <w:lang w:eastAsia="en-GB"/>
        </w:rPr>
        <w:t>-</w:t>
      </w:r>
      <w:r w:rsidR="008307FA">
        <w:rPr>
          <w:lang w:eastAsia="en-GB"/>
        </w:rPr>
        <w:t>geojson</w:t>
      </w:r>
      <w:r w:rsidRPr="005C78BB">
        <w:rPr>
          <w:lang w:eastAsia="en-GB"/>
        </w:rPr>
        <w:t>/1.0</w:t>
      </w:r>
      <w:r>
        <w:rPr>
          <w:lang w:eastAsia="en-GB"/>
        </w:rPr>
        <w:t>/req/</w:t>
      </w:r>
      <w:r w:rsidRPr="005C78BB">
        <w:rPr>
          <w:lang w:eastAsia="en-GB"/>
        </w:rPr>
        <w:t xml:space="preserve">wms </w:t>
      </w:r>
    </w:p>
    <w:p w14:paraId="00D71298" w14:textId="77777777"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Scope:</w:t>
      </w:r>
      <w:r w:rsidRPr="00EB7F41">
        <w:rPr>
          <w:color w:val="000000" w:themeColor="text1"/>
          <w:lang w:eastAsia="en-GB"/>
        </w:rPr>
        <w:t xml:space="preserve"> </w:t>
      </w:r>
      <w:r w:rsidRPr="00EB7F41">
        <w:rPr>
          <w:color w:val="000000" w:themeColor="text1"/>
          <w:lang w:eastAsia="en-GB"/>
        </w:rPr>
        <w:tab/>
        <w:t>All requirements in this subsection relate to the above requirement class)</w:t>
      </w:r>
    </w:p>
    <w:p w14:paraId="55F0FBB4" w14:textId="51D97733"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Dependencies</w:t>
      </w:r>
      <w:r w:rsidRPr="00EB7F41">
        <w:rPr>
          <w:color w:val="000000" w:themeColor="text1"/>
          <w:lang w:eastAsia="en-GB"/>
        </w:rPr>
        <w:t xml:space="preserve">: </w:t>
      </w:r>
      <w:r w:rsidRPr="00EB7F41">
        <w:rPr>
          <w:color w:val="000000" w:themeColor="text1"/>
          <w:lang w:eastAsia="en-GB"/>
        </w:rPr>
        <w:tab/>
      </w:r>
      <w:r>
        <w:fldChar w:fldCharType="begin"/>
      </w:r>
      <w:r>
        <w:instrText xml:space="preserve"> HYPERLINK "http://www.opengis.net/spec/owc/1.0/conf/wms" \t "_top" </w:instrText>
      </w:r>
      <w:r>
        <w:fldChar w:fldCharType="separate"/>
      </w:r>
      <w:r w:rsidRPr="00EB7F41">
        <w:rPr>
          <w:color w:val="000000" w:themeColor="text1"/>
          <w:lang w:eastAsia="en-GB"/>
        </w:rPr>
        <w:t>http://www.opengis.net/spec/owc/1.0</w:t>
      </w:r>
      <w:r>
        <w:rPr>
          <w:color w:val="000000" w:themeColor="text1"/>
          <w:lang w:eastAsia="en-GB"/>
        </w:rPr>
        <w:t>/req/</w:t>
      </w:r>
      <w:r w:rsidRPr="00EB7F41">
        <w:rPr>
          <w:color w:val="000000" w:themeColor="text1"/>
          <w:lang w:eastAsia="en-GB"/>
        </w:rPr>
        <w:t>wms</w:t>
      </w:r>
      <w:r>
        <w:rPr>
          <w:color w:val="000000" w:themeColor="text1"/>
          <w:lang w:eastAsia="en-GB"/>
        </w:rPr>
        <w:fldChar w:fldCharType="end"/>
      </w:r>
      <w:r w:rsidRPr="00EB7F41">
        <w:rPr>
          <w:color w:val="000000" w:themeColor="text1"/>
          <w:lang w:eastAsia="en-GB"/>
        </w:rPr>
        <w:t xml:space="preserve"> , http://www.opengis.net/spec/owc</w:t>
      </w:r>
      <w:r>
        <w:rPr>
          <w:color w:val="000000" w:themeColor="text1"/>
          <w:lang w:eastAsia="en-GB"/>
        </w:rPr>
        <w:t>-</w:t>
      </w:r>
      <w:r w:rsidR="008307FA">
        <w:rPr>
          <w:color w:val="000000" w:themeColor="text1"/>
          <w:lang w:eastAsia="en-GB"/>
        </w:rPr>
        <w:t>geojson</w:t>
      </w:r>
      <w:r w:rsidRPr="00EB7F41">
        <w:rPr>
          <w:color w:val="000000" w:themeColor="text1"/>
          <w:lang w:eastAsia="en-GB"/>
        </w:rPr>
        <w:t>/1.0</w:t>
      </w:r>
      <w:r>
        <w:rPr>
          <w:color w:val="000000" w:themeColor="text1"/>
          <w:lang w:eastAsia="en-GB"/>
        </w:rPr>
        <w:t>/req/core</w:t>
      </w:r>
      <w:r w:rsidRPr="00EB7F41">
        <w:rPr>
          <w:color w:val="000000" w:themeColor="text1"/>
          <w:lang w:eastAsia="en-GB"/>
        </w:rPr>
        <w:t xml:space="preserve"> </w:t>
      </w:r>
    </w:p>
    <w:p w14:paraId="18F501DC" w14:textId="19AB70DA"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id:</w:t>
      </w:r>
      <w:r w:rsidRPr="00EB7F41">
        <w:rPr>
          <w:color w:val="000000" w:themeColor="text1"/>
          <w:lang w:eastAsia="en-GB"/>
        </w:rPr>
        <w:t xml:space="preserve"> </w:t>
      </w:r>
      <w:r w:rsidRPr="00EB7F41">
        <w:rPr>
          <w:color w:val="000000" w:themeColor="text1"/>
          <w:lang w:eastAsia="en-GB"/>
        </w:rPr>
        <w:tab/>
      </w:r>
      <w:r w:rsidRPr="00AE2794">
        <w:rPr>
          <w:color w:val="000000" w:themeColor="text1"/>
          <w:lang w:eastAsia="en-GB"/>
        </w:rPr>
        <w:t>http://www.opengis.net/spec/owc-</w:t>
      </w:r>
      <w:r w:rsidR="008307FA">
        <w:rPr>
          <w:color w:val="000000" w:themeColor="text1"/>
          <w:lang w:eastAsia="en-GB"/>
        </w:rPr>
        <w:t>geojson</w:t>
      </w:r>
      <w:r w:rsidRPr="00AE2794">
        <w:rPr>
          <w:color w:val="000000" w:themeColor="text1"/>
          <w:lang w:eastAsia="en-GB"/>
        </w:rPr>
        <w:t>/1.0/req/wms/content</w:t>
      </w:r>
      <w:r w:rsidRPr="00EB7F41">
        <w:rPr>
          <w:color w:val="000000" w:themeColor="text1"/>
          <w:lang w:eastAsia="en-GB"/>
        </w:rPr>
        <w:t xml:space="preserve"> </w:t>
      </w:r>
    </w:p>
    <w:p w14:paraId="0A550F38" w14:textId="77777777" w:rsidR="00837D7B" w:rsidRDefault="00837D7B" w:rsidP="00837D7B">
      <w:pPr>
        <w:spacing w:after="120"/>
        <w:ind w:left="2127" w:hanging="2127"/>
        <w:rPr>
          <w:color w:val="000000" w:themeColor="text1"/>
          <w:lang w:eastAsia="en-GB"/>
        </w:rPr>
      </w:pPr>
      <w:r w:rsidRPr="00EB7F41">
        <w:rPr>
          <w:b/>
          <w:bCs/>
          <w:color w:val="000000" w:themeColor="text1"/>
          <w:lang w:eastAsia="en-GB"/>
        </w:rPr>
        <w:t xml:space="preserve">Requirement tx: </w:t>
      </w:r>
      <w:r w:rsidRPr="00EB7F41">
        <w:rPr>
          <w:b/>
          <w:bCs/>
          <w:color w:val="000000" w:themeColor="text1"/>
          <w:lang w:eastAsia="en-GB"/>
        </w:rPr>
        <w:tab/>
      </w:r>
      <w:r w:rsidRPr="00EB7F41">
        <w:rPr>
          <w:color w:val="000000" w:themeColor="text1"/>
          <w:lang w:eastAsia="en-GB"/>
        </w:rPr>
        <w:t>Encodings of this offering shall be populated in accordance with the requirements of the referenced wms conformance class</w:t>
      </w:r>
      <w:r>
        <w:rPr>
          <w:color w:val="000000" w:themeColor="text1"/>
          <w:lang w:eastAsia="en-GB"/>
        </w:rPr>
        <w:t xml:space="preserve"> (see REF 1, OWS Context Conceptual Model)</w:t>
      </w:r>
    </w:p>
    <w:p w14:paraId="7C3596F4" w14:textId="1ADC142E" w:rsidR="00837D7B" w:rsidRPr="002F1AE7" w:rsidRDefault="00837D7B" w:rsidP="00837D7B">
      <w:pPr>
        <w:rPr>
          <w:lang w:eastAsia="en-GB"/>
        </w:rPr>
      </w:pPr>
    </w:p>
    <w:p w14:paraId="2EED1703" w14:textId="4EA95F0E"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FDA3C60"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24AE7BF" w14:textId="77777777" w:rsidR="008307FA" w:rsidRPr="003E15BD"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FDF7149" w14:textId="07FED7B2"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A09E021" w14:textId="77777777" w:rsidR="00837D7B" w:rsidRPr="00EB7F41" w:rsidRDefault="00837D7B" w:rsidP="00837D7B">
      <w:pPr>
        <w:spacing w:after="120"/>
        <w:ind w:left="2127" w:hanging="2127"/>
        <w:rPr>
          <w:color w:val="000000" w:themeColor="text1"/>
          <w:lang w:eastAsia="en-GB"/>
        </w:rPr>
      </w:pPr>
    </w:p>
    <w:p w14:paraId="07E806F7" w14:textId="581E85F5" w:rsidR="00837D7B" w:rsidRPr="00EB7F41" w:rsidRDefault="008307FA" w:rsidP="00837D7B">
      <w:pPr>
        <w:pStyle w:val="Heading2"/>
        <w:spacing w:after="240"/>
        <w:rPr>
          <w:lang w:eastAsia="en-GB"/>
        </w:rPr>
      </w:pPr>
      <w:bookmarkStart w:id="282" w:name="A_8.4_Atom_WFS_Offering"/>
      <w:bookmarkStart w:id="283" w:name="_Toc358030858"/>
      <w:bookmarkStart w:id="284" w:name="_Toc262895432"/>
      <w:bookmarkEnd w:id="282"/>
      <w:r>
        <w:rPr>
          <w:lang w:eastAsia="en-GB"/>
        </w:rPr>
        <w:t>GeoJSON</w:t>
      </w:r>
      <w:r w:rsidR="00837D7B" w:rsidRPr="00EB7F41">
        <w:rPr>
          <w:lang w:eastAsia="en-GB"/>
        </w:rPr>
        <w:t xml:space="preserve"> </w:t>
      </w:r>
      <w:hyperlink r:id="rId15" w:history="1">
        <w:r w:rsidR="00837D7B" w:rsidRPr="00EB7F41">
          <w:rPr>
            <w:lang w:eastAsia="en-GB"/>
          </w:rPr>
          <w:t>WFS</w:t>
        </w:r>
      </w:hyperlink>
      <w:r w:rsidR="00837D7B" w:rsidRPr="00EB7F41">
        <w:rPr>
          <w:lang w:eastAsia="en-GB"/>
        </w:rPr>
        <w:t xml:space="preserve"> Offering</w:t>
      </w:r>
      <w:bookmarkEnd w:id="283"/>
      <w:bookmarkEnd w:id="284"/>
      <w:r w:rsidR="00837D7B" w:rsidRPr="00EB7F41">
        <w:rPr>
          <w:lang w:eastAsia="en-GB"/>
        </w:rPr>
        <w:t xml:space="preserve"> </w:t>
      </w:r>
    </w:p>
    <w:p w14:paraId="6B5FF550" w14:textId="4AD86B97"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Class:</w:t>
      </w:r>
      <w:r w:rsidRPr="00EB7F41">
        <w:rPr>
          <w:color w:val="000000" w:themeColor="text1"/>
          <w:lang w:eastAsia="en-GB"/>
        </w:rPr>
        <w:t xml:space="preserve"> http://www.opengis.net/spec/owc</w:t>
      </w:r>
      <w:r>
        <w:rPr>
          <w:color w:val="000000" w:themeColor="text1"/>
          <w:lang w:eastAsia="en-GB"/>
        </w:rPr>
        <w:t>-</w:t>
      </w:r>
      <w:r w:rsidR="008307FA">
        <w:rPr>
          <w:color w:val="000000" w:themeColor="text1"/>
          <w:lang w:eastAsia="en-GB"/>
        </w:rPr>
        <w:t>geojson</w:t>
      </w:r>
      <w:r w:rsidRPr="00EB7F41">
        <w:rPr>
          <w:color w:val="000000" w:themeColor="text1"/>
          <w:lang w:eastAsia="en-GB"/>
        </w:rPr>
        <w:t>/1.0</w:t>
      </w:r>
      <w:r>
        <w:rPr>
          <w:color w:val="000000" w:themeColor="text1"/>
          <w:lang w:eastAsia="en-GB"/>
        </w:rPr>
        <w:t>/req</w:t>
      </w:r>
      <w:r w:rsidRPr="00EB7F41">
        <w:rPr>
          <w:color w:val="000000" w:themeColor="text1"/>
          <w:lang w:eastAsia="en-GB"/>
        </w:rPr>
        <w:t xml:space="preserve">/wfs </w:t>
      </w:r>
    </w:p>
    <w:p w14:paraId="5B52F81F" w14:textId="77777777"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Scope:</w:t>
      </w:r>
      <w:r w:rsidRPr="00EB7F41">
        <w:rPr>
          <w:color w:val="000000" w:themeColor="text1"/>
          <w:lang w:eastAsia="en-GB"/>
        </w:rPr>
        <w:t xml:space="preserve"> </w:t>
      </w:r>
      <w:r w:rsidRPr="00EB7F41">
        <w:rPr>
          <w:color w:val="000000" w:themeColor="text1"/>
          <w:lang w:eastAsia="en-GB"/>
        </w:rPr>
        <w:tab/>
        <w:t>All requirements in this subsection relate to the above requirement class)</w:t>
      </w:r>
    </w:p>
    <w:p w14:paraId="1905930F" w14:textId="2043CCDA"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Dependencies</w:t>
      </w:r>
      <w:r w:rsidRPr="00EB7F41">
        <w:rPr>
          <w:color w:val="000000" w:themeColor="text1"/>
          <w:lang w:eastAsia="en-GB"/>
        </w:rPr>
        <w:t xml:space="preserve">: </w:t>
      </w:r>
      <w:r w:rsidRPr="00EB7F41">
        <w:rPr>
          <w:color w:val="000000" w:themeColor="text1"/>
          <w:lang w:eastAsia="en-GB"/>
        </w:rPr>
        <w:tab/>
      </w:r>
      <w:r>
        <w:fldChar w:fldCharType="begin"/>
      </w:r>
      <w:r>
        <w:instrText xml:space="preserve"> HYPERLINK "http://www.opengis.net/spec/owc/1.0/conf/wms" \t "_top" </w:instrText>
      </w:r>
      <w:r>
        <w:fldChar w:fldCharType="separate"/>
      </w:r>
      <w:r w:rsidRPr="00EB7F41">
        <w:rPr>
          <w:color w:val="000000" w:themeColor="text1"/>
          <w:lang w:eastAsia="en-GB"/>
        </w:rPr>
        <w:t>http://www.opengis.net/spec/owc/1.0</w:t>
      </w:r>
      <w:r>
        <w:rPr>
          <w:color w:val="000000" w:themeColor="text1"/>
          <w:lang w:eastAsia="en-GB"/>
        </w:rPr>
        <w:t>/req/</w:t>
      </w:r>
      <w:r w:rsidRPr="00EB7F41">
        <w:rPr>
          <w:color w:val="000000" w:themeColor="text1"/>
          <w:lang w:eastAsia="en-GB"/>
        </w:rPr>
        <w:t>wms</w:t>
      </w:r>
      <w:r>
        <w:rPr>
          <w:color w:val="000000" w:themeColor="text1"/>
          <w:lang w:eastAsia="en-GB"/>
        </w:rPr>
        <w:fldChar w:fldCharType="end"/>
      </w:r>
      <w:r w:rsidRPr="00EB7F41">
        <w:rPr>
          <w:color w:val="000000" w:themeColor="text1"/>
          <w:lang w:eastAsia="en-GB"/>
        </w:rPr>
        <w:t xml:space="preserve"> , http://www.opengis.net/spec/owc</w:t>
      </w:r>
      <w:r>
        <w:rPr>
          <w:color w:val="000000" w:themeColor="text1"/>
          <w:lang w:eastAsia="en-GB"/>
        </w:rPr>
        <w:t>-</w:t>
      </w:r>
      <w:r w:rsidR="008307FA">
        <w:rPr>
          <w:color w:val="000000" w:themeColor="text1"/>
          <w:lang w:eastAsia="en-GB"/>
        </w:rPr>
        <w:t>geojson</w:t>
      </w:r>
      <w:r w:rsidRPr="00EB7F41">
        <w:rPr>
          <w:color w:val="000000" w:themeColor="text1"/>
          <w:lang w:eastAsia="en-GB"/>
        </w:rPr>
        <w:t>/1.0</w:t>
      </w:r>
      <w:r>
        <w:rPr>
          <w:color w:val="000000" w:themeColor="text1"/>
          <w:lang w:eastAsia="en-GB"/>
        </w:rPr>
        <w:t>/req/core</w:t>
      </w:r>
    </w:p>
    <w:p w14:paraId="05E7591B" w14:textId="19572741"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id:</w:t>
      </w:r>
      <w:r w:rsidRPr="00EB7F41">
        <w:rPr>
          <w:color w:val="000000" w:themeColor="text1"/>
          <w:lang w:eastAsia="en-GB"/>
        </w:rPr>
        <w:t xml:space="preserve"> </w:t>
      </w:r>
      <w:r w:rsidRPr="00EB7F41">
        <w:rPr>
          <w:color w:val="000000" w:themeColor="text1"/>
          <w:lang w:eastAsia="en-GB"/>
        </w:rPr>
        <w:tab/>
      </w:r>
      <w:r w:rsidRPr="00AE2794">
        <w:rPr>
          <w:color w:val="000000" w:themeColor="text1"/>
          <w:lang w:eastAsia="en-GB"/>
        </w:rPr>
        <w:t>http://www.opengis.net/spec/owc-</w:t>
      </w:r>
      <w:r w:rsidR="008307FA">
        <w:rPr>
          <w:color w:val="000000" w:themeColor="text1"/>
          <w:lang w:eastAsia="en-GB"/>
        </w:rPr>
        <w:t>geojson</w:t>
      </w:r>
      <w:r w:rsidRPr="00AE2794">
        <w:rPr>
          <w:color w:val="000000" w:themeColor="text1"/>
          <w:lang w:eastAsia="en-GB"/>
        </w:rPr>
        <w:t>/1.0/req/wfs/content</w:t>
      </w:r>
      <w:r w:rsidRPr="00EB7F41">
        <w:rPr>
          <w:color w:val="000000" w:themeColor="text1"/>
          <w:lang w:eastAsia="en-GB"/>
        </w:rPr>
        <w:t xml:space="preserve"> </w:t>
      </w:r>
    </w:p>
    <w:p w14:paraId="17520C32" w14:textId="77777777" w:rsidR="00837D7B" w:rsidRDefault="00837D7B" w:rsidP="00837D7B">
      <w:pPr>
        <w:spacing w:after="120"/>
        <w:ind w:left="2127" w:hanging="2127"/>
        <w:rPr>
          <w:color w:val="000000" w:themeColor="text1"/>
          <w:lang w:eastAsia="en-GB"/>
        </w:rPr>
      </w:pPr>
      <w:r w:rsidRPr="00EB7F41">
        <w:rPr>
          <w:b/>
          <w:bCs/>
          <w:color w:val="000000" w:themeColor="text1"/>
          <w:lang w:eastAsia="en-GB"/>
        </w:rPr>
        <w:lastRenderedPageBreak/>
        <w:t xml:space="preserve">Requirement tx: </w:t>
      </w:r>
      <w:r w:rsidRPr="00EB7F41">
        <w:rPr>
          <w:b/>
          <w:bCs/>
          <w:color w:val="000000" w:themeColor="text1"/>
          <w:lang w:eastAsia="en-GB"/>
        </w:rPr>
        <w:tab/>
      </w:r>
      <w:r w:rsidRPr="00EB7F41">
        <w:rPr>
          <w:color w:val="000000" w:themeColor="text1"/>
          <w:lang w:eastAsia="en-GB"/>
        </w:rPr>
        <w:t>Encodings of this offering shall be populated in accordance with the requirements of the referenced wfs conformance class</w:t>
      </w:r>
      <w:r>
        <w:rPr>
          <w:color w:val="000000" w:themeColor="text1"/>
          <w:lang w:eastAsia="en-GB"/>
        </w:rPr>
        <w:t xml:space="preserve">  (see REF 1, OWS Context Conceptual Model)</w:t>
      </w:r>
    </w:p>
    <w:p w14:paraId="41AA9429" w14:textId="27913145" w:rsidR="00837D7B" w:rsidRPr="002F1AE7" w:rsidRDefault="00837D7B" w:rsidP="00837D7B">
      <w:pPr>
        <w:rPr>
          <w:lang w:eastAsia="en-GB"/>
        </w:rPr>
      </w:pPr>
    </w:p>
    <w:p w14:paraId="757CF869"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652C43C"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802B300" w14:textId="51E70D42"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3C18FF9B" w14:textId="77777777" w:rsidR="008307FA" w:rsidRPr="008307FA" w:rsidRDefault="008307FA" w:rsidP="008307FA">
      <w:pPr>
        <w:spacing w:before="120" w:after="120"/>
      </w:pPr>
      <w:bookmarkStart w:id="285" w:name="A_8.5_Atom_WCS_Offering"/>
      <w:bookmarkStart w:id="286" w:name="_Toc358030859"/>
      <w:bookmarkEnd w:id="285"/>
    </w:p>
    <w:p w14:paraId="34AED4AD" w14:textId="2A2DE058" w:rsidR="00837D7B" w:rsidRPr="00EB7F41" w:rsidRDefault="00725529" w:rsidP="00837D7B">
      <w:pPr>
        <w:pStyle w:val="Heading2"/>
        <w:spacing w:after="240"/>
        <w:rPr>
          <w:lang w:eastAsia="en-GB"/>
        </w:rPr>
      </w:pPr>
      <w:bookmarkStart w:id="287" w:name="_Toc262895433"/>
      <w:r>
        <w:rPr>
          <w:lang w:eastAsia="en-GB"/>
        </w:rPr>
        <w:t>GeoJSON</w:t>
      </w:r>
      <w:r w:rsidR="00837D7B" w:rsidRPr="00EB7F41">
        <w:rPr>
          <w:lang w:eastAsia="en-GB"/>
        </w:rPr>
        <w:t xml:space="preserve"> </w:t>
      </w:r>
      <w:hyperlink r:id="rId16" w:history="1">
        <w:r w:rsidR="00837D7B" w:rsidRPr="00EB7F41">
          <w:rPr>
            <w:lang w:eastAsia="en-GB"/>
          </w:rPr>
          <w:t>WCS</w:t>
        </w:r>
      </w:hyperlink>
      <w:r w:rsidR="00837D7B" w:rsidRPr="00EB7F41">
        <w:rPr>
          <w:lang w:eastAsia="en-GB"/>
        </w:rPr>
        <w:t xml:space="preserve"> Offering</w:t>
      </w:r>
      <w:bookmarkEnd w:id="286"/>
      <w:bookmarkEnd w:id="287"/>
      <w:r w:rsidR="00837D7B" w:rsidRPr="00EB7F41">
        <w:rPr>
          <w:lang w:eastAsia="en-GB"/>
        </w:rPr>
        <w:t xml:space="preserve"> </w:t>
      </w:r>
    </w:p>
    <w:p w14:paraId="3221C884" w14:textId="75E13710"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Class:</w:t>
      </w:r>
      <w:r w:rsidRPr="00EB7F41">
        <w:rPr>
          <w:color w:val="000000" w:themeColor="text1"/>
          <w:lang w:eastAsia="en-GB"/>
        </w:rPr>
        <w:t xml:space="preserve"> </w:t>
      </w:r>
      <w:r>
        <w:rPr>
          <w:color w:val="000000" w:themeColor="text1"/>
          <w:lang w:eastAsia="en-GB"/>
        </w:rPr>
        <w:tab/>
      </w:r>
      <w:r w:rsidRPr="00EB7F41">
        <w:rPr>
          <w:color w:val="000000" w:themeColor="text1"/>
          <w:lang w:eastAsia="en-GB"/>
        </w:rPr>
        <w:t>http://www.opengis.net/spec</w:t>
      </w:r>
      <w:r w:rsidR="008307FA">
        <w:rPr>
          <w:color w:val="000000" w:themeColor="text1"/>
          <w:lang w:eastAsia="en-GB"/>
        </w:rPr>
        <w:t>/owc-geojson/</w:t>
      </w:r>
      <w:r w:rsidRPr="00EB7F41">
        <w:rPr>
          <w:color w:val="000000" w:themeColor="text1"/>
          <w:lang w:eastAsia="en-GB"/>
        </w:rPr>
        <w:t>1.0</w:t>
      </w:r>
      <w:r>
        <w:rPr>
          <w:color w:val="000000" w:themeColor="text1"/>
          <w:lang w:eastAsia="en-GB"/>
        </w:rPr>
        <w:t>/req</w:t>
      </w:r>
      <w:r w:rsidRPr="00EB7F41">
        <w:rPr>
          <w:color w:val="000000" w:themeColor="text1"/>
          <w:lang w:eastAsia="en-GB"/>
        </w:rPr>
        <w:t xml:space="preserve">/wcs </w:t>
      </w:r>
    </w:p>
    <w:p w14:paraId="5516375C" w14:textId="77777777"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Scope:</w:t>
      </w:r>
      <w:r w:rsidRPr="00EB7F41">
        <w:rPr>
          <w:color w:val="000000" w:themeColor="text1"/>
          <w:lang w:eastAsia="en-GB"/>
        </w:rPr>
        <w:t xml:space="preserve"> </w:t>
      </w:r>
      <w:r>
        <w:rPr>
          <w:color w:val="000000" w:themeColor="text1"/>
          <w:lang w:eastAsia="en-GB"/>
        </w:rPr>
        <w:tab/>
      </w:r>
      <w:r w:rsidRPr="00EB7F41">
        <w:rPr>
          <w:color w:val="000000" w:themeColor="text1"/>
          <w:lang w:eastAsia="en-GB"/>
        </w:rPr>
        <w:t>All requirements in this subsection relate to the above requirement class)</w:t>
      </w:r>
    </w:p>
    <w:p w14:paraId="5056A23B" w14:textId="156985EE"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Dependencies</w:t>
      </w:r>
      <w:r w:rsidRPr="00EB7F41">
        <w:rPr>
          <w:color w:val="000000" w:themeColor="text1"/>
          <w:lang w:eastAsia="en-GB"/>
        </w:rPr>
        <w:t xml:space="preserve">: </w:t>
      </w:r>
      <w:r>
        <w:rPr>
          <w:color w:val="000000" w:themeColor="text1"/>
          <w:lang w:eastAsia="en-GB"/>
        </w:rPr>
        <w:tab/>
      </w:r>
      <w:r>
        <w:fldChar w:fldCharType="begin"/>
      </w:r>
      <w:r>
        <w:instrText xml:space="preserve"> HYPERLINK "http://www.opengis.net/spec/owc/1.0/conf/wcs" \t "_top" </w:instrText>
      </w:r>
      <w:r>
        <w:fldChar w:fldCharType="separate"/>
      </w:r>
      <w:r w:rsidRPr="00EB7F41">
        <w:rPr>
          <w:color w:val="000000" w:themeColor="text1"/>
          <w:lang w:eastAsia="en-GB"/>
        </w:rPr>
        <w:t>http://www.opengis.net/spec/owc/1.0</w:t>
      </w:r>
      <w:r>
        <w:rPr>
          <w:color w:val="000000" w:themeColor="text1"/>
          <w:lang w:eastAsia="en-GB"/>
        </w:rPr>
        <w:t>/req/</w:t>
      </w:r>
      <w:r w:rsidRPr="00EB7F41">
        <w:rPr>
          <w:color w:val="000000" w:themeColor="text1"/>
          <w:lang w:eastAsia="en-GB"/>
        </w:rPr>
        <w:t>wcs</w:t>
      </w:r>
      <w:r>
        <w:rPr>
          <w:color w:val="000000" w:themeColor="text1"/>
          <w:lang w:eastAsia="en-GB"/>
        </w:rPr>
        <w:fldChar w:fldCharType="end"/>
      </w:r>
      <w:r w:rsidRPr="00EB7F41">
        <w:rPr>
          <w:color w:val="000000" w:themeColor="text1"/>
          <w:lang w:eastAsia="en-GB"/>
        </w:rPr>
        <w:t>, http://www.opengis.net/spec</w:t>
      </w:r>
      <w:r w:rsidR="008307FA">
        <w:rPr>
          <w:color w:val="000000" w:themeColor="text1"/>
          <w:lang w:eastAsia="en-GB"/>
        </w:rPr>
        <w:t>/owc-geojson/</w:t>
      </w:r>
      <w:r w:rsidRPr="00EB7F41">
        <w:rPr>
          <w:color w:val="000000" w:themeColor="text1"/>
          <w:lang w:eastAsia="en-GB"/>
        </w:rPr>
        <w:t>1.0</w:t>
      </w:r>
      <w:r>
        <w:rPr>
          <w:color w:val="000000" w:themeColor="text1"/>
          <w:lang w:eastAsia="en-GB"/>
        </w:rPr>
        <w:t>/req/core</w:t>
      </w:r>
      <w:r w:rsidRPr="00EB7F41">
        <w:rPr>
          <w:color w:val="000000" w:themeColor="text1"/>
          <w:lang w:eastAsia="en-GB"/>
        </w:rPr>
        <w:t xml:space="preserve"> </w:t>
      </w:r>
    </w:p>
    <w:p w14:paraId="269A9B29" w14:textId="1C899421"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id:</w:t>
      </w:r>
      <w:r w:rsidRPr="00EB7F4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1.0/req/wcs/content</w:t>
      </w:r>
      <w:r w:rsidRPr="00EB7F41">
        <w:rPr>
          <w:color w:val="000000" w:themeColor="text1"/>
          <w:lang w:eastAsia="en-GB"/>
        </w:rPr>
        <w:t xml:space="preserve"> </w:t>
      </w:r>
    </w:p>
    <w:p w14:paraId="143F32B0" w14:textId="77777777" w:rsidR="00837D7B" w:rsidRDefault="00837D7B" w:rsidP="00837D7B">
      <w:pPr>
        <w:spacing w:after="120"/>
        <w:ind w:left="2127" w:hanging="2127"/>
        <w:rPr>
          <w:color w:val="000000" w:themeColor="text1"/>
          <w:lang w:eastAsia="en-GB"/>
        </w:rPr>
      </w:pPr>
      <w:r w:rsidRPr="00EB7F41">
        <w:rPr>
          <w:b/>
          <w:bCs/>
          <w:color w:val="000000" w:themeColor="text1"/>
          <w:lang w:eastAsia="en-GB"/>
        </w:rPr>
        <w:t xml:space="preserve">Requirement tx: </w:t>
      </w:r>
      <w:r>
        <w:rPr>
          <w:b/>
          <w:bCs/>
          <w:color w:val="000000" w:themeColor="text1"/>
          <w:lang w:eastAsia="en-GB"/>
        </w:rPr>
        <w:tab/>
      </w:r>
      <w:r w:rsidRPr="00EB7F41">
        <w:rPr>
          <w:color w:val="000000" w:themeColor="text1"/>
          <w:lang w:eastAsia="en-GB"/>
        </w:rPr>
        <w:t>Encodings of this offering shall be populated in accordance with the requirements of the referenced wcs conformance class</w:t>
      </w:r>
      <w:r>
        <w:rPr>
          <w:color w:val="000000" w:themeColor="text1"/>
          <w:lang w:eastAsia="en-GB"/>
        </w:rPr>
        <w:t xml:space="preserve"> (see REF 1, OWS Context Conceptual Model)</w:t>
      </w:r>
    </w:p>
    <w:p w14:paraId="598CADD8" w14:textId="77777777" w:rsidR="008307FA" w:rsidRPr="002F1AE7" w:rsidRDefault="008307FA" w:rsidP="008307FA">
      <w:pPr>
        <w:rPr>
          <w:lang w:eastAsia="en-GB"/>
        </w:rPr>
      </w:pPr>
      <w:bookmarkStart w:id="288" w:name="A_8.6_Atom_WPS_Offering"/>
      <w:bookmarkStart w:id="289" w:name="_Toc358030860"/>
      <w:bookmarkEnd w:id="288"/>
    </w:p>
    <w:p w14:paraId="04F62E89"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363E2EE"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A05C84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AE0794C" w14:textId="77777777" w:rsidR="008307FA" w:rsidRPr="008307FA" w:rsidRDefault="008307FA" w:rsidP="008307FA">
      <w:pPr>
        <w:spacing w:before="120" w:after="120"/>
      </w:pPr>
    </w:p>
    <w:p w14:paraId="51014416" w14:textId="36517249" w:rsidR="00837D7B" w:rsidRPr="00EB7F41" w:rsidRDefault="00725529" w:rsidP="00837D7B">
      <w:pPr>
        <w:pStyle w:val="Heading2"/>
        <w:spacing w:after="240"/>
        <w:rPr>
          <w:lang w:eastAsia="en-GB"/>
        </w:rPr>
      </w:pPr>
      <w:bookmarkStart w:id="290" w:name="_Toc262895434"/>
      <w:r>
        <w:rPr>
          <w:lang w:eastAsia="en-GB"/>
        </w:rPr>
        <w:t>GeoJSON</w:t>
      </w:r>
      <w:r w:rsidRPr="00EB7F41">
        <w:rPr>
          <w:lang w:eastAsia="en-GB"/>
        </w:rPr>
        <w:t xml:space="preserve"> </w:t>
      </w:r>
      <w:hyperlink r:id="rId17" w:history="1">
        <w:r w:rsidR="00837D7B" w:rsidRPr="00EB7F41">
          <w:rPr>
            <w:lang w:eastAsia="en-GB"/>
          </w:rPr>
          <w:t>WPS</w:t>
        </w:r>
      </w:hyperlink>
      <w:r w:rsidR="00837D7B" w:rsidRPr="00EB7F41">
        <w:rPr>
          <w:lang w:eastAsia="en-GB"/>
        </w:rPr>
        <w:t xml:space="preserve"> Offering</w:t>
      </w:r>
      <w:bookmarkEnd w:id="289"/>
      <w:bookmarkEnd w:id="290"/>
      <w:r w:rsidR="00837D7B" w:rsidRPr="00EB7F41">
        <w:rPr>
          <w:lang w:eastAsia="en-GB"/>
        </w:rPr>
        <w:t xml:space="preserve"> </w:t>
      </w:r>
    </w:p>
    <w:p w14:paraId="389DD7BC" w14:textId="3CC4DA94"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Pr="003F5E61">
        <w:rPr>
          <w:color w:val="000000" w:themeColor="text1"/>
          <w:lang w:eastAsia="en-GB"/>
        </w:rPr>
        <w:tab/>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/wps </w:t>
      </w:r>
    </w:p>
    <w:p w14:paraId="1A6A15AD"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Pr="003F5E61">
        <w:rPr>
          <w:color w:val="000000" w:themeColor="text1"/>
          <w:lang w:eastAsia="en-GB"/>
        </w:rPr>
        <w:tab/>
      </w:r>
      <w:r w:rsidRPr="003F5E61">
        <w:rPr>
          <w:color w:val="000000" w:themeColor="text1"/>
          <w:lang w:eastAsia="en-GB"/>
        </w:rPr>
        <w:tab/>
        <w:t>All requirements in this subsection relate to the above requirement class)</w:t>
      </w:r>
    </w:p>
    <w:p w14:paraId="72CE412C" w14:textId="591B7B7E"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Pr="003F5E61">
        <w:rPr>
          <w:color w:val="000000" w:themeColor="text1"/>
          <w:lang w:eastAsia="en-GB"/>
        </w:rPr>
        <w:tab/>
      </w:r>
      <w:r>
        <w:fldChar w:fldCharType="begin"/>
      </w:r>
      <w:r>
        <w:instrText xml:space="preserve"> HYPERLINK "http://www.opengis.net/spec/owc/1.0/conf/wps"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wps</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6DA71F15" w14:textId="30DE3A10"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Pr="003F5E61">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1.0/req/wps/content</w:t>
      </w:r>
      <w:r w:rsidRPr="003F5E61">
        <w:rPr>
          <w:color w:val="000000" w:themeColor="text1"/>
          <w:lang w:eastAsia="en-GB"/>
        </w:rPr>
        <w:t xml:space="preserve"> </w:t>
      </w:r>
    </w:p>
    <w:p w14:paraId="3F604A43"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sidRPr="003F5E61">
        <w:rPr>
          <w:b/>
          <w:bCs/>
          <w:color w:val="000000" w:themeColor="text1"/>
          <w:lang w:eastAsia="en-GB"/>
        </w:rPr>
        <w:tab/>
      </w:r>
      <w:r w:rsidRPr="003F5E61">
        <w:rPr>
          <w:color w:val="000000" w:themeColor="text1"/>
          <w:lang w:eastAsia="en-GB"/>
        </w:rPr>
        <w:t>Encodings of this offering shall be populated in accordance with the requirements of the referenced wps conformance class</w:t>
      </w:r>
      <w:r>
        <w:rPr>
          <w:color w:val="000000" w:themeColor="text1"/>
          <w:lang w:eastAsia="en-GB"/>
        </w:rPr>
        <w:t xml:space="preserve"> (see REF 1, OWS Context Conceptual Model)</w:t>
      </w:r>
    </w:p>
    <w:p w14:paraId="009A32FA" w14:textId="77777777" w:rsidR="008307FA" w:rsidRPr="002F1AE7" w:rsidRDefault="008307FA" w:rsidP="008307FA">
      <w:pPr>
        <w:rPr>
          <w:lang w:eastAsia="en-GB"/>
        </w:rPr>
      </w:pPr>
      <w:bookmarkStart w:id="291" w:name="A_8.7_Atom_CSW_Offering"/>
      <w:bookmarkStart w:id="292" w:name="_Toc358030861"/>
      <w:bookmarkEnd w:id="291"/>
    </w:p>
    <w:p w14:paraId="36A2568B"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CDEF568"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0794CBA"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8817362" w14:textId="77777777" w:rsidR="008307FA" w:rsidRPr="008307FA" w:rsidRDefault="008307FA" w:rsidP="008307FA">
      <w:pPr>
        <w:spacing w:before="120" w:after="120"/>
      </w:pPr>
    </w:p>
    <w:p w14:paraId="552AA206" w14:textId="4EE609F5" w:rsidR="00837D7B" w:rsidRPr="00EB7F41" w:rsidRDefault="00725529" w:rsidP="00837D7B">
      <w:pPr>
        <w:pStyle w:val="Heading2"/>
        <w:spacing w:after="240"/>
        <w:rPr>
          <w:lang w:eastAsia="en-GB"/>
        </w:rPr>
      </w:pPr>
      <w:bookmarkStart w:id="293" w:name="_Toc262895435"/>
      <w:r>
        <w:rPr>
          <w:lang w:eastAsia="en-GB"/>
        </w:rPr>
        <w:t>GeoJSON</w:t>
      </w:r>
      <w:r w:rsidRPr="00EB7F41">
        <w:rPr>
          <w:lang w:eastAsia="en-GB"/>
        </w:rPr>
        <w:t xml:space="preserve"> </w:t>
      </w:r>
      <w:hyperlink r:id="rId18" w:history="1">
        <w:r w:rsidR="00837D7B" w:rsidRPr="00EB7F41">
          <w:rPr>
            <w:lang w:eastAsia="en-GB"/>
          </w:rPr>
          <w:t>CSW</w:t>
        </w:r>
      </w:hyperlink>
      <w:r w:rsidR="00837D7B" w:rsidRPr="00EB7F41">
        <w:rPr>
          <w:lang w:eastAsia="en-GB"/>
        </w:rPr>
        <w:t xml:space="preserve"> Offering</w:t>
      </w:r>
      <w:bookmarkEnd w:id="292"/>
      <w:bookmarkEnd w:id="293"/>
      <w:r w:rsidR="00837D7B" w:rsidRPr="00EB7F41">
        <w:rPr>
          <w:lang w:eastAsia="en-GB"/>
        </w:rPr>
        <w:t xml:space="preserve"> </w:t>
      </w:r>
    </w:p>
    <w:p w14:paraId="5F969885" w14:textId="01D842E3"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/csw </w:t>
      </w:r>
    </w:p>
    <w:p w14:paraId="2F660613"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Pr="003F5E61">
        <w:rPr>
          <w:color w:val="000000" w:themeColor="text1"/>
          <w:lang w:eastAsia="en-GB"/>
        </w:rPr>
        <w:tab/>
        <w:t>All requirements in this subsection relate to the above requirement class)</w:t>
      </w:r>
    </w:p>
    <w:p w14:paraId="7803E5FC" w14:textId="46519FC6"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w:t>
      </w:r>
      <w:r w:rsidRPr="003F5E61">
        <w:rPr>
          <w:color w:val="000000" w:themeColor="text1"/>
          <w:lang w:eastAsia="en-GB"/>
        </w:rPr>
        <w:tab/>
      </w:r>
      <w:r>
        <w:fldChar w:fldCharType="begin"/>
      </w:r>
      <w:r>
        <w:instrText xml:space="preserve"> HYPERLINK "http://www.opengis.net/spec/owc/1.0/conf/csw"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csw</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489AE1A4" w14:textId="62916236"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Pr="003F5E61">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1.0/req/csw/content</w:t>
      </w:r>
      <w:r w:rsidRPr="003F5E61">
        <w:rPr>
          <w:color w:val="000000" w:themeColor="text1"/>
          <w:lang w:eastAsia="en-GB"/>
        </w:rPr>
        <w:t xml:space="preserve"> </w:t>
      </w:r>
    </w:p>
    <w:p w14:paraId="78CF3C66"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sidRPr="003F5E61">
        <w:rPr>
          <w:b/>
          <w:bCs/>
          <w:color w:val="000000" w:themeColor="text1"/>
          <w:lang w:eastAsia="en-GB"/>
        </w:rPr>
        <w:tab/>
      </w:r>
      <w:r w:rsidRPr="003F5E61">
        <w:rPr>
          <w:color w:val="000000" w:themeColor="text1"/>
          <w:lang w:eastAsia="en-GB"/>
        </w:rPr>
        <w:t>Encodings of this offering shall be populated in accordance with the requirements of the referenced wps conformance class</w:t>
      </w:r>
      <w:r>
        <w:rPr>
          <w:color w:val="000000" w:themeColor="text1"/>
          <w:lang w:eastAsia="en-GB"/>
        </w:rPr>
        <w:t xml:space="preserve">  (see REF 1, OWS Context Conceptual Model)</w:t>
      </w:r>
    </w:p>
    <w:p w14:paraId="09343B17" w14:textId="77777777" w:rsidR="008307FA" w:rsidRPr="002F1AE7" w:rsidRDefault="008307FA" w:rsidP="008307FA">
      <w:pPr>
        <w:rPr>
          <w:lang w:eastAsia="en-GB"/>
        </w:rPr>
      </w:pPr>
      <w:bookmarkStart w:id="294" w:name="A_8.8_Atom_WMTS_Offering"/>
      <w:bookmarkStart w:id="295" w:name="_Toc358030862"/>
      <w:bookmarkEnd w:id="294"/>
    </w:p>
    <w:p w14:paraId="33CB9595"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4363FC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038CC05"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DF7ADCA" w14:textId="77777777" w:rsidR="008307FA" w:rsidRPr="008307FA" w:rsidRDefault="008307FA" w:rsidP="008307FA">
      <w:pPr>
        <w:spacing w:before="120" w:after="120"/>
      </w:pPr>
    </w:p>
    <w:p w14:paraId="027F74AD" w14:textId="55E7901B" w:rsidR="00837D7B" w:rsidRPr="00EB7F41" w:rsidRDefault="00725529" w:rsidP="00837D7B">
      <w:pPr>
        <w:pStyle w:val="Heading2"/>
        <w:spacing w:after="240"/>
        <w:rPr>
          <w:lang w:eastAsia="en-GB"/>
        </w:rPr>
      </w:pPr>
      <w:bookmarkStart w:id="296" w:name="_Toc262895436"/>
      <w:r>
        <w:rPr>
          <w:lang w:eastAsia="en-GB"/>
        </w:rPr>
        <w:t>GeoJSON</w:t>
      </w:r>
      <w:r w:rsidRPr="00EB7F41">
        <w:rPr>
          <w:lang w:eastAsia="en-GB"/>
        </w:rPr>
        <w:t xml:space="preserve"> </w:t>
      </w:r>
      <w:hyperlink r:id="rId19" w:history="1">
        <w:r w:rsidR="00837D7B" w:rsidRPr="00EB7F41">
          <w:rPr>
            <w:lang w:eastAsia="en-GB"/>
          </w:rPr>
          <w:t>WMTS</w:t>
        </w:r>
      </w:hyperlink>
      <w:r w:rsidR="00837D7B" w:rsidRPr="00EB7F41">
        <w:rPr>
          <w:lang w:eastAsia="en-GB"/>
        </w:rPr>
        <w:t xml:space="preserve"> Offering</w:t>
      </w:r>
      <w:bookmarkEnd w:id="295"/>
      <w:bookmarkEnd w:id="296"/>
      <w:r w:rsidR="00837D7B" w:rsidRPr="00EB7F41">
        <w:rPr>
          <w:lang w:eastAsia="en-GB"/>
        </w:rPr>
        <w:t xml:space="preserve"> </w:t>
      </w:r>
    </w:p>
    <w:p w14:paraId="6EABB1F7" w14:textId="77D7DC6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Pr="003F5E61">
        <w:rPr>
          <w:color w:val="000000" w:themeColor="text1"/>
          <w:lang w:eastAsia="en-GB"/>
        </w:rPr>
        <w:tab/>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/wmts</w:t>
      </w:r>
    </w:p>
    <w:p w14:paraId="4BD73583"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Pr="003F5E61">
        <w:rPr>
          <w:color w:val="000000" w:themeColor="text1"/>
          <w:lang w:eastAsia="en-GB"/>
        </w:rPr>
        <w:tab/>
        <w:t>All requirements in this subsection relate to the above requirement class)</w:t>
      </w:r>
    </w:p>
    <w:p w14:paraId="1A2CB8D6" w14:textId="4695C32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Pr="003F5E61">
        <w:rPr>
          <w:color w:val="000000" w:themeColor="text1"/>
          <w:lang w:eastAsia="en-GB"/>
        </w:rPr>
        <w:tab/>
      </w:r>
      <w:r>
        <w:fldChar w:fldCharType="begin"/>
      </w:r>
      <w:r>
        <w:instrText xml:space="preserve"> HYPERLINK "http://www.opengis.net/spec/owc/1.0/conf/wmts"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wmts</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40BB9FD7"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Pr="003F5E61">
        <w:rPr>
          <w:color w:val="000000" w:themeColor="text1"/>
          <w:lang w:eastAsia="en-GB"/>
        </w:rPr>
        <w:tab/>
      </w:r>
      <w:r w:rsidRPr="00AE2794">
        <w:rPr>
          <w:color w:val="000000" w:themeColor="text1"/>
          <w:lang w:eastAsia="en-GB"/>
        </w:rPr>
        <w:t>http://www.opengis.net/spec/owc-core/1.0/req/wmts/content</w:t>
      </w:r>
      <w:r w:rsidRPr="003F5E61">
        <w:rPr>
          <w:color w:val="000000" w:themeColor="text1"/>
          <w:lang w:eastAsia="en-GB"/>
        </w:rPr>
        <w:t xml:space="preserve"> </w:t>
      </w:r>
    </w:p>
    <w:p w14:paraId="78EFDA7C"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sidRPr="003F5E61">
        <w:rPr>
          <w:b/>
          <w:bCs/>
          <w:color w:val="000000" w:themeColor="text1"/>
          <w:lang w:eastAsia="en-GB"/>
        </w:rPr>
        <w:tab/>
      </w:r>
      <w:r w:rsidRPr="003F5E61">
        <w:rPr>
          <w:color w:val="000000" w:themeColor="text1"/>
          <w:lang w:eastAsia="en-GB"/>
        </w:rPr>
        <w:t>Encodings of this offering shall be populated in accordance with the requirements of the referenced wmts conformance class</w:t>
      </w:r>
      <w:r>
        <w:rPr>
          <w:color w:val="000000" w:themeColor="text1"/>
          <w:lang w:eastAsia="en-GB"/>
        </w:rPr>
        <w:t xml:space="preserve">  (see REF 1, OWS Context Conceptual Model)</w:t>
      </w:r>
    </w:p>
    <w:p w14:paraId="11D2ED49" w14:textId="77777777" w:rsidR="008307FA" w:rsidRPr="002F1AE7" w:rsidRDefault="008307FA" w:rsidP="008307FA">
      <w:pPr>
        <w:rPr>
          <w:lang w:eastAsia="en-GB"/>
        </w:rPr>
      </w:pPr>
    </w:p>
    <w:p w14:paraId="63E5C74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11A2298"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2ADDF1C"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316180E6"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355105C" w14:textId="77777777" w:rsidR="008307FA" w:rsidRPr="008307FA" w:rsidRDefault="008307FA" w:rsidP="008307FA">
      <w:pPr>
        <w:spacing w:before="120" w:after="120"/>
      </w:pPr>
    </w:p>
    <w:p w14:paraId="323D6E7B" w14:textId="77777777" w:rsidR="00837D7B" w:rsidRPr="003F5E61" w:rsidRDefault="00837D7B" w:rsidP="00837D7B">
      <w:pPr>
        <w:spacing w:after="120"/>
        <w:ind w:left="2127" w:hanging="2127"/>
        <w:rPr>
          <w:color w:val="000000" w:themeColor="text1"/>
          <w:lang w:eastAsia="en-GB"/>
        </w:rPr>
      </w:pPr>
    </w:p>
    <w:p w14:paraId="79C44171" w14:textId="216BA8CD" w:rsidR="00837D7B" w:rsidRPr="00EB7F41" w:rsidRDefault="008307FA" w:rsidP="00837D7B">
      <w:pPr>
        <w:pStyle w:val="Heading2"/>
        <w:spacing w:after="240"/>
        <w:rPr>
          <w:lang w:eastAsia="en-GB"/>
        </w:rPr>
      </w:pPr>
      <w:bookmarkStart w:id="297" w:name="A_8.9_Atom_GML_Offering"/>
      <w:bookmarkStart w:id="298" w:name="_Toc358030863"/>
      <w:bookmarkStart w:id="299" w:name="_Toc262895437"/>
      <w:bookmarkEnd w:id="297"/>
      <w:r>
        <w:rPr>
          <w:lang w:eastAsia="en-GB"/>
        </w:rPr>
        <w:t>GeoJSON</w:t>
      </w:r>
      <w:r w:rsidR="00837D7B" w:rsidRPr="00EB7F41">
        <w:rPr>
          <w:lang w:eastAsia="en-GB"/>
        </w:rPr>
        <w:t xml:space="preserve"> GML Offering</w:t>
      </w:r>
      <w:bookmarkEnd w:id="298"/>
      <w:bookmarkEnd w:id="299"/>
      <w:r w:rsidR="00837D7B" w:rsidRPr="00EB7F41">
        <w:rPr>
          <w:lang w:eastAsia="en-GB"/>
        </w:rPr>
        <w:t xml:space="preserve"> </w:t>
      </w:r>
    </w:p>
    <w:p w14:paraId="790F874E" w14:textId="78766F13" w:rsidR="00837D7B" w:rsidRPr="005C78BB" w:rsidRDefault="00837D7B" w:rsidP="00837D7B">
      <w:pPr>
        <w:spacing w:after="120"/>
        <w:ind w:left="720" w:hanging="720"/>
        <w:rPr>
          <w:lang w:eastAsia="en-GB"/>
        </w:rPr>
      </w:pPr>
      <w:r w:rsidRPr="005C78BB">
        <w:rPr>
          <w:b/>
          <w:bCs/>
          <w:lang w:eastAsia="en-GB"/>
        </w:rPr>
        <w:t>Requirement Class:</w:t>
      </w:r>
      <w:r w:rsidRPr="005C78BB">
        <w:rPr>
          <w:lang w:eastAsia="en-GB"/>
        </w:rPr>
        <w:t xml:space="preserve"> </w:t>
      </w:r>
      <w:commentRangeStart w:id="300"/>
      <w:r w:rsidRPr="005C78BB">
        <w:rPr>
          <w:lang w:eastAsia="en-GB"/>
        </w:rPr>
        <w:t>http://www.opengis.net/spec/owc</w:t>
      </w:r>
      <w:r w:rsidR="008307FA">
        <w:rPr>
          <w:lang w:eastAsia="en-GB"/>
        </w:rPr>
        <w:t>-geojson</w:t>
      </w:r>
      <w:r w:rsidRPr="005C78BB">
        <w:rPr>
          <w:lang w:eastAsia="en-GB"/>
        </w:rPr>
        <w:t>/1.0</w:t>
      </w:r>
      <w:r>
        <w:rPr>
          <w:lang w:eastAsia="en-GB"/>
        </w:rPr>
        <w:t>/req/</w:t>
      </w:r>
      <w:r w:rsidRPr="005C78BB">
        <w:rPr>
          <w:lang w:eastAsia="en-GB"/>
        </w:rPr>
        <w:t xml:space="preserve">gml </w:t>
      </w:r>
      <w:commentRangeEnd w:id="300"/>
      <w:r w:rsidR="00AA4766">
        <w:rPr>
          <w:rStyle w:val="CommentReference"/>
        </w:rPr>
        <w:commentReference w:id="300"/>
      </w:r>
    </w:p>
    <w:p w14:paraId="63C6B3E5"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58F03C12" w14:textId="325D8B84"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fldChar w:fldCharType="begin"/>
      </w:r>
      <w:r>
        <w:instrText xml:space="preserve"> HYPERLINK "http://www.opengis.net/spec/owc/1.0/conf/gml"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gml</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133D5D40" w14:textId="1BFD3471" w:rsidR="00837D7B" w:rsidRPr="003F5E61" w:rsidRDefault="00837D7B" w:rsidP="00837D7B">
      <w:pPr>
        <w:spacing w:after="120"/>
        <w:ind w:left="720" w:hanging="720"/>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1.0/req/gml/content</w:t>
      </w:r>
      <w:r w:rsidRPr="003F5E61">
        <w:rPr>
          <w:color w:val="000000" w:themeColor="text1"/>
          <w:lang w:eastAsia="en-GB"/>
        </w:rPr>
        <w:t xml:space="preserve"> </w:t>
      </w:r>
    </w:p>
    <w:p w14:paraId="342F2A81"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Pr>
          <w:b/>
          <w:bCs/>
          <w:color w:val="000000" w:themeColor="text1"/>
          <w:lang w:eastAsia="en-GB"/>
        </w:rPr>
        <w:tab/>
      </w:r>
      <w:r w:rsidRPr="003F5E61">
        <w:rPr>
          <w:color w:val="000000" w:themeColor="text1"/>
          <w:lang w:eastAsia="en-GB"/>
        </w:rPr>
        <w:t>Encodings of this offering shall be populated in accordance with the requirements of the referenced gml conformance class</w:t>
      </w:r>
      <w:r>
        <w:rPr>
          <w:color w:val="000000" w:themeColor="text1"/>
          <w:lang w:eastAsia="en-GB"/>
        </w:rPr>
        <w:t xml:space="preserve">  (see REF 1, OWS Context Conceptual Model)</w:t>
      </w:r>
    </w:p>
    <w:p w14:paraId="3A37790B" w14:textId="77777777" w:rsidR="008307FA" w:rsidRPr="002F1AE7" w:rsidRDefault="008307FA" w:rsidP="008307FA">
      <w:pPr>
        <w:rPr>
          <w:lang w:eastAsia="en-GB"/>
        </w:rPr>
      </w:pPr>
      <w:bookmarkStart w:id="301" w:name="A_8.10_Atom_KML_Offering"/>
      <w:bookmarkEnd w:id="301"/>
    </w:p>
    <w:p w14:paraId="7D2B7A27"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7FA1E3C"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166A536"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79DCD20B" w14:textId="77777777" w:rsidR="008307FA" w:rsidRPr="008307FA" w:rsidRDefault="008307FA" w:rsidP="008307FA">
      <w:pPr>
        <w:spacing w:before="120" w:after="120"/>
      </w:pPr>
    </w:p>
    <w:p w14:paraId="32001520" w14:textId="77777777" w:rsidR="00837D7B" w:rsidRDefault="00837D7B" w:rsidP="00837D7B">
      <w:pPr>
        <w:rPr>
          <w:lang w:eastAsia="en-GB"/>
        </w:rPr>
      </w:pPr>
    </w:p>
    <w:p w14:paraId="48372831" w14:textId="77777777" w:rsidR="00837D7B" w:rsidRDefault="00837D7B" w:rsidP="00837D7B">
      <w:pPr>
        <w:rPr>
          <w:lang w:eastAsia="en-GB"/>
        </w:rPr>
      </w:pPr>
      <w:r>
        <w:rPr>
          <w:lang w:eastAsia="en-GB"/>
        </w:rPr>
        <w:t>Note it is also valid to specify a file or url reference to gml content. See the content class definition for details.</w:t>
      </w:r>
    </w:p>
    <w:p w14:paraId="070DC927" w14:textId="7F8125C1" w:rsidR="00837D7B" w:rsidRPr="00EB7F41" w:rsidRDefault="008307FA" w:rsidP="00837D7B">
      <w:pPr>
        <w:pStyle w:val="Heading2"/>
        <w:spacing w:after="240"/>
        <w:rPr>
          <w:lang w:eastAsia="en-GB"/>
        </w:rPr>
      </w:pPr>
      <w:bookmarkStart w:id="302" w:name="_Toc358030864"/>
      <w:bookmarkStart w:id="303" w:name="_Toc262895438"/>
      <w:r>
        <w:rPr>
          <w:lang w:eastAsia="en-GB"/>
        </w:rPr>
        <w:t>GeoJSON</w:t>
      </w:r>
      <w:r w:rsidR="00837D7B" w:rsidRPr="00EB7F41">
        <w:rPr>
          <w:lang w:eastAsia="en-GB"/>
        </w:rPr>
        <w:t xml:space="preserve"> KML Offering</w:t>
      </w:r>
      <w:bookmarkEnd w:id="302"/>
      <w:bookmarkEnd w:id="303"/>
      <w:r w:rsidR="00837D7B" w:rsidRPr="00EB7F41">
        <w:rPr>
          <w:lang w:eastAsia="en-GB"/>
        </w:rPr>
        <w:t xml:space="preserve"> </w:t>
      </w:r>
    </w:p>
    <w:p w14:paraId="36EA9F7B" w14:textId="4054DF98"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kml </w:t>
      </w:r>
    </w:p>
    <w:p w14:paraId="61F50201"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0F5AD5C7" w14:textId="4A4146BF"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fldChar w:fldCharType="begin"/>
      </w:r>
      <w:r>
        <w:instrText xml:space="preserve"> HYPERLINK "http://www.opengis.net/spec/owc/1.0/conf/kml"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kml</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p>
    <w:p w14:paraId="2AC7FEF9" w14:textId="5891B32C"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1.0/req/kml/content</w:t>
      </w:r>
      <w:r w:rsidRPr="003F5E61">
        <w:rPr>
          <w:color w:val="000000" w:themeColor="text1"/>
          <w:lang w:eastAsia="en-GB"/>
        </w:rPr>
        <w:t xml:space="preserve"> </w:t>
      </w:r>
    </w:p>
    <w:p w14:paraId="558D5B77"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Requirement tx:</w:t>
      </w:r>
      <w:r>
        <w:rPr>
          <w:b/>
          <w:bCs/>
          <w:color w:val="000000" w:themeColor="text1"/>
          <w:lang w:eastAsia="en-GB"/>
        </w:rPr>
        <w:tab/>
      </w:r>
      <w:r w:rsidRPr="003F5E61">
        <w:rPr>
          <w:color w:val="000000" w:themeColor="text1"/>
          <w:lang w:eastAsia="en-GB"/>
        </w:rPr>
        <w:t>Encodings of this offering shall be populated in accordance with the requirements of the referenced kml conformance class</w:t>
      </w:r>
      <w:r>
        <w:rPr>
          <w:color w:val="000000" w:themeColor="text1"/>
          <w:lang w:eastAsia="en-GB"/>
        </w:rPr>
        <w:t xml:space="preserve">  (see REF 1, OWS Context Conceptual Model)</w:t>
      </w:r>
    </w:p>
    <w:p w14:paraId="1892535A" w14:textId="77777777" w:rsidR="008307FA" w:rsidRPr="002F1AE7" w:rsidRDefault="008307FA" w:rsidP="008307FA">
      <w:pPr>
        <w:rPr>
          <w:lang w:eastAsia="en-GB"/>
        </w:rPr>
      </w:pPr>
    </w:p>
    <w:p w14:paraId="40946F73"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9845AC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59A7F00"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1306D129" w14:textId="77777777" w:rsidR="008307FA" w:rsidRPr="008307FA" w:rsidRDefault="008307FA" w:rsidP="008307FA">
      <w:pPr>
        <w:spacing w:before="120" w:after="120"/>
      </w:pPr>
    </w:p>
    <w:p w14:paraId="39BBABFA" w14:textId="77777777" w:rsidR="00837D7B" w:rsidRDefault="00837D7B" w:rsidP="00837D7B">
      <w:pPr>
        <w:rPr>
          <w:lang w:eastAsia="en-GB"/>
        </w:rPr>
      </w:pPr>
      <w:r>
        <w:rPr>
          <w:lang w:eastAsia="en-GB"/>
        </w:rPr>
        <w:lastRenderedPageBreak/>
        <w:t>Note it is also valid to specify a file or url reference to gml content. See the content class definition for details.</w:t>
      </w:r>
      <w:bookmarkStart w:id="304" w:name="A_8.11_Atom_GeoTIFF_Offering"/>
      <w:bookmarkEnd w:id="304"/>
    </w:p>
    <w:p w14:paraId="6FC1702E" w14:textId="2409A66E" w:rsidR="00837D7B" w:rsidRPr="00EB7F41" w:rsidRDefault="008307FA" w:rsidP="00837D7B">
      <w:pPr>
        <w:pStyle w:val="Heading2"/>
        <w:spacing w:after="240"/>
        <w:rPr>
          <w:lang w:eastAsia="en-GB"/>
        </w:rPr>
      </w:pPr>
      <w:bookmarkStart w:id="305" w:name="_Toc358030865"/>
      <w:bookmarkStart w:id="306" w:name="_Toc262895439"/>
      <w:r>
        <w:rPr>
          <w:lang w:eastAsia="en-GB"/>
        </w:rPr>
        <w:t xml:space="preserve">GeoJSON </w:t>
      </w:r>
      <w:r w:rsidR="00837D7B" w:rsidRPr="00EB7F41">
        <w:rPr>
          <w:lang w:eastAsia="en-GB"/>
        </w:rPr>
        <w:t>GeoTIFF Offering</w:t>
      </w:r>
      <w:bookmarkEnd w:id="305"/>
      <w:bookmarkEnd w:id="306"/>
      <w:r w:rsidR="00837D7B" w:rsidRPr="00EB7F41">
        <w:rPr>
          <w:lang w:eastAsia="en-GB"/>
        </w:rPr>
        <w:t xml:space="preserve"> </w:t>
      </w:r>
    </w:p>
    <w:p w14:paraId="6AF99729" w14:textId="5DACA3B4" w:rsidR="00837D7B" w:rsidRPr="003F5E61" w:rsidRDefault="00837D7B" w:rsidP="00837D7B">
      <w:pPr>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geotiff </w:t>
      </w:r>
    </w:p>
    <w:p w14:paraId="0428E2E1"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2F948344" w14:textId="0191164A"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fldChar w:fldCharType="begin"/>
      </w:r>
      <w:r>
        <w:instrText xml:space="preserve"> HYPERLINK "http://www.opengis.net/spec/owc/1.0/conf/geotiff"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geotiff</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6F7CA403" w14:textId="3B1FF766"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1.0/req/geotiff/content</w:t>
      </w:r>
      <w:r w:rsidRPr="003F5E61">
        <w:rPr>
          <w:color w:val="000000" w:themeColor="text1"/>
          <w:lang w:eastAsia="en-GB"/>
        </w:rPr>
        <w:t xml:space="preserve"> </w:t>
      </w:r>
    </w:p>
    <w:p w14:paraId="1BACFEE7"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Pr>
          <w:b/>
          <w:bCs/>
          <w:color w:val="000000" w:themeColor="text1"/>
          <w:lang w:eastAsia="en-GB"/>
        </w:rPr>
        <w:tab/>
      </w:r>
      <w:r w:rsidRPr="003F5E61">
        <w:rPr>
          <w:color w:val="000000" w:themeColor="text1"/>
          <w:lang w:eastAsia="en-GB"/>
        </w:rPr>
        <w:t>Encodings of this offering shall be populated in accordance with the requirements of the referenced geotiff conformance class</w:t>
      </w:r>
      <w:r>
        <w:rPr>
          <w:color w:val="000000" w:themeColor="text1"/>
          <w:lang w:eastAsia="en-GB"/>
        </w:rPr>
        <w:t xml:space="preserve">  (see REF 1, OWS Context Conceptual Model)</w:t>
      </w:r>
    </w:p>
    <w:p w14:paraId="21427D97" w14:textId="77777777" w:rsidR="008307FA" w:rsidRPr="002F1AE7" w:rsidRDefault="008307FA" w:rsidP="008307FA">
      <w:pPr>
        <w:rPr>
          <w:lang w:eastAsia="en-GB"/>
        </w:rPr>
      </w:pPr>
      <w:bookmarkStart w:id="307" w:name="A_8.12_Atom_GMLJP2_Offering"/>
      <w:bookmarkStart w:id="308" w:name="_Toc358030866"/>
      <w:bookmarkEnd w:id="307"/>
    </w:p>
    <w:p w14:paraId="0ED8C31B"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CC18D98"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861CF3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3EF4DB81"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B5675DF" w14:textId="77777777" w:rsidR="008307FA" w:rsidRPr="008307FA" w:rsidRDefault="008307FA" w:rsidP="008307FA">
      <w:pPr>
        <w:spacing w:before="120" w:after="120"/>
      </w:pPr>
    </w:p>
    <w:p w14:paraId="1ADD4206" w14:textId="3C9A4DD7" w:rsidR="00837D7B" w:rsidRPr="005C78BB" w:rsidRDefault="008307FA" w:rsidP="00837D7B">
      <w:pPr>
        <w:pStyle w:val="Heading2"/>
        <w:spacing w:after="240"/>
        <w:rPr>
          <w:lang w:eastAsia="en-GB"/>
        </w:rPr>
      </w:pPr>
      <w:bookmarkStart w:id="309" w:name="_Toc262895440"/>
      <w:r>
        <w:rPr>
          <w:lang w:eastAsia="en-GB"/>
        </w:rPr>
        <w:t>GeoJSON</w:t>
      </w:r>
      <w:r w:rsidR="00837D7B" w:rsidRPr="005C78BB">
        <w:rPr>
          <w:lang w:eastAsia="en-GB"/>
        </w:rPr>
        <w:t xml:space="preserve"> GMLJP2 Offering</w:t>
      </w:r>
      <w:bookmarkEnd w:id="308"/>
      <w:bookmarkEnd w:id="309"/>
      <w:r w:rsidR="00837D7B" w:rsidRPr="005C78BB">
        <w:rPr>
          <w:lang w:eastAsia="en-GB"/>
        </w:rPr>
        <w:t xml:space="preserve"> </w:t>
      </w:r>
    </w:p>
    <w:p w14:paraId="353AB081" w14:textId="5A75E8F6" w:rsidR="00837D7B" w:rsidRPr="003F5E61" w:rsidRDefault="00837D7B" w:rsidP="00837D7B">
      <w:pPr>
        <w:spacing w:after="120"/>
        <w:ind w:left="720" w:hanging="720"/>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/gmljp2 </w:t>
      </w:r>
    </w:p>
    <w:p w14:paraId="279213EA"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2A12C3B0" w14:textId="0BEC5A9B"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fldChar w:fldCharType="begin"/>
      </w:r>
      <w:r>
        <w:instrText xml:space="preserve"> HYPERLINK "http://www.opengis.net/spec/owc/1.0/conf/gmljp2"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gmljp2</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2CE9FBF3" w14:textId="4D70736F" w:rsidR="00837D7B" w:rsidRPr="003F5E61" w:rsidRDefault="00837D7B" w:rsidP="00837D7B">
      <w:pPr>
        <w:spacing w:after="120"/>
        <w:ind w:left="720" w:hanging="720"/>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1.0/req/gmljp2/content</w:t>
      </w:r>
      <w:r w:rsidRPr="003F5E61">
        <w:rPr>
          <w:color w:val="000000" w:themeColor="text1"/>
          <w:lang w:eastAsia="en-GB"/>
        </w:rPr>
        <w:t xml:space="preserve"> </w:t>
      </w:r>
    </w:p>
    <w:p w14:paraId="277357EB"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Pr>
          <w:b/>
          <w:bCs/>
          <w:color w:val="000000" w:themeColor="text1"/>
          <w:lang w:eastAsia="en-GB"/>
        </w:rPr>
        <w:tab/>
      </w:r>
      <w:r w:rsidRPr="003F5E61">
        <w:rPr>
          <w:color w:val="000000" w:themeColor="text1"/>
          <w:lang w:eastAsia="en-GB"/>
        </w:rPr>
        <w:t>Encodings of this offering shall be populated in accordance with the requirements of the referenced gmljp2 conformance class</w:t>
      </w:r>
      <w:r>
        <w:rPr>
          <w:color w:val="000000" w:themeColor="text1"/>
          <w:lang w:eastAsia="en-GB"/>
        </w:rPr>
        <w:t xml:space="preserve"> (see REF 1, OWS Context Conceptual Model)</w:t>
      </w:r>
    </w:p>
    <w:p w14:paraId="1DD67A6F" w14:textId="77777777" w:rsidR="008307FA" w:rsidRPr="002F1AE7" w:rsidRDefault="008307FA" w:rsidP="008307FA">
      <w:pPr>
        <w:rPr>
          <w:lang w:eastAsia="en-GB"/>
        </w:rPr>
      </w:pPr>
    </w:p>
    <w:p w14:paraId="4823B549"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CEE9DDE"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92B1A27"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55970F1A"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F2B367C" w14:textId="77777777" w:rsidR="008307FA" w:rsidRPr="008307FA" w:rsidRDefault="008307FA" w:rsidP="008307FA">
      <w:pPr>
        <w:spacing w:before="120" w:after="120"/>
      </w:pPr>
    </w:p>
    <w:p w14:paraId="769AA369" w14:textId="06A9094D" w:rsidR="00837D7B" w:rsidRPr="000E755B"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57BF30D" w14:textId="43BD1711" w:rsidR="00837D7B" w:rsidRPr="005C78BB" w:rsidRDefault="008307FA" w:rsidP="00837D7B">
      <w:pPr>
        <w:pStyle w:val="Heading2"/>
        <w:spacing w:after="240"/>
        <w:rPr>
          <w:lang w:eastAsia="en-GB"/>
        </w:rPr>
      </w:pPr>
      <w:bookmarkStart w:id="310" w:name="A_8.13_Atom_GMLCOV_Offering"/>
      <w:bookmarkStart w:id="311" w:name="_Ref336985592"/>
      <w:bookmarkStart w:id="312" w:name="_Toc358030867"/>
      <w:bookmarkStart w:id="313" w:name="_Toc262895441"/>
      <w:bookmarkEnd w:id="310"/>
      <w:r>
        <w:rPr>
          <w:lang w:eastAsia="en-GB"/>
        </w:rPr>
        <w:t>GeoJSON</w:t>
      </w:r>
      <w:r w:rsidR="00837D7B" w:rsidRPr="005C78BB">
        <w:rPr>
          <w:lang w:eastAsia="en-GB"/>
        </w:rPr>
        <w:t xml:space="preserve"> GMLCOV Offering</w:t>
      </w:r>
      <w:bookmarkEnd w:id="311"/>
      <w:bookmarkEnd w:id="312"/>
      <w:bookmarkEnd w:id="313"/>
      <w:r w:rsidR="00837D7B" w:rsidRPr="005C78BB">
        <w:rPr>
          <w:lang w:eastAsia="en-GB"/>
        </w:rPr>
        <w:t xml:space="preserve"> </w:t>
      </w:r>
    </w:p>
    <w:p w14:paraId="1F27EF99" w14:textId="0DE3C3B8"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/gmlcov </w:t>
      </w:r>
    </w:p>
    <w:p w14:paraId="5A1F8B0F"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0726AD6C" w14:textId="0056B40A"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http://www.opengis.net/spec/owc/1.0/req/gmlcov</w:t>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71D7BC15" w14:textId="1FC287D4"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1.0/req/gmlcov/content</w:t>
      </w:r>
      <w:r w:rsidRPr="003F5E61">
        <w:rPr>
          <w:color w:val="000000" w:themeColor="text1"/>
          <w:lang w:eastAsia="en-GB"/>
        </w:rPr>
        <w:t xml:space="preserve"> </w:t>
      </w:r>
    </w:p>
    <w:p w14:paraId="7C576624" w14:textId="77777777" w:rsidR="00837D7B" w:rsidRDefault="00837D7B" w:rsidP="00837D7B">
      <w:pPr>
        <w:spacing w:after="120"/>
        <w:ind w:left="2127" w:hanging="2127"/>
      </w:pPr>
      <w:r w:rsidRPr="005C78BB">
        <w:rPr>
          <w:b/>
          <w:bCs/>
          <w:lang w:eastAsia="en-GB"/>
        </w:rPr>
        <w:t xml:space="preserve">Requirement tx: </w:t>
      </w:r>
      <w:r>
        <w:rPr>
          <w:b/>
          <w:bCs/>
          <w:lang w:eastAsia="en-GB"/>
        </w:rPr>
        <w:tab/>
      </w:r>
      <w:r w:rsidRPr="005C78BB">
        <w:rPr>
          <w:lang w:eastAsia="en-GB"/>
        </w:rPr>
        <w:t>Encodings of this offering shall be populated in accordance with the requirements of the referenced gmlcov conformance class</w:t>
      </w:r>
      <w:r>
        <w:rPr>
          <w:color w:val="000000" w:themeColor="text1"/>
          <w:lang w:eastAsia="en-GB"/>
        </w:rPr>
        <w:t xml:space="preserve"> (see REF 1, OWS Context Conceptual Model)</w:t>
      </w:r>
    </w:p>
    <w:p w14:paraId="482ACA61" w14:textId="77777777" w:rsidR="008307FA" w:rsidRPr="002F1AE7" w:rsidRDefault="008307FA" w:rsidP="008307FA">
      <w:pPr>
        <w:rPr>
          <w:lang w:eastAsia="en-GB"/>
        </w:rPr>
      </w:pPr>
    </w:p>
    <w:p w14:paraId="2CA2D7F6"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E43C158"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85D4A07"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7DEDA829"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15920E3" w14:textId="77777777" w:rsidR="008307FA" w:rsidRPr="008307FA" w:rsidRDefault="008307FA" w:rsidP="008307FA">
      <w:pPr>
        <w:spacing w:before="120" w:after="120"/>
      </w:pPr>
    </w:p>
    <w:p w14:paraId="3F9E2493" w14:textId="77777777" w:rsidR="00B31486" w:rsidRPr="00B31486" w:rsidRDefault="00B31486" w:rsidP="00B31486">
      <w:pPr>
        <w:rPr>
          <w:color w:val="FF0000"/>
          <w:lang w:val="en-GB"/>
        </w:rPr>
      </w:pPr>
    </w:p>
    <w:p w14:paraId="30EDFD69" w14:textId="77777777" w:rsidR="009A7B37" w:rsidRDefault="009A7B37">
      <w:pPr>
        <w:pStyle w:val="Heading1"/>
      </w:pPr>
      <w:bookmarkStart w:id="314" w:name="_Toc262895442"/>
      <w:r>
        <w:t>Media Types for any data encoding(s)</w:t>
      </w:r>
      <w:bookmarkEnd w:id="314"/>
    </w:p>
    <w:p w14:paraId="351F7A90"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734F5ED5" w14:textId="662A942F" w:rsidR="008307FA" w:rsidRDefault="008307FA">
      <w:r>
        <w:t xml:space="preserve">TBD </w:t>
      </w:r>
    </w:p>
    <w:p w14:paraId="46F5FE53" w14:textId="77777777" w:rsidR="008307FA" w:rsidRDefault="008307FA"/>
    <w:p w14:paraId="13ADC2DA" w14:textId="77777777" w:rsidR="009A7B37" w:rsidRDefault="009A7B37">
      <w:r>
        <w:br w:type="page"/>
      </w:r>
    </w:p>
    <w:p w14:paraId="0C18E530" w14:textId="77777777" w:rsidR="009A7B37" w:rsidRDefault="009A7B37" w:rsidP="004A5507">
      <w:pPr>
        <w:pStyle w:val="Annex"/>
      </w:pPr>
      <w:r>
        <w:lastRenderedPageBreak/>
        <w:t>Annex A: Conformance Class Abstract Test Suite (Normative)</w:t>
      </w:r>
    </w:p>
    <w:p w14:paraId="321D1A8F" w14:textId="77777777" w:rsidR="009A7B37" w:rsidRPr="004A5507" w:rsidRDefault="009A7B37" w:rsidP="004A5507">
      <w:pPr>
        <w:pStyle w:val="AnnexNumbered"/>
      </w:pPr>
      <w:bookmarkStart w:id="315" w:name="_Toc254961261"/>
      <w:bookmarkStart w:id="316" w:name="_Ref259545760"/>
      <w:bookmarkStart w:id="317" w:name="_Toc276720685"/>
      <w:bookmarkStart w:id="318" w:name="_Toc279341984"/>
      <w:bookmarkStart w:id="319" w:name="_Toc443461105"/>
      <w:bookmarkStart w:id="320" w:name="_Toc9996974"/>
      <w:bookmarkStart w:id="321" w:name="_Ref207532276"/>
      <w:bookmarkStart w:id="322" w:name="_Ref207532302"/>
      <w:bookmarkStart w:id="323" w:name="_Ref207532345"/>
      <w:bookmarkStart w:id="324" w:name="_Toc219622068"/>
      <w:bookmarkStart w:id="325" w:name="_Toc262895443"/>
      <w:r>
        <w:t xml:space="preserve">Conformance class: </w:t>
      </w:r>
      <w:bookmarkEnd w:id="315"/>
      <w:bookmarkEnd w:id="316"/>
      <w:bookmarkEnd w:id="317"/>
      <w:r>
        <w:t xml:space="preserve">AAAA </w:t>
      </w:r>
      <w:r>
        <w:rPr>
          <w:color w:val="FF0000"/>
        </w:rPr>
        <w:t>(repeat as necessary)</w:t>
      </w:r>
      <w:bookmarkEnd w:id="318"/>
      <w:bookmarkEnd w:id="325"/>
    </w:p>
    <w:p w14:paraId="2190BBAA" w14:textId="77777777" w:rsidR="004A5507" w:rsidRDefault="004A5507" w:rsidP="004A5507">
      <w:pPr>
        <w:pStyle w:val="AnnexLevel2"/>
        <w:numPr>
          <w:ilvl w:val="0"/>
          <w:numId w:val="0"/>
        </w:numPr>
      </w:pPr>
    </w:p>
    <w:bookmarkEnd w:id="319"/>
    <w:bookmarkEnd w:id="320"/>
    <w:bookmarkEnd w:id="321"/>
    <w:bookmarkEnd w:id="322"/>
    <w:bookmarkEnd w:id="323"/>
    <w:bookmarkEnd w:id="324"/>
    <w:p w14:paraId="20BE66DC" w14:textId="71517F78" w:rsidR="00F367B8" w:rsidRDefault="009A7B37" w:rsidP="00F02D9A">
      <w:pPr>
        <w:pStyle w:val="Annex"/>
      </w:pPr>
      <w:r>
        <w:br w:type="page"/>
      </w:r>
      <w:bookmarkStart w:id="326" w:name="_Toc165888231"/>
      <w:r w:rsidR="00F367B8">
        <w:lastRenderedPageBreak/>
        <w:t xml:space="preserve">Annex B: </w:t>
      </w:r>
      <w:bookmarkEnd w:id="326"/>
      <w:r w:rsidR="00F367B8">
        <w:t>Examples</w:t>
      </w:r>
    </w:p>
    <w:p w14:paraId="437CCF0D" w14:textId="77777777" w:rsidR="00F367B8" w:rsidRDefault="00F367B8" w:rsidP="00F367B8"/>
    <w:p w14:paraId="6869D4C9" w14:textId="77777777" w:rsidR="00F02D9A" w:rsidRDefault="00F02D9A" w:rsidP="00F367B8"/>
    <w:p w14:paraId="1D5F23FE" w14:textId="241D0805" w:rsidR="00F367B8" w:rsidRDefault="00F96ADC" w:rsidP="00F02D9A">
      <w:pPr>
        <w:pStyle w:val="AnnexLevel2"/>
        <w:numPr>
          <w:ilvl w:val="1"/>
          <w:numId w:val="12"/>
        </w:numPr>
      </w:pPr>
      <w:bookmarkStart w:id="327" w:name="_Toc262895444"/>
      <w:r>
        <w:t>wmts.json</w:t>
      </w:r>
      <w:bookmarkEnd w:id="327"/>
    </w:p>
    <w:p w14:paraId="5FD27FBA" w14:textId="77777777" w:rsidR="00F96ADC" w:rsidRPr="00F96ADC" w:rsidRDefault="00F96ADC" w:rsidP="00F96ADC">
      <w:pPr>
        <w:spacing w:after="0"/>
        <w:rPr>
          <w:rStyle w:val="Codefragment"/>
        </w:rPr>
      </w:pPr>
      <w:r w:rsidRPr="00F96ADC">
        <w:rPr>
          <w:rStyle w:val="Codefragment"/>
        </w:rPr>
        <w:t>{</w:t>
      </w:r>
    </w:p>
    <w:p w14:paraId="297ADBD0" w14:textId="77777777" w:rsidR="00F96ADC" w:rsidRPr="00F96ADC" w:rsidRDefault="00F96ADC" w:rsidP="00F96ADC">
      <w:pPr>
        <w:spacing w:after="0"/>
        <w:rPr>
          <w:rStyle w:val="Codefragment"/>
        </w:rPr>
      </w:pPr>
      <w:r w:rsidRPr="00F96ADC">
        <w:rPr>
          <w:rStyle w:val="Codefragment"/>
        </w:rPr>
        <w:tab/>
        <w:t>"type": "FeatureCollection",</w:t>
      </w:r>
    </w:p>
    <w:p w14:paraId="694F7AD9" w14:textId="77777777" w:rsidR="00F96ADC" w:rsidRPr="00F96ADC" w:rsidRDefault="00F96ADC" w:rsidP="00F96ADC">
      <w:pPr>
        <w:spacing w:after="0"/>
        <w:rPr>
          <w:rStyle w:val="Codefragment"/>
        </w:rPr>
      </w:pPr>
      <w:r w:rsidRPr="00F96ADC">
        <w:rPr>
          <w:rStyle w:val="Codefragment"/>
        </w:rPr>
        <w:tab/>
        <w:t>"id": "http://www.opengis.net/owc/1.0/examples/wmts",</w:t>
      </w:r>
    </w:p>
    <w:p w14:paraId="2928D131" w14:textId="77777777" w:rsidR="00F96ADC" w:rsidRPr="00F96ADC" w:rsidRDefault="00F96ADC" w:rsidP="00F96ADC">
      <w:pPr>
        <w:spacing w:after="0"/>
        <w:rPr>
          <w:rStyle w:val="Codefragment"/>
        </w:rPr>
      </w:pPr>
      <w:r w:rsidRPr="00F96ADC">
        <w:rPr>
          <w:rStyle w:val="Codefragment"/>
        </w:rPr>
        <w:tab/>
        <w:t>"geometry": {},</w:t>
      </w:r>
    </w:p>
    <w:p w14:paraId="1DEE1008" w14:textId="77777777" w:rsidR="00F96ADC" w:rsidRPr="00F96ADC" w:rsidRDefault="00F96ADC" w:rsidP="00F96ADC">
      <w:pPr>
        <w:spacing w:after="0"/>
        <w:rPr>
          <w:rStyle w:val="Codefragment"/>
        </w:rPr>
      </w:pPr>
      <w:r w:rsidRPr="00F96ADC">
        <w:rPr>
          <w:rStyle w:val="Codefragment"/>
        </w:rPr>
        <w:tab/>
        <w:t>"properties" : {</w:t>
      </w:r>
    </w:p>
    <w:p w14:paraId="50E9C478" w14:textId="77777777" w:rsidR="00F96ADC" w:rsidRPr="00F96ADC" w:rsidRDefault="00F96ADC" w:rsidP="00F96ADC">
      <w:pPr>
        <w:spacing w:after="0"/>
        <w:rPr>
          <w:rStyle w:val="Codefragment"/>
        </w:rPr>
      </w:pPr>
      <w:r w:rsidRPr="00F96ADC">
        <w:rPr>
          <w:rStyle w:val="Codefragment"/>
        </w:rPr>
        <w:tab/>
      </w:r>
      <w:r w:rsidRPr="00F96ADC">
        <w:rPr>
          <w:rStyle w:val="Codefragment"/>
        </w:rPr>
        <w:tab/>
        <w:t>"lang" : "en",</w:t>
      </w:r>
    </w:p>
    <w:p w14:paraId="332306F6" w14:textId="33BE24F5" w:rsidR="00F96ADC" w:rsidRPr="00F96ADC" w:rsidRDefault="00AE1AC3" w:rsidP="00AE1AC3">
      <w:pPr>
        <w:spacing w:after="0"/>
        <w:rPr>
          <w:rStyle w:val="Codefragment"/>
        </w:rPr>
      </w:pPr>
      <w:r w:rsidRPr="00F96ADC">
        <w:rPr>
          <w:rStyle w:val="Codefragment"/>
        </w:rPr>
        <w:tab/>
      </w:r>
      <w:r w:rsidRPr="00F96ADC">
        <w:rPr>
          <w:rStyle w:val="Codefragment"/>
        </w:rPr>
        <w:tab/>
      </w:r>
      <w:r w:rsidR="00F96ADC" w:rsidRPr="00F96ADC">
        <w:rPr>
          <w:rStyle w:val="Codefragment"/>
        </w:rPr>
        <w:t>"title" : "WMTS Example",</w:t>
      </w:r>
    </w:p>
    <w:p w14:paraId="61CEDD43" w14:textId="209CAA64" w:rsidR="00F96ADC" w:rsidRPr="00F96ADC" w:rsidRDefault="00AE1AC3" w:rsidP="00AE1AC3">
      <w:pPr>
        <w:spacing w:after="0"/>
        <w:rPr>
          <w:rStyle w:val="Codefragment"/>
        </w:rPr>
      </w:pPr>
      <w:r w:rsidRPr="00F96ADC">
        <w:rPr>
          <w:rStyle w:val="Codefragment"/>
        </w:rPr>
        <w:tab/>
      </w:r>
      <w:r w:rsidRPr="00F96ADC">
        <w:rPr>
          <w:rStyle w:val="Codefragment"/>
        </w:rPr>
        <w:tab/>
      </w:r>
      <w:r w:rsidR="00F96ADC" w:rsidRPr="00F96ADC">
        <w:rPr>
          <w:rStyle w:val="Codefragment"/>
        </w:rPr>
        <w:t>"subtitle" : "WMTS Example",</w:t>
      </w:r>
    </w:p>
    <w:p w14:paraId="580B41A2" w14:textId="35417A92" w:rsidR="00F96ADC" w:rsidRPr="00F96ADC" w:rsidRDefault="00AE1AC3" w:rsidP="00AE1AC3">
      <w:pPr>
        <w:spacing w:after="0"/>
        <w:rPr>
          <w:rStyle w:val="Codefragment"/>
        </w:rPr>
      </w:pPr>
      <w:r w:rsidRPr="00F96ADC">
        <w:rPr>
          <w:rStyle w:val="Codefragment"/>
        </w:rPr>
        <w:tab/>
      </w:r>
      <w:r w:rsidRPr="00F96ADC">
        <w:rPr>
          <w:rStyle w:val="Codefragment"/>
        </w:rPr>
        <w:tab/>
      </w:r>
      <w:r w:rsidR="00F96ADC" w:rsidRPr="00F96ADC">
        <w:rPr>
          <w:rStyle w:val="Codefragment"/>
        </w:rPr>
        <w:t>"updated" : "2012-11-04T17:26:23Z",</w:t>
      </w:r>
    </w:p>
    <w:p w14:paraId="42E1CC14" w14:textId="6B136E4E" w:rsidR="00F96ADC" w:rsidRPr="00F96ADC" w:rsidRDefault="00F96ADC" w:rsidP="00F96ADC">
      <w:pPr>
        <w:spacing w:after="0"/>
        <w:rPr>
          <w:rStyle w:val="Codefragment"/>
        </w:rPr>
      </w:pPr>
      <w:r w:rsidRPr="00F96ADC">
        <w:rPr>
          <w:rStyle w:val="Codefragment"/>
        </w:rPr>
        <w:tab/>
      </w:r>
      <w:r w:rsidRPr="00F96ADC">
        <w:rPr>
          <w:rStyle w:val="Codefragment"/>
        </w:rPr>
        <w:tab/>
        <w:t>"authors" : [{"name" : "</w:t>
      </w:r>
      <w:r w:rsidR="00EE359B">
        <w:rPr>
          <w:rStyle w:val="Codefragment"/>
        </w:rPr>
        <w:t>John Doe</w:t>
      </w:r>
      <w:r w:rsidRPr="00F96ADC">
        <w:rPr>
          <w:rStyle w:val="Codefragment"/>
        </w:rPr>
        <w:t>"}],</w:t>
      </w:r>
    </w:p>
    <w:p w14:paraId="6B5EE824" w14:textId="77777777" w:rsidR="00F96ADC" w:rsidRPr="00F96ADC" w:rsidRDefault="00F96ADC" w:rsidP="00F96ADC">
      <w:pPr>
        <w:spacing w:after="0"/>
        <w:rPr>
          <w:rStyle w:val="Codefragment"/>
        </w:rPr>
      </w:pPr>
      <w:r w:rsidRPr="00F96ADC">
        <w:rPr>
          <w:rStyle w:val="Codefragment"/>
        </w:rPr>
        <w:tab/>
      </w:r>
      <w:r w:rsidRPr="00F96ADC">
        <w:rPr>
          <w:rStyle w:val="Codefragment"/>
        </w:rPr>
        <w:tab/>
        <w:t>"contributors" : [],</w:t>
      </w:r>
    </w:p>
    <w:p w14:paraId="32FC94DB" w14:textId="77777777" w:rsidR="00F96ADC" w:rsidRPr="00F96ADC" w:rsidRDefault="00F96ADC" w:rsidP="00F96ADC">
      <w:pPr>
        <w:spacing w:after="0"/>
        <w:rPr>
          <w:rStyle w:val="Codefragment"/>
        </w:rPr>
      </w:pPr>
      <w:r w:rsidRPr="00F96ADC">
        <w:rPr>
          <w:rStyle w:val="Codefragment"/>
        </w:rPr>
        <w:tab/>
      </w:r>
      <w:r w:rsidRPr="00F96ADC">
        <w:rPr>
          <w:rStyle w:val="Codefragment"/>
        </w:rPr>
        <w:tab/>
        <w:t>"categories" : [],</w:t>
      </w:r>
    </w:p>
    <w:p w14:paraId="1EE75F11" w14:textId="77777777" w:rsidR="00F96ADC" w:rsidRPr="00F96ADC" w:rsidRDefault="00F96ADC" w:rsidP="00F96ADC">
      <w:pPr>
        <w:spacing w:after="0"/>
        <w:rPr>
          <w:rStyle w:val="Codefragment"/>
        </w:rPr>
      </w:pPr>
      <w:r w:rsidRPr="00F96ADC">
        <w:rPr>
          <w:rStyle w:val="Codefragment"/>
        </w:rPr>
        <w:tab/>
      </w:r>
      <w:r w:rsidRPr="00F96ADC">
        <w:rPr>
          <w:rStyle w:val="Codefragment"/>
        </w:rPr>
        <w:tab/>
        <w:t>"links" : [{</w:t>
      </w:r>
    </w:p>
    <w:p w14:paraId="2D36C9EC" w14:textId="67CE880C" w:rsidR="00F96ADC" w:rsidRPr="00F96ADC" w:rsidRDefault="00AE1AC3" w:rsidP="00AE1AC3">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"rel" : "profile",</w:t>
      </w:r>
    </w:p>
    <w:p w14:paraId="29ED25CC" w14:textId="79DE9C9F" w:rsidR="00F96ADC" w:rsidRPr="00F96ADC" w:rsidRDefault="00AE1AC3" w:rsidP="00AE1AC3">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"href" : "http://www.opengis.net/spec</w:t>
      </w:r>
      <w:r w:rsidR="008307FA">
        <w:rPr>
          <w:rStyle w:val="Codefragment"/>
        </w:rPr>
        <w:t>/owc-geojson/</w:t>
      </w:r>
      <w:r w:rsidR="00F96ADC" w:rsidRPr="00F96ADC">
        <w:rPr>
          <w:rStyle w:val="Codefragment"/>
        </w:rPr>
        <w:t>1.0/req/core",</w:t>
      </w:r>
    </w:p>
    <w:p w14:paraId="09CFCC65" w14:textId="5312AC1E" w:rsidR="00F96ADC" w:rsidRPr="00F96ADC" w:rsidRDefault="00AE1AC3" w:rsidP="00AE1AC3">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"title" : "</w:t>
      </w:r>
      <w:r>
        <w:rPr>
          <w:rStyle w:val="Codefragment"/>
        </w:rPr>
        <w:t>C</w:t>
      </w:r>
      <w:r w:rsidR="00F96ADC" w:rsidRPr="00F96ADC">
        <w:rPr>
          <w:rStyle w:val="Codefragment"/>
        </w:rPr>
        <w:t>ompliant with version 1.0 of OGC Context"</w:t>
      </w:r>
    </w:p>
    <w:p w14:paraId="03E0E489"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t>}]</w:t>
      </w:r>
    </w:p>
    <w:p w14:paraId="65AC04D4" w14:textId="77777777" w:rsidR="00F96ADC" w:rsidRPr="00F96ADC" w:rsidRDefault="00F96ADC" w:rsidP="00F96ADC">
      <w:pPr>
        <w:spacing w:after="0"/>
        <w:rPr>
          <w:rStyle w:val="Codefragment"/>
        </w:rPr>
      </w:pPr>
      <w:r w:rsidRPr="00F96ADC">
        <w:rPr>
          <w:rStyle w:val="Codefragment"/>
        </w:rPr>
        <w:tab/>
      </w:r>
      <w:r w:rsidRPr="00F96ADC">
        <w:rPr>
          <w:rStyle w:val="Codefragment"/>
        </w:rPr>
        <w:tab/>
        <w:t>},</w:t>
      </w:r>
    </w:p>
    <w:p w14:paraId="1342278A" w14:textId="77777777" w:rsidR="00F96ADC" w:rsidRPr="00F96ADC" w:rsidRDefault="00F96ADC" w:rsidP="00F96ADC">
      <w:pPr>
        <w:spacing w:after="0"/>
        <w:rPr>
          <w:rStyle w:val="Codefragment"/>
        </w:rPr>
      </w:pPr>
      <w:r w:rsidRPr="00F96ADC">
        <w:rPr>
          <w:rStyle w:val="Codefragment"/>
        </w:rPr>
        <w:tab/>
        <w:t>"features" : [{</w:t>
      </w:r>
    </w:p>
    <w:p w14:paraId="6BF38989" w14:textId="77777777" w:rsidR="00F96ADC" w:rsidRPr="00F96ADC" w:rsidRDefault="00F96ADC" w:rsidP="00F96ADC">
      <w:pPr>
        <w:spacing w:after="0"/>
        <w:rPr>
          <w:rStyle w:val="Codefragment"/>
        </w:rPr>
      </w:pPr>
      <w:r w:rsidRPr="00F96ADC">
        <w:rPr>
          <w:rStyle w:val="Codefragment"/>
        </w:rPr>
        <w:tab/>
      </w:r>
      <w:r w:rsidRPr="00F96ADC">
        <w:rPr>
          <w:rStyle w:val="Codefragment"/>
        </w:rPr>
        <w:tab/>
        <w:t>"type": "Feature",</w:t>
      </w:r>
    </w:p>
    <w:p w14:paraId="78F033A5" w14:textId="5D6E462A" w:rsidR="00F96ADC" w:rsidRPr="00F96ADC" w:rsidRDefault="00F96ADC" w:rsidP="00F96ADC">
      <w:pPr>
        <w:spacing w:after="0"/>
        <w:rPr>
          <w:rStyle w:val="Codefragment"/>
        </w:rPr>
      </w:pPr>
      <w:r w:rsidRPr="00F96ADC">
        <w:rPr>
          <w:rStyle w:val="Codefragment"/>
        </w:rPr>
        <w:tab/>
      </w:r>
      <w:r w:rsidRPr="00F96ADC">
        <w:rPr>
          <w:rStyle w:val="Codefragment"/>
        </w:rPr>
        <w:tab/>
        <w:t>"id": "http://www.opengis.net/spec</w:t>
      </w:r>
      <w:r w:rsidR="008307FA">
        <w:rPr>
          <w:rStyle w:val="Codefragment"/>
        </w:rPr>
        <w:t>/owc-geojson/</w:t>
      </w:r>
      <w:r w:rsidRPr="00F96ADC">
        <w:rPr>
          <w:rStyle w:val="Codefragment"/>
        </w:rPr>
        <w:t>1.0/req/wmts/1",</w:t>
      </w:r>
    </w:p>
    <w:p w14:paraId="31FA29EB" w14:textId="77777777" w:rsidR="00F96ADC" w:rsidRPr="00F96ADC" w:rsidRDefault="00F96ADC" w:rsidP="00F96ADC">
      <w:pPr>
        <w:spacing w:after="0"/>
        <w:rPr>
          <w:rStyle w:val="Codefragment"/>
        </w:rPr>
      </w:pPr>
      <w:r w:rsidRPr="00F96ADC">
        <w:rPr>
          <w:rStyle w:val="Codefragment"/>
        </w:rPr>
        <w:tab/>
      </w:r>
      <w:r w:rsidRPr="00F96ADC">
        <w:rPr>
          <w:rStyle w:val="Codefragment"/>
        </w:rPr>
        <w:tab/>
        <w:t>"geometry": {},</w:t>
      </w:r>
    </w:p>
    <w:p w14:paraId="6526E247" w14:textId="77777777" w:rsidR="00F96ADC" w:rsidRPr="00F96ADC" w:rsidRDefault="00F96ADC" w:rsidP="00F96ADC">
      <w:pPr>
        <w:spacing w:after="0"/>
        <w:rPr>
          <w:rStyle w:val="Codefragment"/>
        </w:rPr>
      </w:pPr>
      <w:r w:rsidRPr="00F96ADC">
        <w:rPr>
          <w:rStyle w:val="Codefragment"/>
        </w:rPr>
        <w:tab/>
      </w:r>
      <w:r w:rsidRPr="00F96ADC">
        <w:rPr>
          <w:rStyle w:val="Codefragment"/>
        </w:rPr>
        <w:tab/>
        <w:t>"properties": {</w:t>
      </w:r>
    </w:p>
    <w:p w14:paraId="1FC3A9B1" w14:textId="770E4D89"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"title" : "WMTS Example",</w:t>
      </w:r>
    </w:p>
    <w:p w14:paraId="3051B45B" w14:textId="06ABF6E6"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"updated" : "2011-11-01T00:00:00Z",</w:t>
      </w:r>
    </w:p>
    <w:p w14:paraId="4980E4B8" w14:textId="2C2AA6BD"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"content" : "WMTS example",</w:t>
      </w:r>
    </w:p>
    <w:p w14:paraId="70D342A1" w14:textId="592B2B25"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"authors" : [],</w:t>
      </w:r>
    </w:p>
    <w:p w14:paraId="73B007E1" w14:textId="08612771"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"contributors" : [],</w:t>
      </w:r>
    </w:p>
    <w:p w14:paraId="432B4A6F" w14:textId="4B27D4C1"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"categories" : [],</w:t>
      </w:r>
    </w:p>
    <w:p w14:paraId="6ED35C5D" w14:textId="3B645A29"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"links" : [],</w:t>
      </w:r>
    </w:p>
    <w:p w14:paraId="3D8B4609"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t>"offerings" : [{</w:t>
      </w:r>
    </w:p>
    <w:p w14:paraId="230A90A0" w14:textId="4C9FBFE2"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00F96ADC" w:rsidRPr="00F96ADC">
        <w:rPr>
          <w:rStyle w:val="Codefragment"/>
        </w:rPr>
        <w:t>"code" : "http://www.opengis.net/spec</w:t>
      </w:r>
      <w:r w:rsidR="008307FA">
        <w:rPr>
          <w:rStyle w:val="Codefragment"/>
        </w:rPr>
        <w:t>/owc-geojson/</w:t>
      </w:r>
      <w:r w:rsidR="00F96ADC" w:rsidRPr="00F96ADC">
        <w:rPr>
          <w:rStyle w:val="Codefragment"/>
        </w:rPr>
        <w:t>1.0/req/wmts",</w:t>
      </w:r>
    </w:p>
    <w:p w14:paraId="13D4DAF8" w14:textId="77777777" w:rsidR="00AE1AC3" w:rsidRDefault="00F96ADC" w:rsidP="00AE1AC3">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t>"operations" : [{</w:t>
      </w:r>
    </w:p>
    <w:p w14:paraId="2D7FB7EA" w14:textId="6B0E5A6C" w:rsidR="00F96ADC" w:rsidRPr="00F96ADC" w:rsidRDefault="00AE1AC3" w:rsidP="00AE1AC3">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"code" : "GetCapabilities",</w:t>
      </w:r>
    </w:p>
    <w:p w14:paraId="17BF548B" w14:textId="19D68A8B"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"method" : "GET",</w:t>
      </w:r>
    </w:p>
    <w:p w14:paraId="221B0561" w14:textId="47DAEED9"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"type" : "application/xml",</w:t>
      </w:r>
    </w:p>
    <w:p w14:paraId="01AA2C84" w14:textId="3B5AC275"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"href" : "http://www.opengis.uab.es/cgi-bin/ICCTiled/MiraMon.cgi?REQUEST=GetCapabilities&amp;SERVICE=WMTS",</w:t>
      </w:r>
    </w:p>
    <w:p w14:paraId="787A61FF"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Pr="00F96ADC">
        <w:rPr>
          <w:rStyle w:val="Codefragment"/>
        </w:rPr>
        <w:tab/>
        <w:t>"request":{},</w:t>
      </w:r>
    </w:p>
    <w:p w14:paraId="0A0E6DA0"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Pr="00F96ADC">
        <w:rPr>
          <w:rStyle w:val="Codefragment"/>
        </w:rPr>
        <w:tab/>
        <w:t>"result":{}</w:t>
      </w:r>
    </w:p>
    <w:p w14:paraId="6690470C" w14:textId="3ACDB74B" w:rsidR="00F96ADC" w:rsidRPr="00F96ADC" w:rsidRDefault="00AE1AC3" w:rsidP="00F96ADC">
      <w:pPr>
        <w:spacing w:after="0"/>
        <w:rPr>
          <w:rStyle w:val="Codefragment"/>
        </w:rPr>
      </w:pPr>
      <w:r w:rsidRPr="00F96ADC">
        <w:rPr>
          <w:rStyle w:val="Codefragment"/>
        </w:rPr>
        <w:lastRenderedPageBreak/>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 xml:space="preserve">},{ </w:t>
      </w:r>
    </w:p>
    <w:p w14:paraId="480292D7" w14:textId="5E5D4284"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"code" : "GetTile",</w:t>
      </w:r>
    </w:p>
    <w:p w14:paraId="25C82922" w14:textId="3EE9B60A"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"method" : "GET",</w:t>
      </w:r>
    </w:p>
    <w:p w14:paraId="0ADECDD4" w14:textId="5E3D1290"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"type" : "image/jpeg",</w:t>
      </w:r>
    </w:p>
    <w:p w14:paraId="208AF4A4" w14:textId="4DC98B39"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"href" : "http://www.opengis.uab.es/cgi-bin/ICCTiled/MiraMon.cgi?REQUEST=GetTile&amp;SERVICE=WMTS&amp;version=1.0.0&amp;format=image/jpeg&amp;layer=Topo250k_Vers5_ICC&amp;TileMatrixSet=Cat_topo250k_v5_EPSG23031&amp;TileMatrix=200m&amp;TileRow=1&amp;TileCol=0",</w:t>
      </w:r>
    </w:p>
    <w:p w14:paraId="0DD7FB04"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Pr="00F96ADC">
        <w:rPr>
          <w:rStyle w:val="Codefragment"/>
        </w:rPr>
        <w:tab/>
        <w:t>"request":{},</w:t>
      </w:r>
    </w:p>
    <w:p w14:paraId="31C58E36"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Pr="00F96ADC">
        <w:rPr>
          <w:rStyle w:val="Codefragment"/>
        </w:rPr>
        <w:tab/>
        <w:t>"result":{}</w:t>
      </w:r>
    </w:p>
    <w:p w14:paraId="02ED8B95" w14:textId="50A73A24" w:rsidR="00F96ADC" w:rsidRPr="00F96ADC" w:rsidRDefault="00EE359B"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w:t>
      </w:r>
    </w:p>
    <w:p w14:paraId="6E107E0F"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t>"contents" : []</w:t>
      </w:r>
    </w:p>
    <w:p w14:paraId="09C108BB"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t>}]</w:t>
      </w:r>
    </w:p>
    <w:p w14:paraId="4D789B1D" w14:textId="1C5B6534" w:rsidR="00F96ADC" w:rsidRPr="00F96ADC" w:rsidRDefault="00EE359B"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w:t>
      </w:r>
    </w:p>
    <w:p w14:paraId="26E395AE" w14:textId="15155501" w:rsidR="00F96ADC" w:rsidRPr="00F96ADC" w:rsidRDefault="00EE359B" w:rsidP="00F96ADC">
      <w:pPr>
        <w:spacing w:after="0"/>
        <w:rPr>
          <w:rStyle w:val="Codefragment"/>
        </w:rPr>
      </w:pPr>
      <w:r w:rsidRPr="00F96ADC">
        <w:rPr>
          <w:rStyle w:val="Codefragment"/>
        </w:rPr>
        <w:tab/>
      </w:r>
      <w:r w:rsidRPr="00F96ADC">
        <w:rPr>
          <w:rStyle w:val="Codefragment"/>
        </w:rPr>
        <w:tab/>
      </w:r>
      <w:r w:rsidR="00F96ADC" w:rsidRPr="00F96ADC">
        <w:rPr>
          <w:rStyle w:val="Codefragment"/>
        </w:rPr>
        <w:t>}]</w:t>
      </w:r>
    </w:p>
    <w:p w14:paraId="244E7D71" w14:textId="62FC1215" w:rsidR="00F367B8" w:rsidRPr="00F96ADC" w:rsidRDefault="00EE359B" w:rsidP="00F96ADC">
      <w:pPr>
        <w:spacing w:after="0"/>
        <w:rPr>
          <w:rStyle w:val="Codefragment"/>
        </w:rPr>
      </w:pPr>
      <w:r>
        <w:rPr>
          <w:rStyle w:val="Codefragment"/>
        </w:rPr>
        <w:tab/>
      </w:r>
      <w:r w:rsidR="00F96ADC" w:rsidRPr="00F96ADC">
        <w:rPr>
          <w:rStyle w:val="Codefragment"/>
        </w:rPr>
        <w:t>}</w:t>
      </w:r>
    </w:p>
    <w:p w14:paraId="65F491AD" w14:textId="77777777" w:rsidR="00F367B8" w:rsidRDefault="00F367B8" w:rsidP="00F367B8"/>
    <w:p w14:paraId="2B29AF38" w14:textId="77777777" w:rsidR="00F367B8" w:rsidRDefault="00F367B8" w:rsidP="00F367B8"/>
    <w:p w14:paraId="7933C078" w14:textId="4F895828" w:rsidR="00F367B8" w:rsidRDefault="00F367B8" w:rsidP="00F367B8">
      <w:pPr>
        <w:pStyle w:val="Annex"/>
      </w:pPr>
      <w:r>
        <w:br w:type="page"/>
      </w:r>
    </w:p>
    <w:p w14:paraId="2F1D29A9" w14:textId="77777777" w:rsidR="00F367B8" w:rsidRDefault="00F367B8" w:rsidP="00F367B8">
      <w:pPr>
        <w:pStyle w:val="Annex"/>
      </w:pPr>
      <w:r>
        <w:lastRenderedPageBreak/>
        <w:t>Annex C: Revision history</w:t>
      </w:r>
    </w:p>
    <w:p w14:paraId="0CD3FAA2" w14:textId="77777777" w:rsidR="00F367B8" w:rsidRDefault="00F367B8" w:rsidP="00F367B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F367B8" w:rsidRPr="00F367B8" w14:paraId="11FD1F74" w14:textId="77777777" w:rsidTr="00F02D9A">
        <w:tc>
          <w:tcPr>
            <w:tcW w:w="1095" w:type="dxa"/>
            <w:tcBorders>
              <w:top w:val="single" w:sz="4" w:space="0" w:color="auto"/>
              <w:left w:val="single" w:sz="4" w:space="0" w:color="auto"/>
              <w:bottom w:val="single" w:sz="4" w:space="0" w:color="auto"/>
              <w:right w:val="single" w:sz="4" w:space="0" w:color="auto"/>
            </w:tcBorders>
          </w:tcPr>
          <w:p w14:paraId="3B42E235" w14:textId="77777777" w:rsidR="00F367B8" w:rsidRPr="00F367B8" w:rsidRDefault="00F367B8" w:rsidP="00F02D9A">
            <w:pPr>
              <w:pStyle w:val="OGCtableheader"/>
              <w:rPr>
                <w:color w:val="auto"/>
              </w:rPr>
            </w:pPr>
            <w:r w:rsidRPr="00F367B8">
              <w:rPr>
                <w:color w:val="auto"/>
              </w:rPr>
              <w:t>Date</w:t>
            </w:r>
          </w:p>
        </w:tc>
        <w:tc>
          <w:tcPr>
            <w:tcW w:w="990" w:type="dxa"/>
            <w:tcBorders>
              <w:top w:val="single" w:sz="4" w:space="0" w:color="auto"/>
              <w:left w:val="single" w:sz="4" w:space="0" w:color="auto"/>
              <w:bottom w:val="single" w:sz="4" w:space="0" w:color="auto"/>
              <w:right w:val="single" w:sz="4" w:space="0" w:color="auto"/>
            </w:tcBorders>
          </w:tcPr>
          <w:p w14:paraId="0FECDE6D" w14:textId="77777777" w:rsidR="00F367B8" w:rsidRPr="00F367B8" w:rsidRDefault="00F367B8" w:rsidP="00F02D9A">
            <w:pPr>
              <w:pStyle w:val="OGCtableheader"/>
              <w:rPr>
                <w:color w:val="auto"/>
              </w:rPr>
            </w:pPr>
            <w:r w:rsidRPr="00F367B8">
              <w:rPr>
                <w:color w:val="auto"/>
              </w:rPr>
              <w:t>Release</w:t>
            </w:r>
          </w:p>
        </w:tc>
        <w:tc>
          <w:tcPr>
            <w:tcW w:w="990" w:type="dxa"/>
            <w:tcBorders>
              <w:top w:val="single" w:sz="4" w:space="0" w:color="auto"/>
              <w:left w:val="single" w:sz="4" w:space="0" w:color="auto"/>
              <w:bottom w:val="single" w:sz="4" w:space="0" w:color="auto"/>
              <w:right w:val="single" w:sz="4" w:space="0" w:color="auto"/>
            </w:tcBorders>
          </w:tcPr>
          <w:p w14:paraId="0D1DC6E7" w14:textId="77777777" w:rsidR="00F367B8" w:rsidRPr="00F367B8" w:rsidRDefault="00F367B8" w:rsidP="00F02D9A">
            <w:pPr>
              <w:pStyle w:val="OGCtableheader"/>
              <w:rPr>
                <w:color w:val="auto"/>
              </w:rPr>
            </w:pPr>
            <w:r w:rsidRPr="00F367B8">
              <w:rPr>
                <w:color w:val="auto"/>
              </w:rPr>
              <w:t>Author</w:t>
            </w:r>
          </w:p>
        </w:tc>
        <w:tc>
          <w:tcPr>
            <w:tcW w:w="2130" w:type="dxa"/>
            <w:tcBorders>
              <w:top w:val="single" w:sz="4" w:space="0" w:color="auto"/>
              <w:left w:val="single" w:sz="4" w:space="0" w:color="auto"/>
              <w:bottom w:val="single" w:sz="4" w:space="0" w:color="auto"/>
              <w:right w:val="single" w:sz="4" w:space="0" w:color="auto"/>
            </w:tcBorders>
          </w:tcPr>
          <w:p w14:paraId="4A645473" w14:textId="77777777" w:rsidR="00F367B8" w:rsidRPr="00F367B8" w:rsidRDefault="00F367B8" w:rsidP="00F02D9A">
            <w:pPr>
              <w:pStyle w:val="OGCtableheader"/>
              <w:rPr>
                <w:color w:val="auto"/>
              </w:rPr>
            </w:pPr>
            <w:r w:rsidRPr="00F367B8">
              <w:rPr>
                <w:color w:val="auto"/>
              </w:rPr>
              <w:t>Paragraph modified</w:t>
            </w:r>
          </w:p>
        </w:tc>
        <w:tc>
          <w:tcPr>
            <w:tcW w:w="3345" w:type="dxa"/>
            <w:tcBorders>
              <w:top w:val="single" w:sz="4" w:space="0" w:color="auto"/>
              <w:left w:val="single" w:sz="4" w:space="0" w:color="auto"/>
              <w:bottom w:val="single" w:sz="4" w:space="0" w:color="auto"/>
              <w:right w:val="single" w:sz="4" w:space="0" w:color="auto"/>
            </w:tcBorders>
          </w:tcPr>
          <w:p w14:paraId="06089307" w14:textId="77777777" w:rsidR="00F367B8" w:rsidRPr="00F367B8" w:rsidRDefault="00F367B8" w:rsidP="00F02D9A">
            <w:pPr>
              <w:pStyle w:val="OGCtableheader"/>
              <w:rPr>
                <w:color w:val="auto"/>
              </w:rPr>
            </w:pPr>
            <w:r w:rsidRPr="00F367B8">
              <w:rPr>
                <w:color w:val="auto"/>
              </w:rPr>
              <w:t>Description</w:t>
            </w:r>
          </w:p>
        </w:tc>
      </w:tr>
      <w:tr w:rsidR="00F367B8" w14:paraId="4FA91822" w14:textId="77777777" w:rsidTr="00F02D9A">
        <w:tc>
          <w:tcPr>
            <w:tcW w:w="1095" w:type="dxa"/>
            <w:tcBorders>
              <w:top w:val="single" w:sz="4" w:space="0" w:color="auto"/>
              <w:left w:val="single" w:sz="4" w:space="0" w:color="auto"/>
              <w:bottom w:val="single" w:sz="4" w:space="0" w:color="auto"/>
              <w:right w:val="single" w:sz="4" w:space="0" w:color="auto"/>
            </w:tcBorders>
          </w:tcPr>
          <w:p w14:paraId="36AC698D" w14:textId="77777777" w:rsidR="00F367B8" w:rsidRDefault="00F367B8" w:rsidP="00F02D9A">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F5A19D9" w14:textId="77777777" w:rsidR="00F367B8" w:rsidRDefault="00F367B8" w:rsidP="00F02D9A">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E9E4239" w14:textId="77777777" w:rsidR="00F367B8" w:rsidRDefault="00F367B8" w:rsidP="00F02D9A">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85F3482" w14:textId="77777777" w:rsidR="00F367B8" w:rsidRDefault="00F367B8" w:rsidP="00F02D9A">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76E5B16" w14:textId="77777777" w:rsidR="00F367B8" w:rsidRDefault="00F367B8" w:rsidP="00F02D9A">
            <w:pPr>
              <w:pStyle w:val="OGCtabletext"/>
            </w:pPr>
          </w:p>
        </w:tc>
      </w:tr>
      <w:tr w:rsidR="00F367B8" w14:paraId="78E3C5E3" w14:textId="77777777" w:rsidTr="00F02D9A">
        <w:tc>
          <w:tcPr>
            <w:tcW w:w="1095" w:type="dxa"/>
            <w:tcBorders>
              <w:top w:val="single" w:sz="4" w:space="0" w:color="auto"/>
              <w:left w:val="single" w:sz="4" w:space="0" w:color="auto"/>
              <w:bottom w:val="single" w:sz="4" w:space="0" w:color="auto"/>
              <w:right w:val="single" w:sz="4" w:space="0" w:color="auto"/>
            </w:tcBorders>
          </w:tcPr>
          <w:p w14:paraId="250FB296" w14:textId="77777777" w:rsidR="00F367B8" w:rsidRDefault="00F367B8" w:rsidP="00F02D9A">
            <w:pPr>
              <w:pStyle w:val="OGCtabletext"/>
            </w:pPr>
          </w:p>
        </w:tc>
        <w:tc>
          <w:tcPr>
            <w:tcW w:w="990" w:type="dxa"/>
            <w:tcBorders>
              <w:top w:val="single" w:sz="4" w:space="0" w:color="auto"/>
              <w:left w:val="single" w:sz="4" w:space="0" w:color="auto"/>
              <w:bottom w:val="single" w:sz="4" w:space="0" w:color="auto"/>
              <w:right w:val="single" w:sz="4" w:space="0" w:color="auto"/>
            </w:tcBorders>
          </w:tcPr>
          <w:p w14:paraId="6642DCFC" w14:textId="77777777" w:rsidR="00F367B8" w:rsidRDefault="00F367B8" w:rsidP="00F02D9A">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E24AE1A" w14:textId="77777777" w:rsidR="00F367B8" w:rsidRDefault="00F367B8" w:rsidP="00F02D9A">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5037ED44" w14:textId="77777777" w:rsidR="00F367B8" w:rsidRDefault="00F367B8" w:rsidP="00F02D9A">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0C963108" w14:textId="77777777" w:rsidR="00F367B8" w:rsidRDefault="00F367B8" w:rsidP="00F02D9A">
            <w:pPr>
              <w:pStyle w:val="OGCtabletext"/>
            </w:pPr>
          </w:p>
        </w:tc>
      </w:tr>
      <w:tr w:rsidR="00F367B8" w14:paraId="10D1E2A3" w14:textId="77777777" w:rsidTr="00F02D9A">
        <w:tc>
          <w:tcPr>
            <w:tcW w:w="1095" w:type="dxa"/>
            <w:tcBorders>
              <w:top w:val="single" w:sz="4" w:space="0" w:color="auto"/>
              <w:left w:val="single" w:sz="4" w:space="0" w:color="auto"/>
              <w:bottom w:val="single" w:sz="4" w:space="0" w:color="auto"/>
              <w:right w:val="single" w:sz="4" w:space="0" w:color="auto"/>
            </w:tcBorders>
          </w:tcPr>
          <w:p w14:paraId="552B8854" w14:textId="77777777" w:rsidR="00F367B8" w:rsidRDefault="00F367B8" w:rsidP="00F02D9A">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0219E9E4" w14:textId="77777777" w:rsidR="00F367B8" w:rsidRDefault="00F367B8" w:rsidP="00F02D9A">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372E8E78" w14:textId="77777777" w:rsidR="00F367B8" w:rsidRDefault="00F367B8" w:rsidP="00F02D9A">
            <w:pPr>
              <w:pStyle w:val="ListBullet"/>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101C65BE" w14:textId="77777777" w:rsidR="00F367B8" w:rsidRDefault="00F367B8" w:rsidP="00F02D9A">
            <w:pPr>
              <w:pStyle w:val="ListBullet"/>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2C77F3D4" w14:textId="77777777" w:rsidR="00F367B8" w:rsidRDefault="00F367B8" w:rsidP="00F02D9A">
            <w:pPr>
              <w:pStyle w:val="ListBullet"/>
              <w:keepLines/>
              <w:ind w:left="0" w:firstLine="0"/>
            </w:pPr>
          </w:p>
        </w:tc>
      </w:tr>
    </w:tbl>
    <w:p w14:paraId="5EF039CA" w14:textId="77777777" w:rsidR="00F367B8" w:rsidRDefault="00F367B8" w:rsidP="00F367B8"/>
    <w:p w14:paraId="40E5EB86" w14:textId="72B4E0E2" w:rsidR="00F367B8" w:rsidRDefault="00F367B8" w:rsidP="00F367B8">
      <w:pPr>
        <w:pStyle w:val="Annex"/>
      </w:pPr>
      <w:r>
        <w:br w:type="page"/>
      </w:r>
      <w:r>
        <w:lastRenderedPageBreak/>
        <w:t>Annex D:</w:t>
      </w:r>
      <w:r w:rsidRPr="00165E04">
        <w:rPr>
          <w:color w:val="FF0000"/>
        </w:rPr>
        <w:t xml:space="preserve"> </w:t>
      </w:r>
      <w:r>
        <w:t>Bibliography</w:t>
      </w:r>
    </w:p>
    <w:p w14:paraId="5B01CC1D" w14:textId="2160FC5E" w:rsidR="004A5507" w:rsidRPr="00165E04" w:rsidRDefault="00165E04" w:rsidP="00F367B8">
      <w:pPr>
        <w:pStyle w:val="Annex"/>
      </w:pPr>
      <w:r w:rsidRPr="00165E04">
        <w:t>&lt;</w:t>
      </w:r>
      <w:r w:rsidR="009A7B37" w:rsidRPr="00165E04">
        <w:t xml:space="preserve">A Bibliography, if present, shall appear </w:t>
      </w:r>
      <w:r w:rsidRPr="00165E04">
        <w:t>as</w:t>
      </w:r>
      <w:r w:rsidR="009A7B37" w:rsidRPr="00165E04">
        <w:t xml:space="preserve"> the last annex. </w:t>
      </w:r>
      <w:r w:rsidRPr="00165E04">
        <w:t>&gt;</w:t>
      </w:r>
    </w:p>
    <w:sectPr w:rsidR="004A5507" w:rsidRPr="00165E04" w:rsidSect="00F27D5A">
      <w:footerReference w:type="default" r:id="rId2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3" w:author="Pedro Gonçalves" w:date="2014-05-09T18:25:00Z" w:initials="PG">
    <w:p w14:paraId="5D3C7B3C" w14:textId="79886D81" w:rsidR="000D61E9" w:rsidRDefault="000D61E9">
      <w:pPr>
        <w:pStyle w:val="CommentText"/>
      </w:pPr>
      <w:r>
        <w:rPr>
          <w:rStyle w:val="CommentReference"/>
        </w:rPr>
        <w:annotationRef/>
      </w:r>
      <w:r>
        <w:t>There is discussion on the GeoJSON list about the MIME-type to select</w:t>
      </w:r>
    </w:p>
  </w:comment>
  <w:comment w:id="72" w:author="Pedro Gonçalves" w:date="2014-05-12T13:54:00Z" w:initials="PG">
    <w:p w14:paraId="398CCD24" w14:textId="38558D4C" w:rsidR="000D61E9" w:rsidRDefault="000D61E9">
      <w:pPr>
        <w:pStyle w:val="CommentText"/>
      </w:pPr>
      <w:r>
        <w:rPr>
          <w:rStyle w:val="CommentReference"/>
        </w:rPr>
        <w:annotationRef/>
      </w:r>
      <w:r>
        <w:t>Not defined yet</w:t>
      </w:r>
    </w:p>
  </w:comment>
  <w:comment w:id="73" w:author="Pedro Gonçalves" w:date="2014-05-09T18:28:00Z" w:initials="PG">
    <w:p w14:paraId="06D94D16" w14:textId="120DDBF5" w:rsidR="000D61E9" w:rsidRDefault="000D61E9">
      <w:pPr>
        <w:pStyle w:val="CommentText"/>
      </w:pPr>
      <w:r>
        <w:rPr>
          <w:rStyle w:val="CommentReference"/>
        </w:rPr>
        <w:annotationRef/>
      </w:r>
      <w:r>
        <w:t>GEOJSON is discussing the adoption of time element (when)</w:t>
      </w:r>
    </w:p>
  </w:comment>
  <w:comment w:id="74" w:author="Pedro Gonçalves" w:date="2014-05-12T13:52:00Z" w:initials="PG">
    <w:p w14:paraId="4660BD7A" w14:textId="43144AC7" w:rsidR="000D61E9" w:rsidRDefault="000D61E9">
      <w:pPr>
        <w:pStyle w:val="CommentText"/>
      </w:pPr>
      <w:r>
        <w:rPr>
          <w:rStyle w:val="CommentReference"/>
        </w:rPr>
        <w:annotationRef/>
      </w:r>
      <w:r>
        <w:t>Under evaluation</w:t>
      </w:r>
    </w:p>
  </w:comment>
  <w:comment w:id="75" w:author="Pedro Gonçalves" w:date="2014-05-12T14:03:00Z" w:initials="PG">
    <w:p w14:paraId="5444B420" w14:textId="3F93AEBF" w:rsidR="000D61E9" w:rsidRDefault="000D61E9" w:rsidP="00E540B7">
      <w:pPr>
        <w:pStyle w:val="CommentText"/>
      </w:pPr>
      <w:r>
        <w:rPr>
          <w:rStyle w:val="CommentReference"/>
        </w:rPr>
        <w:annotationRef/>
      </w:r>
      <w:r>
        <w:t>Under evaluation to map this to OWC</w:t>
      </w:r>
      <w:r w:rsidRPr="005C78BB">
        <w:t>Operation</w:t>
      </w:r>
      <w:r>
        <w:t xml:space="preserve"> or OWCContent</w:t>
      </w:r>
    </w:p>
  </w:comment>
  <w:comment w:id="79" w:author="Pedro Gonçalves" w:date="2014-05-13T07:00:00Z" w:initials="PG">
    <w:p w14:paraId="1C8B8213" w14:textId="259362D5" w:rsidR="000D61E9" w:rsidRDefault="000D61E9">
      <w:pPr>
        <w:pStyle w:val="CommentText"/>
      </w:pPr>
      <w:r>
        <w:rPr>
          <w:rStyle w:val="CommentReference"/>
        </w:rPr>
        <w:annotationRef/>
      </w:r>
      <w:r>
        <w:t>TODO</w:t>
      </w:r>
    </w:p>
  </w:comment>
  <w:comment w:id="136" w:author="Pedro Gonçalves" w:date="2014-05-12T13:45:00Z" w:initials="PG">
    <w:p w14:paraId="1DFD3FC6" w14:textId="48367E7A" w:rsidR="000D61E9" w:rsidRDefault="000D61E9">
      <w:pPr>
        <w:pStyle w:val="CommentText"/>
      </w:pPr>
      <w:r>
        <w:rPr>
          <w:rStyle w:val="CommentReference"/>
        </w:rPr>
        <w:annotationRef/>
      </w:r>
      <w:r>
        <w:t>Under Revision</w:t>
      </w:r>
    </w:p>
  </w:comment>
  <w:comment w:id="137" w:author="Pedro Gonçalves" w:date="2014-05-12T14:02:00Z" w:initials="PG">
    <w:p w14:paraId="1837C03F" w14:textId="6BEC8FC1" w:rsidR="000D61E9" w:rsidRDefault="000D61E9">
      <w:pPr>
        <w:pStyle w:val="CommentText"/>
      </w:pPr>
      <w:r>
        <w:rPr>
          <w:rStyle w:val="CommentReference"/>
        </w:rPr>
        <w:annotationRef/>
      </w:r>
      <w:r>
        <w:t>Under evaluation to map this to OWC</w:t>
      </w:r>
      <w:r w:rsidRPr="005C78BB">
        <w:t>Operation</w:t>
      </w:r>
      <w:r>
        <w:t xml:space="preserve"> or OWCContent</w:t>
      </w:r>
    </w:p>
  </w:comment>
  <w:comment w:id="138" w:author="Pedro Gonçalves" w:date="2014-05-12T14:02:00Z" w:initials="PG">
    <w:p w14:paraId="13833820" w14:textId="25AB1A9D" w:rsidR="000D61E9" w:rsidRDefault="000D61E9" w:rsidP="00D2204C">
      <w:pPr>
        <w:pStyle w:val="CommentText"/>
      </w:pPr>
      <w:r>
        <w:rPr>
          <w:rStyle w:val="CommentReference"/>
        </w:rPr>
        <w:annotationRef/>
      </w:r>
      <w:r>
        <w:t>Under evaluation to map this to OWC</w:t>
      </w:r>
      <w:r w:rsidRPr="005C78BB">
        <w:t>Operation</w:t>
      </w:r>
      <w:r>
        <w:t xml:space="preserve"> or OWCContent</w:t>
      </w:r>
    </w:p>
  </w:comment>
  <w:comment w:id="139" w:author="Pedro Gonçalves" w:date="2014-05-12T14:02:00Z" w:initials="PG">
    <w:p w14:paraId="30688412" w14:textId="1199C410" w:rsidR="000D61E9" w:rsidRDefault="000D61E9" w:rsidP="00D2204C">
      <w:pPr>
        <w:pStyle w:val="CommentText"/>
      </w:pPr>
      <w:r>
        <w:rPr>
          <w:rStyle w:val="CommentReference"/>
        </w:rPr>
        <w:annotationRef/>
      </w:r>
      <w:r>
        <w:t>Under evaluation to map this to OWC</w:t>
      </w:r>
      <w:r w:rsidRPr="005C78BB">
        <w:t>Operation</w:t>
      </w:r>
      <w:r>
        <w:t xml:space="preserve"> or OWCContent</w:t>
      </w:r>
    </w:p>
  </w:comment>
  <w:comment w:id="140" w:author="Pedro Gonçalves" w:date="2014-05-12T14:06:00Z" w:initials="PG">
    <w:p w14:paraId="0B39ACE9" w14:textId="77777777" w:rsidR="000D61E9" w:rsidRDefault="000D61E9" w:rsidP="00C52F0D">
      <w:pPr>
        <w:pStyle w:val="CommentText"/>
      </w:pPr>
      <w:r>
        <w:rPr>
          <w:rStyle w:val="CommentReference"/>
        </w:rPr>
        <w:annotationRef/>
      </w:r>
      <w:r>
        <w:t>Under evaluation to map this to OWC</w:t>
      </w:r>
      <w:r w:rsidRPr="005C78BB">
        <w:t>Operation</w:t>
      </w:r>
      <w:r>
        <w:t xml:space="preserve"> or OWCContent</w:t>
      </w:r>
    </w:p>
  </w:comment>
  <w:comment w:id="141" w:author="Pedro Gonçalves" w:date="2014-05-12T14:08:00Z" w:initials="PG">
    <w:p w14:paraId="7D3716B2" w14:textId="77777777" w:rsidR="000D61E9" w:rsidRDefault="000D61E9" w:rsidP="00C52F0D">
      <w:pPr>
        <w:pStyle w:val="CommentText"/>
      </w:pPr>
      <w:r>
        <w:rPr>
          <w:rStyle w:val="CommentReference"/>
        </w:rPr>
        <w:annotationRef/>
      </w:r>
      <w:r>
        <w:t>Under evaluation</w:t>
      </w:r>
    </w:p>
  </w:comment>
  <w:comment w:id="142" w:author="Pedro Gonçalves" w:date="2014-05-12T14:10:00Z" w:initials="PG">
    <w:p w14:paraId="15A12EC2" w14:textId="5D5A2712" w:rsidR="000D61E9" w:rsidRDefault="000D61E9">
      <w:pPr>
        <w:pStyle w:val="CommentText"/>
      </w:pPr>
      <w:r>
        <w:rPr>
          <w:rStyle w:val="CommentReference"/>
        </w:rPr>
        <w:annotationRef/>
      </w:r>
      <w:r>
        <w:t>Not yet defined</w:t>
      </w:r>
    </w:p>
  </w:comment>
  <w:comment w:id="143" w:author="Pedro Gonçalves" w:date="2014-05-12T14:10:00Z" w:initials="PG">
    <w:p w14:paraId="4788342A" w14:textId="77777777" w:rsidR="000D61E9" w:rsidRDefault="000D61E9" w:rsidP="00C52F0D">
      <w:pPr>
        <w:pStyle w:val="CommentText"/>
      </w:pPr>
      <w:r>
        <w:rPr>
          <w:rStyle w:val="CommentReference"/>
        </w:rPr>
        <w:annotationRef/>
      </w:r>
      <w:r>
        <w:t>Not yet defined</w:t>
      </w:r>
    </w:p>
  </w:comment>
  <w:comment w:id="144" w:author="Pedro Gonçalves" w:date="2014-05-12T14:10:00Z" w:initials="PG">
    <w:p w14:paraId="192F0F41" w14:textId="77777777" w:rsidR="000D61E9" w:rsidRDefault="000D61E9" w:rsidP="00C52F0D">
      <w:pPr>
        <w:pStyle w:val="CommentText"/>
      </w:pPr>
      <w:r>
        <w:rPr>
          <w:rStyle w:val="CommentReference"/>
        </w:rPr>
        <w:annotationRef/>
      </w:r>
      <w:r>
        <w:t>Not yet defined</w:t>
      </w:r>
    </w:p>
  </w:comment>
  <w:comment w:id="168" w:author="Pedro Gonçalves" w:date="2014-05-13T07:05:00Z" w:initials="PG">
    <w:p w14:paraId="5C929F2D" w14:textId="78678007" w:rsidR="000D61E9" w:rsidRDefault="000D61E9">
      <w:pPr>
        <w:pStyle w:val="CommentText"/>
      </w:pPr>
      <w:r>
        <w:rPr>
          <w:rStyle w:val="CommentReference"/>
        </w:rPr>
        <w:annotationRef/>
      </w:r>
      <w:r>
        <w:t xml:space="preserve">This element is still in discussion on the GeoJSON group </w:t>
      </w:r>
    </w:p>
  </w:comment>
  <w:comment w:id="171" w:author="Pedro Gonçalves" w:date="2014-05-12T15:09:00Z" w:initials="PG">
    <w:p w14:paraId="59E5536B" w14:textId="12B4ACAF" w:rsidR="000D61E9" w:rsidRDefault="000D61E9">
      <w:pPr>
        <w:pStyle w:val="CommentText"/>
      </w:pPr>
      <w:r>
        <w:rPr>
          <w:rStyle w:val="CommentReference"/>
        </w:rPr>
        <w:annotationRef/>
      </w:r>
      <w:r>
        <w:t>TBD if we keep icons or choose preview</w:t>
      </w:r>
    </w:p>
  </w:comment>
  <w:comment w:id="174" w:author="Pedro Gonçalves" w:date="2014-05-13T06:50:00Z" w:initials="PG">
    <w:p w14:paraId="2F246118" w14:textId="77777777" w:rsidR="000D61E9" w:rsidRDefault="000D61E9" w:rsidP="00FB33FE">
      <w:pPr>
        <w:pStyle w:val="CommentText"/>
      </w:pPr>
      <w:r>
        <w:rPr>
          <w:rStyle w:val="CommentReference"/>
        </w:rPr>
        <w:annotationRef/>
      </w:r>
      <w:r>
        <w:t>TBD if we keep icons or choose preview</w:t>
      </w:r>
    </w:p>
  </w:comment>
  <w:comment w:id="180" w:author="Pedro Gonçalves" w:date="2014-05-13T07:23:00Z" w:initials="PG">
    <w:p w14:paraId="16DC2D1C" w14:textId="125E7EC0" w:rsidR="000D61E9" w:rsidRDefault="000D61E9">
      <w:pPr>
        <w:pStyle w:val="CommentText"/>
      </w:pPr>
      <w:r>
        <w:rPr>
          <w:rStyle w:val="CommentReference"/>
        </w:rPr>
        <w:annotationRef/>
      </w:r>
      <w:r>
        <w:t>This is only one and we need to check if we need to restrict also this on the conceptual and atom model</w:t>
      </w:r>
    </w:p>
  </w:comment>
  <w:comment w:id="199" w:author="Pedro Gonçalves" w:date="2014-05-13T08:13:00Z" w:initials="PG">
    <w:p w14:paraId="33C7DED3" w14:textId="77777777" w:rsidR="000D61E9" w:rsidRDefault="000D61E9">
      <w:pPr>
        <w:pStyle w:val="CommentText"/>
      </w:pPr>
      <w:r>
        <w:rPr>
          <w:rStyle w:val="CommentReference"/>
        </w:rPr>
        <w:annotationRef/>
      </w:r>
      <w:r>
        <w:t>CR on Atom encoding</w:t>
      </w:r>
    </w:p>
    <w:p w14:paraId="08C98837" w14:textId="2D7012CB" w:rsidR="000D61E9" w:rsidRDefault="000D61E9">
      <w:pPr>
        <w:pStyle w:val="CommentText"/>
      </w:pPr>
      <w:r>
        <w:t>Typo on section 7.3.2.1 @type is written instead of @code</w:t>
      </w:r>
    </w:p>
  </w:comment>
  <w:comment w:id="221" w:author="Pedro Gonçalves" w:date="2014-05-13T08:40:00Z" w:initials="PG">
    <w:p w14:paraId="7F311418" w14:textId="77777777" w:rsidR="000D61E9" w:rsidRDefault="000D61E9">
      <w:pPr>
        <w:pStyle w:val="CommentText"/>
      </w:pPr>
      <w:r>
        <w:rPr>
          <w:rStyle w:val="CommentReference"/>
        </w:rPr>
        <w:annotationRef/>
      </w:r>
      <w:r>
        <w:t xml:space="preserve">CR on Atom Encoding </w:t>
      </w:r>
    </w:p>
    <w:p w14:paraId="40AE0F4B" w14:textId="6BDA9E11" w:rsidR="000D61E9" w:rsidRDefault="000D61E9">
      <w:pPr>
        <w:pStyle w:val="CommentText"/>
      </w:pPr>
      <w:r>
        <w:t>This section is note clear on OGC 12-084</w:t>
      </w:r>
    </w:p>
  </w:comment>
  <w:comment w:id="225" w:author="Pedro Gonçalves" w:date="2014-05-13T08:42:00Z" w:initials="PG">
    <w:p w14:paraId="05E944B9" w14:textId="110D61AE" w:rsidR="000D61E9" w:rsidRDefault="000D61E9">
      <w:pPr>
        <w:pStyle w:val="CommentText"/>
      </w:pPr>
      <w:r>
        <w:rPr>
          <w:rStyle w:val="CommentReference"/>
        </w:rPr>
        <w:annotationRef/>
      </w:r>
      <w:r>
        <w:t>TBC</w:t>
      </w:r>
    </w:p>
  </w:comment>
  <w:comment w:id="228" w:author="Pedro Gonçalves" w:date="2014-05-13T08:49:00Z" w:initials="PG">
    <w:p w14:paraId="19B80FA6" w14:textId="50F4FB6E" w:rsidR="000D61E9" w:rsidRDefault="000D61E9">
      <w:pPr>
        <w:pStyle w:val="CommentText"/>
      </w:pPr>
      <w:r>
        <w:rPr>
          <w:rStyle w:val="CommentReference"/>
        </w:rPr>
        <w:annotationRef/>
      </w:r>
      <w:r>
        <w:t>TBC</w:t>
      </w:r>
    </w:p>
  </w:comment>
  <w:comment w:id="238" w:author="Pedro Gonçalves" w:date="2014-05-13T09:08:00Z" w:initials="PG">
    <w:p w14:paraId="1D1A7996" w14:textId="77777777" w:rsidR="000D61E9" w:rsidRDefault="000D61E9">
      <w:pPr>
        <w:pStyle w:val="CommentText"/>
      </w:pPr>
      <w:r>
        <w:rPr>
          <w:rStyle w:val="CommentReference"/>
        </w:rPr>
        <w:annotationRef/>
      </w:r>
      <w:r>
        <w:t xml:space="preserve">CR to Core Model </w:t>
      </w:r>
    </w:p>
    <w:p w14:paraId="28A60076" w14:textId="604EA184" w:rsidR="000D61E9" w:rsidRDefault="000D61E9">
      <w:pPr>
        <w:pStyle w:val="CommentText"/>
      </w:pPr>
      <w:r>
        <w:t xml:space="preserve">Add title to owc:content </w:t>
      </w:r>
    </w:p>
  </w:comment>
  <w:comment w:id="300" w:author="Pedro Gonçalves" w:date="2014-05-13T11:46:00Z" w:initials="PG">
    <w:p w14:paraId="3583B9E2" w14:textId="77777777" w:rsidR="00AA4766" w:rsidRDefault="00AA4766">
      <w:pPr>
        <w:pStyle w:val="CommentText"/>
      </w:pPr>
      <w:r>
        <w:rPr>
          <w:rStyle w:val="CommentReference"/>
        </w:rPr>
        <w:annotationRef/>
      </w:r>
      <w:r>
        <w:t>CR on Atom encoding</w:t>
      </w:r>
    </w:p>
    <w:p w14:paraId="6E305FAB" w14:textId="77777777" w:rsidR="00AA4766" w:rsidRDefault="00AA4766">
      <w:pPr>
        <w:pStyle w:val="CommentText"/>
      </w:pPr>
      <w:r>
        <w:t xml:space="preserve">This requirement URI is in a different format </w:t>
      </w:r>
    </w:p>
    <w:p w14:paraId="56A0E070" w14:textId="3C52027B" w:rsidR="00AA4766" w:rsidRDefault="00AA4766">
      <w:pPr>
        <w:pStyle w:val="CommentText"/>
      </w:pPr>
      <w:r w:rsidRPr="00AA4766">
        <w:t>http://www.opengis.net/spec/owc/1.0/req/atom/gml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359AD" w14:textId="77777777" w:rsidR="000D61E9" w:rsidRDefault="000D61E9">
      <w:pPr>
        <w:spacing w:after="0"/>
      </w:pPr>
      <w:r>
        <w:separator/>
      </w:r>
    </w:p>
  </w:endnote>
  <w:endnote w:type="continuationSeparator" w:id="0">
    <w:p w14:paraId="6712080A" w14:textId="77777777" w:rsidR="000D61E9" w:rsidRDefault="000D6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MS Mincho">
    <w:altName w:val="Meiryo"/>
    <w:panose1 w:val="00000000000000000000"/>
    <w:charset w:val="80"/>
    <w:family w:val="roman"/>
    <w:notTrueType/>
    <w:pitch w:val="fixed"/>
    <w:sig w:usb0="00000000"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464AE8BD" w14:textId="77777777" w:rsidR="000D61E9" w:rsidRDefault="000D61E9">
        <w:pPr>
          <w:pStyle w:val="Footer"/>
          <w:jc w:val="center"/>
        </w:pPr>
        <w:r>
          <w:fldChar w:fldCharType="begin"/>
        </w:r>
        <w:r>
          <w:instrText xml:space="preserve"> PAGE   \* MERGEFORMAT </w:instrText>
        </w:r>
        <w:r>
          <w:fldChar w:fldCharType="separate"/>
        </w:r>
        <w:r w:rsidR="002F49E2">
          <w:rPr>
            <w:noProof/>
          </w:rPr>
          <w:t>9</w:t>
        </w:r>
        <w:r>
          <w:rPr>
            <w:noProof/>
          </w:rPr>
          <w:fldChar w:fldCharType="end"/>
        </w:r>
      </w:p>
    </w:sdtContent>
  </w:sdt>
  <w:p w14:paraId="42CF8535" w14:textId="22D5AA63" w:rsidR="000D61E9" w:rsidRPr="0079517D" w:rsidRDefault="000D61E9" w:rsidP="0079517D">
    <w:pPr>
      <w:pStyle w:val="Footer"/>
      <w:jc w:val="right"/>
      <w:rPr>
        <w:sz w:val="16"/>
        <w:szCs w:val="16"/>
      </w:rPr>
    </w:pPr>
    <w:r w:rsidRPr="0079517D">
      <w:rPr>
        <w:sz w:val="16"/>
        <w:szCs w:val="16"/>
      </w:rPr>
      <w:t xml:space="preserve">Copyright © </w:t>
    </w:r>
    <w:r>
      <w:rPr>
        <w:sz w:val="16"/>
        <w:szCs w:val="16"/>
      </w:rPr>
      <w:t>2014</w:t>
    </w:r>
    <w:r w:rsidRPr="004203F0">
      <w:rPr>
        <w:color w:val="FF0000"/>
        <w:sz w:val="16"/>
        <w:szCs w:val="16"/>
      </w:rPr>
      <w:t xml:space="preserve"> </w:t>
    </w:r>
    <w:r w:rsidRPr="0079517D">
      <w:rPr>
        <w:sz w:val="16"/>
        <w:szCs w:val="16"/>
      </w:rPr>
      <w:t>Open Geospatial Consortium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04EF9" w14:textId="77777777" w:rsidR="000D61E9" w:rsidRDefault="000D61E9">
      <w:pPr>
        <w:spacing w:after="0"/>
      </w:pPr>
      <w:r>
        <w:separator/>
      </w:r>
    </w:p>
  </w:footnote>
  <w:footnote w:type="continuationSeparator" w:id="0">
    <w:p w14:paraId="02C24587" w14:textId="77777777" w:rsidR="000D61E9" w:rsidRDefault="000D61E9">
      <w:pPr>
        <w:spacing w:after="0"/>
      </w:pPr>
      <w:r>
        <w:continuationSeparator/>
      </w:r>
    </w:p>
  </w:footnote>
  <w:footnote w:id="1">
    <w:p w14:paraId="1C385F52" w14:textId="77777777" w:rsidR="000D61E9" w:rsidRDefault="000D61E9">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9CA21FA"/>
    <w:lvl w:ilvl="0">
      <w:start w:val="1"/>
      <w:numFmt w:val="decimal"/>
      <w:lvlText w:val="%1."/>
      <w:lvlJc w:val="left"/>
      <w:pPr>
        <w:tabs>
          <w:tab w:val="num" w:pos="1492"/>
        </w:tabs>
        <w:ind w:left="1492" w:hanging="360"/>
      </w:pPr>
    </w:lvl>
  </w:abstractNum>
  <w:abstractNum w:abstractNumId="1">
    <w:nsid w:val="FFFFFF7D"/>
    <w:multiLevelType w:val="singleLevel"/>
    <w:tmpl w:val="26C82F84"/>
    <w:lvl w:ilvl="0">
      <w:start w:val="1"/>
      <w:numFmt w:val="decimal"/>
      <w:lvlText w:val="%1."/>
      <w:lvlJc w:val="left"/>
      <w:pPr>
        <w:tabs>
          <w:tab w:val="num" w:pos="1209"/>
        </w:tabs>
        <w:ind w:left="1209" w:hanging="360"/>
      </w:pPr>
    </w:lvl>
  </w:abstractNum>
  <w:abstractNum w:abstractNumId="2">
    <w:nsid w:val="FFFFFF7E"/>
    <w:multiLevelType w:val="singleLevel"/>
    <w:tmpl w:val="54BE8BD0"/>
    <w:lvl w:ilvl="0">
      <w:start w:val="1"/>
      <w:numFmt w:val="decimal"/>
      <w:lvlText w:val="%1."/>
      <w:lvlJc w:val="left"/>
      <w:pPr>
        <w:tabs>
          <w:tab w:val="num" w:pos="926"/>
        </w:tabs>
        <w:ind w:left="926" w:hanging="360"/>
      </w:pPr>
    </w:lvl>
  </w:abstractNum>
  <w:abstractNum w:abstractNumId="3">
    <w:nsid w:val="FFFFFF7F"/>
    <w:multiLevelType w:val="singleLevel"/>
    <w:tmpl w:val="79D45FF4"/>
    <w:lvl w:ilvl="0">
      <w:start w:val="1"/>
      <w:numFmt w:val="decimal"/>
      <w:pStyle w:val="ListNumber2"/>
      <w:lvlText w:val="%1."/>
      <w:lvlJc w:val="left"/>
      <w:pPr>
        <w:tabs>
          <w:tab w:val="num" w:pos="643"/>
        </w:tabs>
        <w:ind w:left="643" w:hanging="360"/>
      </w:pPr>
    </w:lvl>
  </w:abstractNum>
  <w:abstractNum w:abstractNumId="4">
    <w:nsid w:val="FFFFFF80"/>
    <w:multiLevelType w:val="singleLevel"/>
    <w:tmpl w:val="5EC2CB5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76FB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13682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B76BA9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718BFCA"/>
    <w:lvl w:ilvl="0">
      <w:start w:val="1"/>
      <w:numFmt w:val="decimal"/>
      <w:lvlText w:val="%1."/>
      <w:lvlJc w:val="left"/>
      <w:pPr>
        <w:tabs>
          <w:tab w:val="num" w:pos="360"/>
        </w:tabs>
        <w:ind w:left="360" w:hanging="360"/>
      </w:pPr>
    </w:lvl>
  </w:abstractNum>
  <w:abstractNum w:abstractNumId="9">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nsid w:val="0AE64DD0"/>
    <w:multiLevelType w:val="hybridMultilevel"/>
    <w:tmpl w:val="B40CDF6C"/>
    <w:lvl w:ilvl="0" w:tplc="08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13">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14">
    <w:nsid w:val="27FB7A3C"/>
    <w:multiLevelType w:val="singleLevel"/>
    <w:tmpl w:val="D1926884"/>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5">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7">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9">
    <w:nsid w:val="3E6E5611"/>
    <w:multiLevelType w:val="hybridMultilevel"/>
    <w:tmpl w:val="35625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AE5636"/>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59652EDE"/>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60BD7D24"/>
    <w:multiLevelType w:val="hybridMultilevel"/>
    <w:tmpl w:val="7C983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99D6837"/>
    <w:multiLevelType w:val="hybridMultilevel"/>
    <w:tmpl w:val="C07C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B5E3B7C"/>
    <w:multiLevelType w:val="hybridMultilevel"/>
    <w:tmpl w:val="70563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EBF6FF3"/>
    <w:multiLevelType w:val="hybridMultilevel"/>
    <w:tmpl w:val="1D28E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6375ACF"/>
    <w:multiLevelType w:val="hybridMultilevel"/>
    <w:tmpl w:val="F67699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E74056"/>
    <w:multiLevelType w:val="multilevel"/>
    <w:tmpl w:val="5BB82C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8">
    <w:nsid w:val="7DF03911"/>
    <w:multiLevelType w:val="hybridMultilevel"/>
    <w:tmpl w:val="7C983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FD72A57"/>
    <w:multiLevelType w:val="hybridMultilevel"/>
    <w:tmpl w:val="268C0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0"/>
  </w:num>
  <w:num w:numId="3">
    <w:abstractNumId w:val="12"/>
  </w:num>
  <w:num w:numId="4">
    <w:abstractNumId w:val="18"/>
  </w:num>
  <w:num w:numId="5">
    <w:abstractNumId w:val="15"/>
  </w:num>
  <w:num w:numId="6">
    <w:abstractNumId w:val="14"/>
  </w:num>
  <w:num w:numId="7">
    <w:abstractNumId w:val="13"/>
  </w:num>
  <w:num w:numId="8">
    <w:abstractNumId w:val="17"/>
  </w:num>
  <w:num w:numId="9">
    <w:abstractNumId w:val="9"/>
  </w:num>
  <w:num w:numId="10">
    <w:abstractNumId w:val="16"/>
  </w:num>
  <w:num w:numId="11">
    <w:abstractNumId w:val="21"/>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5"/>
  </w:num>
  <w:num w:numId="15">
    <w:abstractNumId w:val="26"/>
  </w:num>
  <w:num w:numId="16">
    <w:abstractNumId w:val="23"/>
  </w:num>
  <w:num w:numId="17">
    <w:abstractNumId w:val="12"/>
    <w:lvlOverride w:ilvl="0">
      <w:startOverride w:val="1"/>
    </w:lvlOverride>
  </w:num>
  <w:num w:numId="18">
    <w:abstractNumId w:val="11"/>
    <w:lvlOverride w:ilvl="0">
      <w:startOverride w:val="1"/>
    </w:lvlOverride>
    <w:lvlOverride w:ilvl="1"/>
    <w:lvlOverride w:ilvl="2"/>
    <w:lvlOverride w:ilvl="3"/>
    <w:lvlOverride w:ilvl="4"/>
    <w:lvlOverride w:ilvl="5"/>
    <w:lvlOverride w:ilvl="6"/>
    <w:lvlOverride w:ilvl="7"/>
    <w:lvlOverride w:ilvl="8"/>
  </w:num>
  <w:num w:numId="19">
    <w:abstractNumId w:val="8"/>
  </w:num>
  <w:num w:numId="20">
    <w:abstractNumId w:val="3"/>
  </w:num>
  <w:num w:numId="21">
    <w:abstractNumId w:val="2"/>
  </w:num>
  <w:num w:numId="22">
    <w:abstractNumId w:val="1"/>
  </w:num>
  <w:num w:numId="23">
    <w:abstractNumId w:val="0"/>
  </w:num>
  <w:num w:numId="24">
    <w:abstractNumId w:val="7"/>
  </w:num>
  <w:num w:numId="25">
    <w:abstractNumId w:val="6"/>
  </w:num>
  <w:num w:numId="26">
    <w:abstractNumId w:val="5"/>
  </w:num>
  <w:num w:numId="27">
    <w:abstractNumId w:val="4"/>
  </w:num>
  <w:num w:numId="28">
    <w:abstractNumId w:val="11"/>
  </w:num>
  <w:num w:numId="29">
    <w:abstractNumId w:val="22"/>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29"/>
  </w:num>
  <w:num w:numId="34">
    <w:abstractNumId w:val="1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trackRevisions/>
  <w:defaultTabStop w:val="34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875"/>
    <w:rsid w:val="000009F5"/>
    <w:rsid w:val="00071B74"/>
    <w:rsid w:val="0008488E"/>
    <w:rsid w:val="00096669"/>
    <w:rsid w:val="000B4E3A"/>
    <w:rsid w:val="000C3C6D"/>
    <w:rsid w:val="000D61E9"/>
    <w:rsid w:val="000D7633"/>
    <w:rsid w:val="00100E03"/>
    <w:rsid w:val="00110A37"/>
    <w:rsid w:val="00121B97"/>
    <w:rsid w:val="0013283D"/>
    <w:rsid w:val="00154114"/>
    <w:rsid w:val="001601D9"/>
    <w:rsid w:val="00165E04"/>
    <w:rsid w:val="00174552"/>
    <w:rsid w:val="001811FA"/>
    <w:rsid w:val="0019272F"/>
    <w:rsid w:val="001B1337"/>
    <w:rsid w:val="001C4B3D"/>
    <w:rsid w:val="001C502F"/>
    <w:rsid w:val="001C50C7"/>
    <w:rsid w:val="001F0EBF"/>
    <w:rsid w:val="00201E75"/>
    <w:rsid w:val="00211657"/>
    <w:rsid w:val="00216B99"/>
    <w:rsid w:val="00224A5A"/>
    <w:rsid w:val="00226ABB"/>
    <w:rsid w:val="00255BB5"/>
    <w:rsid w:val="00274AAD"/>
    <w:rsid w:val="002C09CB"/>
    <w:rsid w:val="002C0B9E"/>
    <w:rsid w:val="002D769B"/>
    <w:rsid w:val="002F49E2"/>
    <w:rsid w:val="003333D6"/>
    <w:rsid w:val="00377235"/>
    <w:rsid w:val="003B5D4E"/>
    <w:rsid w:val="003D448B"/>
    <w:rsid w:val="003D4B3C"/>
    <w:rsid w:val="003E60BC"/>
    <w:rsid w:val="00400BEE"/>
    <w:rsid w:val="004203F0"/>
    <w:rsid w:val="00435020"/>
    <w:rsid w:val="00437E12"/>
    <w:rsid w:val="004446E9"/>
    <w:rsid w:val="0044777B"/>
    <w:rsid w:val="004A5507"/>
    <w:rsid w:val="004C43DA"/>
    <w:rsid w:val="004E325F"/>
    <w:rsid w:val="004F109E"/>
    <w:rsid w:val="004F51E1"/>
    <w:rsid w:val="00503ADF"/>
    <w:rsid w:val="00523675"/>
    <w:rsid w:val="00533684"/>
    <w:rsid w:val="00533BB5"/>
    <w:rsid w:val="005706D8"/>
    <w:rsid w:val="005840E1"/>
    <w:rsid w:val="005A0426"/>
    <w:rsid w:val="005A5A84"/>
    <w:rsid w:val="005B4936"/>
    <w:rsid w:val="005D0298"/>
    <w:rsid w:val="005D3328"/>
    <w:rsid w:val="005E35FA"/>
    <w:rsid w:val="00634D49"/>
    <w:rsid w:val="00643DF2"/>
    <w:rsid w:val="00644EF0"/>
    <w:rsid w:val="00654A0E"/>
    <w:rsid w:val="00684C85"/>
    <w:rsid w:val="006A3F35"/>
    <w:rsid w:val="006B4600"/>
    <w:rsid w:val="006E12ED"/>
    <w:rsid w:val="006E7F3A"/>
    <w:rsid w:val="00725529"/>
    <w:rsid w:val="007408F3"/>
    <w:rsid w:val="00751AC2"/>
    <w:rsid w:val="00784B76"/>
    <w:rsid w:val="007927D6"/>
    <w:rsid w:val="0079517D"/>
    <w:rsid w:val="007A5369"/>
    <w:rsid w:val="007B0A77"/>
    <w:rsid w:val="007F6680"/>
    <w:rsid w:val="00811C41"/>
    <w:rsid w:val="00817407"/>
    <w:rsid w:val="008307FA"/>
    <w:rsid w:val="008379B8"/>
    <w:rsid w:val="00837D7B"/>
    <w:rsid w:val="00875B24"/>
    <w:rsid w:val="00875D7A"/>
    <w:rsid w:val="00886FB1"/>
    <w:rsid w:val="008A4A86"/>
    <w:rsid w:val="008D60B2"/>
    <w:rsid w:val="008E5CA9"/>
    <w:rsid w:val="0090067B"/>
    <w:rsid w:val="0092272E"/>
    <w:rsid w:val="00936B87"/>
    <w:rsid w:val="009412CB"/>
    <w:rsid w:val="00942C5A"/>
    <w:rsid w:val="009A7B37"/>
    <w:rsid w:val="009E106A"/>
    <w:rsid w:val="009E2562"/>
    <w:rsid w:val="009E50F8"/>
    <w:rsid w:val="009E7789"/>
    <w:rsid w:val="00A13C5B"/>
    <w:rsid w:val="00A14FE2"/>
    <w:rsid w:val="00A35280"/>
    <w:rsid w:val="00A37EDC"/>
    <w:rsid w:val="00A549C2"/>
    <w:rsid w:val="00A61DCF"/>
    <w:rsid w:val="00A7757F"/>
    <w:rsid w:val="00A977D2"/>
    <w:rsid w:val="00AA4766"/>
    <w:rsid w:val="00AC2E40"/>
    <w:rsid w:val="00AE0777"/>
    <w:rsid w:val="00AE1AC3"/>
    <w:rsid w:val="00B11F78"/>
    <w:rsid w:val="00B30B68"/>
    <w:rsid w:val="00B31486"/>
    <w:rsid w:val="00B47E1F"/>
    <w:rsid w:val="00B574C0"/>
    <w:rsid w:val="00BD6EE1"/>
    <w:rsid w:val="00BD7744"/>
    <w:rsid w:val="00BE2294"/>
    <w:rsid w:val="00BE6E89"/>
    <w:rsid w:val="00C14F4A"/>
    <w:rsid w:val="00C24230"/>
    <w:rsid w:val="00C42D36"/>
    <w:rsid w:val="00C52F0D"/>
    <w:rsid w:val="00C763A9"/>
    <w:rsid w:val="00CC3D8B"/>
    <w:rsid w:val="00CE4F4C"/>
    <w:rsid w:val="00D045F4"/>
    <w:rsid w:val="00D20A45"/>
    <w:rsid w:val="00D2204C"/>
    <w:rsid w:val="00D5712A"/>
    <w:rsid w:val="00D73504"/>
    <w:rsid w:val="00DA56C7"/>
    <w:rsid w:val="00DB11B3"/>
    <w:rsid w:val="00DB1F99"/>
    <w:rsid w:val="00E01A7D"/>
    <w:rsid w:val="00E31111"/>
    <w:rsid w:val="00E422EA"/>
    <w:rsid w:val="00E46875"/>
    <w:rsid w:val="00E50724"/>
    <w:rsid w:val="00E540B7"/>
    <w:rsid w:val="00E62168"/>
    <w:rsid w:val="00E70397"/>
    <w:rsid w:val="00E74EC0"/>
    <w:rsid w:val="00E8102D"/>
    <w:rsid w:val="00E9558E"/>
    <w:rsid w:val="00EB4B07"/>
    <w:rsid w:val="00EC3338"/>
    <w:rsid w:val="00ED2502"/>
    <w:rsid w:val="00EE359B"/>
    <w:rsid w:val="00F015B0"/>
    <w:rsid w:val="00F02D9A"/>
    <w:rsid w:val="00F0611D"/>
    <w:rsid w:val="00F07BBB"/>
    <w:rsid w:val="00F27C20"/>
    <w:rsid w:val="00F27D5A"/>
    <w:rsid w:val="00F367B8"/>
    <w:rsid w:val="00F60CB2"/>
    <w:rsid w:val="00F6363C"/>
    <w:rsid w:val="00F96ADC"/>
    <w:rsid w:val="00FB33FE"/>
    <w:rsid w:val="00FD5564"/>
    <w:rsid w:val="00FE0219"/>
    <w:rsid w:val="00FE3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97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Number 2" w:uiPriority="0"/>
    <w:lsdException w:name="Title" w:semiHidden="0" w:uiPriority="10" w:unhideWhenUsed="0" w:qFormat="1"/>
    <w:lsdException w:name="Default Paragraph Font" w:uiPriority="1"/>
    <w:lsdException w:name="Body Text Indent" w:uiPriority="0"/>
    <w:lsdException w:name="Subtitle" w:semiHidden="0" w:uiPriority="11" w:unhideWhenUsed="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link w:val="Heading1Char"/>
    <w:uiPriority w:val="9"/>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uiPriority w:val="9"/>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link w:val="Heading4Char"/>
    <w:uiPriority w:val="9"/>
    <w:qFormat/>
    <w:rsid w:val="00F27D5A"/>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F27D5A"/>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F27D5A"/>
    <w:pPr>
      <w:numPr>
        <w:ilvl w:val="5"/>
        <w:numId w:val="1"/>
      </w:numPr>
      <w:spacing w:before="240" w:after="60"/>
      <w:outlineLvl w:val="5"/>
    </w:pPr>
    <w:rPr>
      <w:b/>
      <w:bCs/>
      <w:sz w:val="22"/>
      <w:szCs w:val="22"/>
    </w:rPr>
  </w:style>
  <w:style w:type="paragraph" w:styleId="Heading7">
    <w:name w:val="heading 7"/>
    <w:basedOn w:val="Normal"/>
    <w:next w:val="Normal"/>
    <w:qFormat/>
    <w:rsid w:val="00F27D5A"/>
    <w:pPr>
      <w:numPr>
        <w:ilvl w:val="6"/>
        <w:numId w:val="1"/>
      </w:numPr>
      <w:spacing w:before="240" w:after="60"/>
      <w:outlineLvl w:val="6"/>
    </w:pPr>
  </w:style>
  <w:style w:type="paragraph" w:styleId="Heading8">
    <w:name w:val="heading 8"/>
    <w:basedOn w:val="Normal"/>
    <w:next w:val="Normal"/>
    <w:qFormat/>
    <w:rsid w:val="00F27D5A"/>
    <w:pPr>
      <w:numPr>
        <w:ilvl w:val="7"/>
        <w:numId w:val="1"/>
      </w:numPr>
      <w:spacing w:before="240" w:after="60"/>
      <w:outlineLvl w:val="7"/>
    </w:pPr>
    <w:rPr>
      <w:i/>
      <w:iCs/>
    </w:rPr>
  </w:style>
  <w:style w:type="paragraph" w:styleId="Heading9">
    <w:name w:val="heading 9"/>
    <w:basedOn w:val="Normal"/>
    <w:next w:val="Normal"/>
    <w:qFormat/>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654A0E"/>
    <w:rPr>
      <w:b/>
      <w:color w:val="auto"/>
    </w:rPr>
  </w:style>
  <w:style w:type="paragraph" w:customStyle="1" w:styleId="List1OGCletters">
    <w:name w:val="List 1 OGC letters"/>
    <w:basedOn w:val="Normal"/>
    <w:uiPriority w:val="99"/>
    <w:qFormat/>
    <w:rsid w:val="00F27D5A"/>
    <w:pPr>
      <w:numPr>
        <w:numId w:val="3"/>
      </w:numPr>
      <w:tabs>
        <w:tab w:val="clear" w:pos="720"/>
        <w:tab w:val="num" w:pos="360"/>
      </w:tabs>
      <w:ind w:left="360"/>
    </w:pPr>
    <w:rPr>
      <w:szCs w:val="20"/>
      <w:lang w:val="en-GB"/>
    </w:rPr>
  </w:style>
  <w:style w:type="paragraph" w:styleId="FootnoteText">
    <w:name w:val="footnote text"/>
    <w:basedOn w:val="Normal"/>
    <w:link w:val="FootnoteTextChar"/>
    <w:uiPriority w:val="99"/>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uiPriority w:val="99"/>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NoSpacing">
    <w:name w:val="No Spacing"/>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uiPriority w:val="9"/>
    <w:rsid w:val="004A5507"/>
    <w:rPr>
      <w:rFonts w:cs="Arial"/>
      <w:b/>
      <w:bCs/>
      <w:iCs/>
      <w:sz w:val="24"/>
      <w:szCs w:val="28"/>
    </w:rPr>
  </w:style>
  <w:style w:type="character" w:customStyle="1" w:styleId="AnnexLevel2Char">
    <w:name w:val="Annex Level 2 Char"/>
    <w:basedOn w:val="Heading2Char"/>
    <w:link w:val="AnnexLevel2"/>
    <w:rsid w:val="004A5507"/>
    <w:rPr>
      <w:rFonts w:cs="Arial"/>
      <w:b/>
      <w:bCs w:val="0"/>
      <w:iCs w:val="0"/>
      <w:sz w:val="22"/>
      <w:szCs w:val="28"/>
      <w:lang w:val="en-AU" w:eastAsia="en-AU"/>
    </w:rPr>
  </w:style>
  <w:style w:type="character" w:customStyle="1" w:styleId="AnnexNumberedChar">
    <w:name w:val="Annex Numbered Char"/>
    <w:basedOn w:val="AnnexLevel2Char"/>
    <w:link w:val="AnnexNumbered"/>
    <w:rsid w:val="004A5507"/>
    <w:rPr>
      <w:rFonts w:cs="Arial"/>
      <w:b/>
      <w:bCs w:val="0"/>
      <w:iCs w:val="0"/>
      <w:sz w:val="22"/>
      <w:szCs w:val="28"/>
      <w:lang w:val="en-AU" w:eastAsia="en-AU"/>
    </w:rPr>
  </w:style>
  <w:style w:type="paragraph" w:styleId="TOCHeading">
    <w:name w:val="TOC Heading"/>
    <w:basedOn w:val="Heading1"/>
    <w:next w:val="Normal"/>
    <w:uiPriority w:val="39"/>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term">
    <w:name w:val="term"/>
    <w:basedOn w:val="Heading2"/>
    <w:rsid w:val="001B1337"/>
    <w:pPr>
      <w:jc w:val="both"/>
    </w:pPr>
  </w:style>
  <w:style w:type="paragraph" w:customStyle="1" w:styleId="TermN">
    <w:name w:val="TermN"/>
    <w:basedOn w:val="term"/>
    <w:rsid w:val="001B1337"/>
  </w:style>
  <w:style w:type="paragraph" w:customStyle="1" w:styleId="Tabletitle">
    <w:name w:val="Table title"/>
    <w:basedOn w:val="Normal"/>
    <w:next w:val="Normal"/>
    <w:rsid w:val="005B4936"/>
    <w:pPr>
      <w:keepNext/>
      <w:suppressAutoHyphens/>
      <w:spacing w:before="120" w:after="120" w:line="-230" w:lineRule="auto"/>
      <w:jc w:val="center"/>
    </w:pPr>
    <w:rPr>
      <w:b/>
      <w:bCs/>
      <w:szCs w:val="20"/>
    </w:rPr>
  </w:style>
  <w:style w:type="paragraph" w:customStyle="1" w:styleId="Tablefootnote">
    <w:name w:val="Table footnote"/>
    <w:basedOn w:val="Normal"/>
    <w:rsid w:val="005B4936"/>
    <w:pPr>
      <w:tabs>
        <w:tab w:val="left" w:pos="342"/>
      </w:tabs>
      <w:spacing w:before="40" w:after="40"/>
      <w:ind w:right="-43"/>
    </w:pPr>
    <w:rPr>
      <w:sz w:val="20"/>
      <w:szCs w:val="18"/>
    </w:rPr>
  </w:style>
  <w:style w:type="character" w:styleId="CommentReference">
    <w:name w:val="annotation reference"/>
    <w:basedOn w:val="DefaultParagraphFont"/>
    <w:uiPriority w:val="99"/>
    <w:semiHidden/>
    <w:unhideWhenUsed/>
    <w:rsid w:val="00784B76"/>
    <w:rPr>
      <w:sz w:val="18"/>
      <w:szCs w:val="18"/>
    </w:rPr>
  </w:style>
  <w:style w:type="paragraph" w:styleId="CommentText">
    <w:name w:val="annotation text"/>
    <w:basedOn w:val="Normal"/>
    <w:link w:val="CommentTextChar"/>
    <w:uiPriority w:val="99"/>
    <w:semiHidden/>
    <w:unhideWhenUsed/>
    <w:rsid w:val="00784B76"/>
  </w:style>
  <w:style w:type="character" w:customStyle="1" w:styleId="CommentTextChar">
    <w:name w:val="Comment Text Char"/>
    <w:basedOn w:val="DefaultParagraphFont"/>
    <w:link w:val="CommentText"/>
    <w:uiPriority w:val="99"/>
    <w:semiHidden/>
    <w:rsid w:val="00784B76"/>
    <w:rPr>
      <w:sz w:val="24"/>
      <w:szCs w:val="24"/>
    </w:rPr>
  </w:style>
  <w:style w:type="paragraph" w:styleId="CommentSubject">
    <w:name w:val="annotation subject"/>
    <w:basedOn w:val="CommentText"/>
    <w:next w:val="CommentText"/>
    <w:link w:val="CommentSubjectChar"/>
    <w:uiPriority w:val="99"/>
    <w:semiHidden/>
    <w:unhideWhenUsed/>
    <w:rsid w:val="00784B76"/>
    <w:rPr>
      <w:b/>
      <w:bCs/>
      <w:sz w:val="20"/>
      <w:szCs w:val="20"/>
    </w:rPr>
  </w:style>
  <w:style w:type="character" w:customStyle="1" w:styleId="CommentSubjectChar">
    <w:name w:val="Comment Subject Char"/>
    <w:basedOn w:val="CommentTextChar"/>
    <w:link w:val="CommentSubject"/>
    <w:uiPriority w:val="99"/>
    <w:semiHidden/>
    <w:rsid w:val="00784B76"/>
    <w:rPr>
      <w:b/>
      <w:bCs/>
      <w:sz w:val="24"/>
      <w:szCs w:val="24"/>
    </w:rPr>
  </w:style>
  <w:style w:type="paragraph" w:styleId="BalloonText">
    <w:name w:val="Balloon Text"/>
    <w:basedOn w:val="Normal"/>
    <w:link w:val="BalloonTextChar"/>
    <w:uiPriority w:val="99"/>
    <w:semiHidden/>
    <w:unhideWhenUsed/>
    <w:rsid w:val="00784B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B76"/>
    <w:rPr>
      <w:rFonts w:ascii="Lucida Grande" w:hAnsi="Lucida Grande" w:cs="Lucida Grande"/>
      <w:sz w:val="18"/>
      <w:szCs w:val="18"/>
    </w:rPr>
  </w:style>
  <w:style w:type="character" w:customStyle="1" w:styleId="Heading1Char">
    <w:name w:val="Heading 1 Char"/>
    <w:aliases w:val="OGC Header Level 1 Char,numbered Char"/>
    <w:basedOn w:val="DefaultParagraphFont"/>
    <w:link w:val="Heading1"/>
    <w:uiPriority w:val="9"/>
    <w:rsid w:val="00BD6EE1"/>
    <w:rPr>
      <w:b/>
      <w:bCs/>
      <w:sz w:val="28"/>
      <w:szCs w:val="24"/>
    </w:rPr>
  </w:style>
  <w:style w:type="character" w:customStyle="1" w:styleId="Heading3Char">
    <w:name w:val="Heading 3 Char"/>
    <w:aliases w:val="OGC Heading 3 Char"/>
    <w:basedOn w:val="DefaultParagraphFont"/>
    <w:link w:val="Heading3"/>
    <w:uiPriority w:val="9"/>
    <w:rsid w:val="00BD6EE1"/>
    <w:rPr>
      <w:rFonts w:cs="Arial"/>
      <w:b/>
      <w:bCs/>
      <w:sz w:val="24"/>
      <w:szCs w:val="26"/>
    </w:rPr>
  </w:style>
  <w:style w:type="character" w:customStyle="1" w:styleId="Heading4Char">
    <w:name w:val="Heading 4 Char"/>
    <w:aliases w:val="OGC Heading 4 Char"/>
    <w:basedOn w:val="DefaultParagraphFont"/>
    <w:link w:val="Heading4"/>
    <w:uiPriority w:val="9"/>
    <w:rsid w:val="00BD6EE1"/>
    <w:rPr>
      <w:b/>
      <w:bCs/>
      <w:sz w:val="24"/>
      <w:szCs w:val="28"/>
    </w:rPr>
  </w:style>
  <w:style w:type="character" w:customStyle="1" w:styleId="Heading5Char">
    <w:name w:val="Heading 5 Char"/>
    <w:basedOn w:val="DefaultParagraphFont"/>
    <w:link w:val="Heading5"/>
    <w:uiPriority w:val="9"/>
    <w:rsid w:val="00BD6EE1"/>
    <w:rPr>
      <w:b/>
      <w:bCs/>
      <w:i/>
      <w:iCs/>
      <w:sz w:val="26"/>
      <w:szCs w:val="26"/>
    </w:rPr>
  </w:style>
  <w:style w:type="character" w:customStyle="1" w:styleId="Heading6Char">
    <w:name w:val="Heading 6 Char"/>
    <w:basedOn w:val="DefaultParagraphFont"/>
    <w:link w:val="Heading6"/>
    <w:uiPriority w:val="9"/>
    <w:rsid w:val="00BD6EE1"/>
    <w:rPr>
      <w:b/>
      <w:bCs/>
      <w:sz w:val="22"/>
      <w:szCs w:val="22"/>
    </w:rPr>
  </w:style>
  <w:style w:type="paragraph" w:styleId="ListParagraph">
    <w:name w:val="List Paragraph"/>
    <w:basedOn w:val="Normal"/>
    <w:uiPriority w:val="34"/>
    <w:qFormat/>
    <w:rsid w:val="00BD6EE1"/>
    <w:pPr>
      <w:ind w:left="720"/>
      <w:contextualSpacing/>
    </w:pPr>
  </w:style>
  <w:style w:type="paragraph" w:styleId="NormalWeb">
    <w:name w:val="Normal (Web)"/>
    <w:basedOn w:val="Normal"/>
    <w:uiPriority w:val="99"/>
    <w:unhideWhenUsed/>
    <w:rsid w:val="00BD6EE1"/>
    <w:pPr>
      <w:spacing w:before="100" w:beforeAutospacing="1" w:after="100" w:afterAutospacing="1"/>
    </w:pPr>
    <w:rPr>
      <w:lang w:val="en-GB" w:eastAsia="en-GB"/>
    </w:rPr>
  </w:style>
  <w:style w:type="paragraph" w:styleId="Caption">
    <w:name w:val="caption"/>
    <w:basedOn w:val="Normal"/>
    <w:next w:val="Normal"/>
    <w:uiPriority w:val="35"/>
    <w:unhideWhenUsed/>
    <w:qFormat/>
    <w:rsid w:val="00BD6EE1"/>
    <w:pPr>
      <w:spacing w:after="200"/>
    </w:pPr>
    <w:rPr>
      <w:b/>
      <w:bCs/>
      <w:color w:val="4F81BD" w:themeColor="accent1"/>
      <w:sz w:val="18"/>
      <w:szCs w:val="18"/>
    </w:rPr>
  </w:style>
  <w:style w:type="character" w:styleId="Strong">
    <w:name w:val="Strong"/>
    <w:basedOn w:val="DefaultParagraphFont"/>
    <w:uiPriority w:val="22"/>
    <w:qFormat/>
    <w:rsid w:val="00BD6EE1"/>
    <w:rPr>
      <w:b/>
      <w:bCs/>
    </w:rPr>
  </w:style>
  <w:style w:type="character" w:styleId="Emphasis">
    <w:name w:val="Emphasis"/>
    <w:basedOn w:val="DefaultParagraphFont"/>
    <w:uiPriority w:val="20"/>
    <w:qFormat/>
    <w:rsid w:val="00BD6EE1"/>
    <w:rPr>
      <w:i/>
      <w:iCs/>
    </w:rPr>
  </w:style>
  <w:style w:type="paragraph" w:styleId="HTMLPreformatted">
    <w:name w:val="HTML Preformatted"/>
    <w:basedOn w:val="Normal"/>
    <w:link w:val="HTMLPreformattedChar"/>
    <w:uiPriority w:val="99"/>
    <w:unhideWhenUsed/>
    <w:rsid w:val="00BD6EE1"/>
    <w:pPr>
      <w:pBdr>
        <w:top w:val="single" w:sz="4" w:space="2" w:color="AAA688"/>
        <w:left w:val="single" w:sz="4" w:space="2" w:color="AAA688"/>
        <w:bottom w:val="single" w:sz="4" w:space="2" w:color="DDD6CC"/>
        <w:right w:val="single" w:sz="4" w:space="2" w:color="DDD6CC"/>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64" w:lineRule="atLeast"/>
    </w:pPr>
    <w:rPr>
      <w:rFonts w:ascii="Courier New" w:hAnsi="Courier New" w:cs="Courier New"/>
      <w:color w:val="330000"/>
      <w:sz w:val="20"/>
      <w:szCs w:val="20"/>
      <w:lang w:val="en-GB" w:eastAsia="en-GB"/>
    </w:rPr>
  </w:style>
  <w:style w:type="character" w:customStyle="1" w:styleId="HTMLPreformattedChar">
    <w:name w:val="HTML Preformatted Char"/>
    <w:basedOn w:val="DefaultParagraphFont"/>
    <w:link w:val="HTMLPreformatted"/>
    <w:uiPriority w:val="99"/>
    <w:rsid w:val="00BD6EE1"/>
    <w:rPr>
      <w:rFonts w:ascii="Courier New" w:hAnsi="Courier New" w:cs="Courier New"/>
      <w:color w:val="330000"/>
      <w:shd w:val="clear" w:color="auto" w:fill="FFFFCC"/>
      <w:lang w:val="en-GB" w:eastAsia="en-GB"/>
    </w:rPr>
  </w:style>
  <w:style w:type="character" w:customStyle="1" w:styleId="twikinewlink1">
    <w:name w:val="twikinewlink1"/>
    <w:basedOn w:val="DefaultParagraphFont"/>
    <w:rsid w:val="00BD6EE1"/>
    <w:rPr>
      <w:bdr w:val="single" w:sz="2" w:space="0" w:color="DDDDDD" w:frame="1"/>
    </w:rPr>
  </w:style>
  <w:style w:type="paragraph" w:customStyle="1" w:styleId="foswikiclear">
    <w:name w:val="foswikiclear"/>
    <w:basedOn w:val="Normal"/>
    <w:rsid w:val="00BD6EE1"/>
    <w:pPr>
      <w:spacing w:after="0" w:line="0" w:lineRule="auto"/>
    </w:pPr>
    <w:rPr>
      <w:lang w:val="en-GB" w:eastAsia="en-GB"/>
    </w:rPr>
  </w:style>
  <w:style w:type="paragraph" w:customStyle="1" w:styleId="foswikimakevisible">
    <w:name w:val="foswikimakevisible"/>
    <w:basedOn w:val="Normal"/>
    <w:rsid w:val="00BD6EE1"/>
    <w:pPr>
      <w:spacing w:before="100" w:beforeAutospacing="1" w:after="100" w:afterAutospacing="1"/>
    </w:pPr>
    <w:rPr>
      <w:vanish/>
      <w:lang w:val="en-GB" w:eastAsia="en-GB"/>
    </w:rPr>
  </w:style>
  <w:style w:type="paragraph" w:customStyle="1" w:styleId="foswikimakevisibleinline">
    <w:name w:val="foswikimakevisibleinline"/>
    <w:basedOn w:val="Normal"/>
    <w:rsid w:val="00BD6EE1"/>
    <w:pPr>
      <w:spacing w:before="100" w:beforeAutospacing="1" w:after="100" w:afterAutospacing="1"/>
    </w:pPr>
    <w:rPr>
      <w:vanish/>
      <w:lang w:val="en-GB" w:eastAsia="en-GB"/>
    </w:rPr>
  </w:style>
  <w:style w:type="paragraph" w:customStyle="1" w:styleId="foswikimakevisibleblock">
    <w:name w:val="foswikimakevisibleblock"/>
    <w:basedOn w:val="Normal"/>
    <w:rsid w:val="00BD6EE1"/>
    <w:pPr>
      <w:spacing w:before="100" w:beforeAutospacing="1" w:after="100" w:afterAutospacing="1"/>
    </w:pPr>
    <w:rPr>
      <w:vanish/>
      <w:lang w:val="en-GB" w:eastAsia="en-GB"/>
    </w:rPr>
  </w:style>
  <w:style w:type="paragraph" w:customStyle="1" w:styleId="foswikiright">
    <w:name w:val="foswikiright"/>
    <w:basedOn w:val="Normal"/>
    <w:rsid w:val="00BD6EE1"/>
    <w:pPr>
      <w:spacing w:after="0"/>
    </w:pPr>
    <w:rPr>
      <w:lang w:val="en-GB" w:eastAsia="en-GB"/>
    </w:rPr>
  </w:style>
  <w:style w:type="paragraph" w:customStyle="1" w:styleId="foswikihidden">
    <w:name w:val="foswikihidden"/>
    <w:basedOn w:val="Normal"/>
    <w:rsid w:val="00BD6EE1"/>
    <w:pPr>
      <w:spacing w:before="100" w:beforeAutospacing="1" w:after="100" w:afterAutospacing="1"/>
    </w:pPr>
    <w:rPr>
      <w:vanish/>
      <w:lang w:val="en-GB" w:eastAsia="en-GB"/>
    </w:rPr>
  </w:style>
  <w:style w:type="paragraph" w:customStyle="1" w:styleId="foswikismall">
    <w:name w:val="foswikismall"/>
    <w:basedOn w:val="Normal"/>
    <w:rsid w:val="00BD6EE1"/>
    <w:pPr>
      <w:spacing w:before="100" w:beforeAutospacing="1" w:after="100" w:afterAutospacing="1" w:line="360" w:lineRule="atLeast"/>
    </w:pPr>
    <w:rPr>
      <w:sz w:val="21"/>
      <w:szCs w:val="21"/>
      <w:lang w:val="en-GB" w:eastAsia="en-GB"/>
    </w:rPr>
  </w:style>
  <w:style w:type="paragraph" w:customStyle="1" w:styleId="foswikismallish">
    <w:name w:val="foswikismallish"/>
    <w:basedOn w:val="Normal"/>
    <w:rsid w:val="00BD6EE1"/>
    <w:pPr>
      <w:spacing w:before="100" w:beforeAutospacing="1" w:after="100" w:afterAutospacing="1" w:line="360" w:lineRule="atLeast"/>
    </w:pPr>
    <w:rPr>
      <w:sz w:val="23"/>
      <w:szCs w:val="23"/>
      <w:lang w:val="en-GB" w:eastAsia="en-GB"/>
    </w:rPr>
  </w:style>
  <w:style w:type="paragraph" w:customStyle="1" w:styleId="foswikilarge">
    <w:name w:val="foswikilarge"/>
    <w:basedOn w:val="Normal"/>
    <w:rsid w:val="00BD6EE1"/>
    <w:pPr>
      <w:spacing w:before="100" w:beforeAutospacing="1" w:after="100" w:afterAutospacing="1" w:line="360" w:lineRule="atLeast"/>
    </w:pPr>
    <w:rPr>
      <w:sz w:val="31"/>
      <w:szCs w:val="31"/>
      <w:lang w:val="en-GB" w:eastAsia="en-GB"/>
    </w:rPr>
  </w:style>
  <w:style w:type="paragraph" w:customStyle="1" w:styleId="foswikibroadcastmessage">
    <w:name w:val="foswikibroadcastmessage"/>
    <w:basedOn w:val="Normal"/>
    <w:rsid w:val="00BD6EE1"/>
    <w:pPr>
      <w:pBdr>
        <w:top w:val="single" w:sz="6" w:space="12" w:color="FBAD17"/>
        <w:left w:val="single" w:sz="6" w:space="8" w:color="FBAD17"/>
        <w:bottom w:val="single" w:sz="6" w:space="12" w:color="FBAD17"/>
        <w:right w:val="single" w:sz="6" w:space="8" w:color="FBAD17"/>
      </w:pBdr>
      <w:shd w:val="clear" w:color="auto" w:fill="FFF7E7"/>
      <w:spacing w:after="300"/>
    </w:pPr>
    <w:rPr>
      <w:lang w:val="en-GB" w:eastAsia="en-GB"/>
    </w:rPr>
  </w:style>
  <w:style w:type="paragraph" w:customStyle="1" w:styleId="foswikinotification">
    <w:name w:val="foswikinotification"/>
    <w:basedOn w:val="Normal"/>
    <w:rsid w:val="00BD6EE1"/>
    <w:pPr>
      <w:pBdr>
        <w:top w:val="single" w:sz="6" w:space="12" w:color="FBAD17"/>
        <w:left w:val="single" w:sz="6" w:space="8" w:color="FBAD17"/>
        <w:bottom w:val="single" w:sz="6" w:space="12" w:color="FBAD17"/>
        <w:right w:val="single" w:sz="6" w:space="8" w:color="FBAD17"/>
      </w:pBdr>
      <w:shd w:val="clear" w:color="auto" w:fill="FFF7E7"/>
      <w:spacing w:before="120" w:after="120"/>
    </w:pPr>
    <w:rPr>
      <w:lang w:val="en-GB" w:eastAsia="en-GB"/>
    </w:rPr>
  </w:style>
  <w:style w:type="paragraph" w:customStyle="1" w:styleId="foswikimessage">
    <w:name w:val="foswikimessage"/>
    <w:basedOn w:val="Normal"/>
    <w:rsid w:val="00BD6EE1"/>
    <w:pPr>
      <w:shd w:val="clear" w:color="auto" w:fill="FFF7E7"/>
      <w:spacing w:before="120" w:after="120"/>
    </w:pPr>
    <w:rPr>
      <w:lang w:val="en-GB" w:eastAsia="en-GB"/>
    </w:rPr>
  </w:style>
  <w:style w:type="paragraph" w:customStyle="1" w:styleId="foswikialert">
    <w:name w:val="foswikialert"/>
    <w:basedOn w:val="Normal"/>
    <w:rsid w:val="00BD6EE1"/>
    <w:pPr>
      <w:spacing w:before="100" w:beforeAutospacing="1" w:after="100" w:afterAutospacing="1"/>
    </w:pPr>
    <w:rPr>
      <w:color w:val="FF0000"/>
      <w:lang w:val="en-GB" w:eastAsia="en-GB"/>
    </w:rPr>
  </w:style>
  <w:style w:type="paragraph" w:customStyle="1" w:styleId="foswikiemulatedlink">
    <w:name w:val="foswikiemulatedlink"/>
    <w:basedOn w:val="Normal"/>
    <w:rsid w:val="00BD6EE1"/>
    <w:pPr>
      <w:spacing w:before="100" w:beforeAutospacing="1" w:after="100" w:afterAutospacing="1"/>
    </w:pPr>
    <w:rPr>
      <w:color w:val="0066CC"/>
      <w:u w:val="single"/>
      <w:lang w:val="en-GB" w:eastAsia="en-GB"/>
    </w:rPr>
  </w:style>
  <w:style w:type="paragraph" w:customStyle="1" w:styleId="foswikiaccesskey">
    <w:name w:val="foswikiaccesskey"/>
    <w:basedOn w:val="Normal"/>
    <w:rsid w:val="00BD6EE1"/>
    <w:pPr>
      <w:spacing w:before="100" w:beforeAutospacing="1" w:after="100" w:afterAutospacing="1"/>
    </w:pPr>
    <w:rPr>
      <w:lang w:val="en-GB" w:eastAsia="en-GB"/>
    </w:rPr>
  </w:style>
  <w:style w:type="paragraph" w:customStyle="1" w:styleId="foswikipreviewarea">
    <w:name w:val="foswikipreviewarea"/>
    <w:basedOn w:val="Normal"/>
    <w:rsid w:val="00BD6EE1"/>
    <w:pPr>
      <w:shd w:val="clear" w:color="auto" w:fill="FFFFFF"/>
      <w:spacing w:after="480"/>
    </w:pPr>
    <w:rPr>
      <w:lang w:val="en-GB" w:eastAsia="en-GB"/>
    </w:rPr>
  </w:style>
  <w:style w:type="paragraph" w:customStyle="1" w:styleId="foswikitabcontent">
    <w:name w:val="foswikitabcontent"/>
    <w:basedOn w:val="Normal"/>
    <w:rsid w:val="00BD6EE1"/>
    <w:pPr>
      <w:pBdr>
        <w:top w:val="single" w:sz="6" w:space="0" w:color="CCCCCC"/>
        <w:left w:val="single" w:sz="6" w:space="0" w:color="CCCCCC"/>
        <w:bottom w:val="single" w:sz="6" w:space="0" w:color="CCCCCC"/>
        <w:right w:val="single" w:sz="6" w:space="0" w:color="CCCCCC"/>
      </w:pBdr>
      <w:shd w:val="clear" w:color="auto" w:fill="FFFFFF"/>
    </w:pPr>
    <w:rPr>
      <w:lang w:val="en-GB" w:eastAsia="en-GB"/>
    </w:rPr>
  </w:style>
  <w:style w:type="paragraph" w:customStyle="1" w:styleId="foswikiyellowfg">
    <w:name w:val="foswikiyellowfg"/>
    <w:basedOn w:val="Normal"/>
    <w:rsid w:val="00BD6EE1"/>
    <w:pPr>
      <w:spacing w:before="100" w:beforeAutospacing="1" w:after="100" w:afterAutospacing="1"/>
    </w:pPr>
    <w:rPr>
      <w:color w:val="FFFF00"/>
      <w:lang w:val="en-GB" w:eastAsia="en-GB"/>
    </w:rPr>
  </w:style>
  <w:style w:type="paragraph" w:customStyle="1" w:styleId="foswikiorangefg">
    <w:name w:val="foswikiorangefg"/>
    <w:basedOn w:val="Normal"/>
    <w:rsid w:val="00BD6EE1"/>
    <w:pPr>
      <w:spacing w:before="100" w:beforeAutospacing="1" w:after="100" w:afterAutospacing="1"/>
    </w:pPr>
    <w:rPr>
      <w:color w:val="FF6600"/>
      <w:lang w:val="en-GB" w:eastAsia="en-GB"/>
    </w:rPr>
  </w:style>
  <w:style w:type="paragraph" w:customStyle="1" w:styleId="foswikiredfg">
    <w:name w:val="foswikiredfg"/>
    <w:basedOn w:val="Normal"/>
    <w:rsid w:val="00BD6EE1"/>
    <w:pPr>
      <w:spacing w:before="100" w:beforeAutospacing="1" w:after="100" w:afterAutospacing="1"/>
    </w:pPr>
    <w:rPr>
      <w:color w:val="FF0000"/>
      <w:lang w:val="en-GB" w:eastAsia="en-GB"/>
    </w:rPr>
  </w:style>
  <w:style w:type="paragraph" w:customStyle="1" w:styleId="foswikipinkfg">
    <w:name w:val="foswikipinkfg"/>
    <w:basedOn w:val="Normal"/>
    <w:rsid w:val="00BD6EE1"/>
    <w:pPr>
      <w:spacing w:before="100" w:beforeAutospacing="1" w:after="100" w:afterAutospacing="1"/>
    </w:pPr>
    <w:rPr>
      <w:color w:val="FF00FF"/>
      <w:lang w:val="en-GB" w:eastAsia="en-GB"/>
    </w:rPr>
  </w:style>
  <w:style w:type="paragraph" w:customStyle="1" w:styleId="foswikipurplefg">
    <w:name w:val="foswikipurplefg"/>
    <w:basedOn w:val="Normal"/>
    <w:rsid w:val="00BD6EE1"/>
    <w:pPr>
      <w:spacing w:before="100" w:beforeAutospacing="1" w:after="100" w:afterAutospacing="1"/>
    </w:pPr>
    <w:rPr>
      <w:color w:val="800080"/>
      <w:lang w:val="en-GB" w:eastAsia="en-GB"/>
    </w:rPr>
  </w:style>
  <w:style w:type="paragraph" w:customStyle="1" w:styleId="foswikitealfg">
    <w:name w:val="foswikitealfg"/>
    <w:basedOn w:val="Normal"/>
    <w:rsid w:val="00BD6EE1"/>
    <w:pPr>
      <w:spacing w:before="100" w:beforeAutospacing="1" w:after="100" w:afterAutospacing="1"/>
    </w:pPr>
    <w:rPr>
      <w:color w:val="008080"/>
      <w:lang w:val="en-GB" w:eastAsia="en-GB"/>
    </w:rPr>
  </w:style>
  <w:style w:type="paragraph" w:customStyle="1" w:styleId="foswikinavyfg">
    <w:name w:val="foswikinavyfg"/>
    <w:basedOn w:val="Normal"/>
    <w:rsid w:val="00BD6EE1"/>
    <w:pPr>
      <w:spacing w:before="100" w:beforeAutospacing="1" w:after="100" w:afterAutospacing="1"/>
    </w:pPr>
    <w:rPr>
      <w:color w:val="000080"/>
      <w:lang w:val="en-GB" w:eastAsia="en-GB"/>
    </w:rPr>
  </w:style>
  <w:style w:type="paragraph" w:customStyle="1" w:styleId="foswikibluefg">
    <w:name w:val="foswikibluefg"/>
    <w:basedOn w:val="Normal"/>
    <w:rsid w:val="00BD6EE1"/>
    <w:pPr>
      <w:spacing w:before="100" w:beforeAutospacing="1" w:after="100" w:afterAutospacing="1"/>
    </w:pPr>
    <w:rPr>
      <w:color w:val="0000FF"/>
      <w:lang w:val="en-GB" w:eastAsia="en-GB"/>
    </w:rPr>
  </w:style>
  <w:style w:type="paragraph" w:customStyle="1" w:styleId="foswikiaquafg">
    <w:name w:val="foswikiaquafg"/>
    <w:basedOn w:val="Normal"/>
    <w:rsid w:val="00BD6EE1"/>
    <w:pPr>
      <w:spacing w:before="100" w:beforeAutospacing="1" w:after="100" w:afterAutospacing="1"/>
    </w:pPr>
    <w:rPr>
      <w:color w:val="00FFFF"/>
      <w:lang w:val="en-GB" w:eastAsia="en-GB"/>
    </w:rPr>
  </w:style>
  <w:style w:type="paragraph" w:customStyle="1" w:styleId="foswikilimefg">
    <w:name w:val="foswikilimefg"/>
    <w:basedOn w:val="Normal"/>
    <w:rsid w:val="00BD6EE1"/>
    <w:pPr>
      <w:spacing w:before="100" w:beforeAutospacing="1" w:after="100" w:afterAutospacing="1"/>
    </w:pPr>
    <w:rPr>
      <w:color w:val="00FF00"/>
      <w:lang w:val="en-GB" w:eastAsia="en-GB"/>
    </w:rPr>
  </w:style>
  <w:style w:type="paragraph" w:customStyle="1" w:styleId="foswikigreenfg">
    <w:name w:val="foswikigreenfg"/>
    <w:basedOn w:val="Normal"/>
    <w:rsid w:val="00BD6EE1"/>
    <w:pPr>
      <w:spacing w:before="100" w:beforeAutospacing="1" w:after="100" w:afterAutospacing="1"/>
    </w:pPr>
    <w:rPr>
      <w:color w:val="008000"/>
      <w:lang w:val="en-GB" w:eastAsia="en-GB"/>
    </w:rPr>
  </w:style>
  <w:style w:type="paragraph" w:customStyle="1" w:styleId="foswikiolivefg">
    <w:name w:val="foswikiolivefg"/>
    <w:basedOn w:val="Normal"/>
    <w:rsid w:val="00BD6EE1"/>
    <w:pPr>
      <w:spacing w:before="100" w:beforeAutospacing="1" w:after="100" w:afterAutospacing="1"/>
    </w:pPr>
    <w:rPr>
      <w:color w:val="808000"/>
      <w:lang w:val="en-GB" w:eastAsia="en-GB"/>
    </w:rPr>
  </w:style>
  <w:style w:type="paragraph" w:customStyle="1" w:styleId="foswikimaroonfg">
    <w:name w:val="foswikimaroonfg"/>
    <w:basedOn w:val="Normal"/>
    <w:rsid w:val="00BD6EE1"/>
    <w:pPr>
      <w:spacing w:before="100" w:beforeAutospacing="1" w:after="100" w:afterAutospacing="1"/>
    </w:pPr>
    <w:rPr>
      <w:color w:val="800000"/>
      <w:lang w:val="en-GB" w:eastAsia="en-GB"/>
    </w:rPr>
  </w:style>
  <w:style w:type="paragraph" w:customStyle="1" w:styleId="foswikibrownfg">
    <w:name w:val="foswikibrownfg"/>
    <w:basedOn w:val="Normal"/>
    <w:rsid w:val="00BD6EE1"/>
    <w:pPr>
      <w:spacing w:before="100" w:beforeAutospacing="1" w:after="100" w:afterAutospacing="1"/>
    </w:pPr>
    <w:rPr>
      <w:color w:val="996633"/>
      <w:lang w:val="en-GB" w:eastAsia="en-GB"/>
    </w:rPr>
  </w:style>
  <w:style w:type="paragraph" w:customStyle="1" w:styleId="foswikiblackfg">
    <w:name w:val="foswikiblackfg"/>
    <w:basedOn w:val="Normal"/>
    <w:rsid w:val="00BD6EE1"/>
    <w:pPr>
      <w:spacing w:before="100" w:beforeAutospacing="1" w:after="100" w:afterAutospacing="1"/>
    </w:pPr>
    <w:rPr>
      <w:color w:val="000000"/>
      <w:lang w:val="en-GB" w:eastAsia="en-GB"/>
    </w:rPr>
  </w:style>
  <w:style w:type="paragraph" w:customStyle="1" w:styleId="foswikigrayfg">
    <w:name w:val="foswikigrayfg"/>
    <w:basedOn w:val="Normal"/>
    <w:rsid w:val="00BD6EE1"/>
    <w:pPr>
      <w:spacing w:before="100" w:beforeAutospacing="1" w:after="100" w:afterAutospacing="1"/>
    </w:pPr>
    <w:rPr>
      <w:color w:val="808080"/>
      <w:lang w:val="en-GB" w:eastAsia="en-GB"/>
    </w:rPr>
  </w:style>
  <w:style w:type="paragraph" w:customStyle="1" w:styleId="foswikisilverfg">
    <w:name w:val="foswikisilverfg"/>
    <w:basedOn w:val="Normal"/>
    <w:rsid w:val="00BD6EE1"/>
    <w:pPr>
      <w:spacing w:before="100" w:beforeAutospacing="1" w:after="100" w:afterAutospacing="1"/>
    </w:pPr>
    <w:rPr>
      <w:color w:val="C0C0C0"/>
      <w:lang w:val="en-GB" w:eastAsia="en-GB"/>
    </w:rPr>
  </w:style>
  <w:style w:type="paragraph" w:customStyle="1" w:styleId="foswikiwhitefg">
    <w:name w:val="foswikiwhitefg"/>
    <w:basedOn w:val="Normal"/>
    <w:rsid w:val="00BD6EE1"/>
    <w:pPr>
      <w:spacing w:before="100" w:beforeAutospacing="1" w:after="100" w:afterAutospacing="1"/>
    </w:pPr>
    <w:rPr>
      <w:color w:val="FFFFFF"/>
      <w:lang w:val="en-GB" w:eastAsia="en-GB"/>
    </w:rPr>
  </w:style>
  <w:style w:type="paragraph" w:customStyle="1" w:styleId="foswikiyellowbg">
    <w:name w:val="foswikiyellowbg"/>
    <w:basedOn w:val="Normal"/>
    <w:rsid w:val="00BD6EE1"/>
    <w:pPr>
      <w:shd w:val="clear" w:color="auto" w:fill="FFFF00"/>
      <w:spacing w:before="100" w:beforeAutospacing="1" w:after="100" w:afterAutospacing="1"/>
    </w:pPr>
    <w:rPr>
      <w:lang w:val="en-GB" w:eastAsia="en-GB"/>
    </w:rPr>
  </w:style>
  <w:style w:type="paragraph" w:customStyle="1" w:styleId="foswikiorangebg">
    <w:name w:val="foswikiorangebg"/>
    <w:basedOn w:val="Normal"/>
    <w:rsid w:val="00BD6EE1"/>
    <w:pPr>
      <w:shd w:val="clear" w:color="auto" w:fill="FF6600"/>
      <w:spacing w:before="100" w:beforeAutospacing="1" w:after="100" w:afterAutospacing="1"/>
    </w:pPr>
    <w:rPr>
      <w:lang w:val="en-GB" w:eastAsia="en-GB"/>
    </w:rPr>
  </w:style>
  <w:style w:type="paragraph" w:customStyle="1" w:styleId="foswikiredbg">
    <w:name w:val="foswikiredbg"/>
    <w:basedOn w:val="Normal"/>
    <w:rsid w:val="00BD6EE1"/>
    <w:pPr>
      <w:shd w:val="clear" w:color="auto" w:fill="FF0000"/>
      <w:spacing w:before="100" w:beforeAutospacing="1" w:after="100" w:afterAutospacing="1"/>
    </w:pPr>
    <w:rPr>
      <w:lang w:val="en-GB" w:eastAsia="en-GB"/>
    </w:rPr>
  </w:style>
  <w:style w:type="paragraph" w:customStyle="1" w:styleId="foswikipinkbg">
    <w:name w:val="foswikipinkbg"/>
    <w:basedOn w:val="Normal"/>
    <w:rsid w:val="00BD6EE1"/>
    <w:pPr>
      <w:shd w:val="clear" w:color="auto" w:fill="FF00FF"/>
      <w:spacing w:before="100" w:beforeAutospacing="1" w:after="100" w:afterAutospacing="1"/>
    </w:pPr>
    <w:rPr>
      <w:lang w:val="en-GB" w:eastAsia="en-GB"/>
    </w:rPr>
  </w:style>
  <w:style w:type="paragraph" w:customStyle="1" w:styleId="foswikipurplebg">
    <w:name w:val="foswikipurplebg"/>
    <w:basedOn w:val="Normal"/>
    <w:rsid w:val="00BD6EE1"/>
    <w:pPr>
      <w:shd w:val="clear" w:color="auto" w:fill="800080"/>
      <w:spacing w:before="100" w:beforeAutospacing="1" w:after="100" w:afterAutospacing="1"/>
    </w:pPr>
    <w:rPr>
      <w:lang w:val="en-GB" w:eastAsia="en-GB"/>
    </w:rPr>
  </w:style>
  <w:style w:type="paragraph" w:customStyle="1" w:styleId="foswikinavybg">
    <w:name w:val="foswikinavybg"/>
    <w:basedOn w:val="Normal"/>
    <w:rsid w:val="00BD6EE1"/>
    <w:pPr>
      <w:shd w:val="clear" w:color="auto" w:fill="000080"/>
      <w:spacing w:before="100" w:beforeAutospacing="1" w:after="100" w:afterAutospacing="1"/>
    </w:pPr>
    <w:rPr>
      <w:lang w:val="en-GB" w:eastAsia="en-GB"/>
    </w:rPr>
  </w:style>
  <w:style w:type="paragraph" w:customStyle="1" w:styleId="foswikibluebg">
    <w:name w:val="foswikibluebg"/>
    <w:basedOn w:val="Normal"/>
    <w:rsid w:val="00BD6EE1"/>
    <w:pPr>
      <w:shd w:val="clear" w:color="auto" w:fill="0000FF"/>
      <w:spacing w:before="100" w:beforeAutospacing="1" w:after="100" w:afterAutospacing="1"/>
    </w:pPr>
    <w:rPr>
      <w:lang w:val="en-GB" w:eastAsia="en-GB"/>
    </w:rPr>
  </w:style>
  <w:style w:type="paragraph" w:customStyle="1" w:styleId="foswikitealbg">
    <w:name w:val="foswikitealbg"/>
    <w:basedOn w:val="Normal"/>
    <w:rsid w:val="00BD6EE1"/>
    <w:pPr>
      <w:shd w:val="clear" w:color="auto" w:fill="008080"/>
      <w:spacing w:before="100" w:beforeAutospacing="1" w:after="100" w:afterAutospacing="1"/>
    </w:pPr>
    <w:rPr>
      <w:lang w:val="en-GB" w:eastAsia="en-GB"/>
    </w:rPr>
  </w:style>
  <w:style w:type="paragraph" w:customStyle="1" w:styleId="foswikiaquabg">
    <w:name w:val="foswikiaquabg"/>
    <w:basedOn w:val="Normal"/>
    <w:rsid w:val="00BD6EE1"/>
    <w:pPr>
      <w:shd w:val="clear" w:color="auto" w:fill="00FFFF"/>
      <w:spacing w:before="100" w:beforeAutospacing="1" w:after="100" w:afterAutospacing="1"/>
    </w:pPr>
    <w:rPr>
      <w:lang w:val="en-GB" w:eastAsia="en-GB"/>
    </w:rPr>
  </w:style>
  <w:style w:type="paragraph" w:customStyle="1" w:styleId="foswikilimebg">
    <w:name w:val="foswikilimebg"/>
    <w:basedOn w:val="Normal"/>
    <w:rsid w:val="00BD6EE1"/>
    <w:pPr>
      <w:shd w:val="clear" w:color="auto" w:fill="00FF00"/>
      <w:spacing w:before="100" w:beforeAutospacing="1" w:after="100" w:afterAutospacing="1"/>
    </w:pPr>
    <w:rPr>
      <w:lang w:val="en-GB" w:eastAsia="en-GB"/>
    </w:rPr>
  </w:style>
  <w:style w:type="paragraph" w:customStyle="1" w:styleId="foswikigreenbg">
    <w:name w:val="foswikigreenbg"/>
    <w:basedOn w:val="Normal"/>
    <w:rsid w:val="00BD6EE1"/>
    <w:pPr>
      <w:shd w:val="clear" w:color="auto" w:fill="008000"/>
      <w:spacing w:before="100" w:beforeAutospacing="1" w:after="100" w:afterAutospacing="1"/>
    </w:pPr>
    <w:rPr>
      <w:lang w:val="en-GB" w:eastAsia="en-GB"/>
    </w:rPr>
  </w:style>
  <w:style w:type="paragraph" w:customStyle="1" w:styleId="foswikiolivebg">
    <w:name w:val="foswikiolivebg"/>
    <w:basedOn w:val="Normal"/>
    <w:rsid w:val="00BD6EE1"/>
    <w:pPr>
      <w:shd w:val="clear" w:color="auto" w:fill="808000"/>
      <w:spacing w:before="100" w:beforeAutospacing="1" w:after="100" w:afterAutospacing="1"/>
    </w:pPr>
    <w:rPr>
      <w:lang w:val="en-GB" w:eastAsia="en-GB"/>
    </w:rPr>
  </w:style>
  <w:style w:type="paragraph" w:customStyle="1" w:styleId="foswikimaroonbg">
    <w:name w:val="foswikimaroonbg"/>
    <w:basedOn w:val="Normal"/>
    <w:rsid w:val="00BD6EE1"/>
    <w:pPr>
      <w:shd w:val="clear" w:color="auto" w:fill="800000"/>
      <w:spacing w:before="100" w:beforeAutospacing="1" w:after="100" w:afterAutospacing="1"/>
    </w:pPr>
    <w:rPr>
      <w:lang w:val="en-GB" w:eastAsia="en-GB"/>
    </w:rPr>
  </w:style>
  <w:style w:type="paragraph" w:customStyle="1" w:styleId="foswikibrownbg">
    <w:name w:val="foswikibrownbg"/>
    <w:basedOn w:val="Normal"/>
    <w:rsid w:val="00BD6EE1"/>
    <w:pPr>
      <w:shd w:val="clear" w:color="auto" w:fill="996633"/>
      <w:spacing w:before="100" w:beforeAutospacing="1" w:after="100" w:afterAutospacing="1"/>
    </w:pPr>
    <w:rPr>
      <w:lang w:val="en-GB" w:eastAsia="en-GB"/>
    </w:rPr>
  </w:style>
  <w:style w:type="paragraph" w:customStyle="1" w:styleId="foswikiblackbg">
    <w:name w:val="foswikiblackbg"/>
    <w:basedOn w:val="Normal"/>
    <w:rsid w:val="00BD6EE1"/>
    <w:pPr>
      <w:shd w:val="clear" w:color="auto" w:fill="000000"/>
      <w:spacing w:before="100" w:beforeAutospacing="1" w:after="100" w:afterAutospacing="1"/>
    </w:pPr>
    <w:rPr>
      <w:lang w:val="en-GB" w:eastAsia="en-GB"/>
    </w:rPr>
  </w:style>
  <w:style w:type="paragraph" w:customStyle="1" w:styleId="foswikigraybg">
    <w:name w:val="foswikigraybg"/>
    <w:basedOn w:val="Normal"/>
    <w:rsid w:val="00BD6EE1"/>
    <w:pPr>
      <w:shd w:val="clear" w:color="auto" w:fill="808080"/>
      <w:spacing w:before="100" w:beforeAutospacing="1" w:after="100" w:afterAutospacing="1"/>
    </w:pPr>
    <w:rPr>
      <w:lang w:val="en-GB" w:eastAsia="en-GB"/>
    </w:rPr>
  </w:style>
  <w:style w:type="paragraph" w:customStyle="1" w:styleId="foswikisilverbg">
    <w:name w:val="foswikisilverbg"/>
    <w:basedOn w:val="Normal"/>
    <w:rsid w:val="00BD6EE1"/>
    <w:pPr>
      <w:shd w:val="clear" w:color="auto" w:fill="C0C0C0"/>
      <w:spacing w:before="100" w:beforeAutospacing="1" w:after="100" w:afterAutospacing="1"/>
    </w:pPr>
    <w:rPr>
      <w:lang w:val="en-GB" w:eastAsia="en-GB"/>
    </w:rPr>
  </w:style>
  <w:style w:type="paragraph" w:customStyle="1" w:styleId="foswikiwhitebg">
    <w:name w:val="foswikiwhitebg"/>
    <w:basedOn w:val="Normal"/>
    <w:rsid w:val="00BD6EE1"/>
    <w:pPr>
      <w:shd w:val="clear" w:color="auto" w:fill="FFFFFF"/>
      <w:spacing w:before="100" w:beforeAutospacing="1" w:after="100" w:afterAutospacing="1"/>
    </w:pPr>
    <w:rPr>
      <w:lang w:val="en-GB" w:eastAsia="en-GB"/>
    </w:rPr>
  </w:style>
  <w:style w:type="paragraph" w:customStyle="1" w:styleId="clear">
    <w:name w:val="clear"/>
    <w:basedOn w:val="Normal"/>
    <w:rsid w:val="00BD6EE1"/>
    <w:pPr>
      <w:spacing w:before="100" w:beforeAutospacing="1" w:after="100" w:afterAutospacing="1" w:line="2" w:lineRule="auto"/>
    </w:pPr>
    <w:rPr>
      <w:sz w:val="2"/>
      <w:szCs w:val="2"/>
      <w:lang w:val="en-GB" w:eastAsia="en-GB"/>
    </w:rPr>
  </w:style>
  <w:style w:type="paragraph" w:customStyle="1" w:styleId="foswikicontentfooter">
    <w:name w:val="foswikicontentfooter"/>
    <w:basedOn w:val="Normal"/>
    <w:rsid w:val="00BD6EE1"/>
    <w:pPr>
      <w:spacing w:before="100" w:beforeAutospacing="1" w:after="100" w:afterAutospacing="1"/>
    </w:pPr>
    <w:rPr>
      <w:lang w:val="en-GB" w:eastAsia="en-GB"/>
    </w:rPr>
  </w:style>
  <w:style w:type="paragraph" w:customStyle="1" w:styleId="foswikinewlink">
    <w:name w:val="foswikinewlink"/>
    <w:basedOn w:val="Normal"/>
    <w:rsid w:val="00BD6EE1"/>
    <w:pPr>
      <w:pBdr>
        <w:top w:val="single" w:sz="2" w:space="0" w:color="DDDDDD"/>
        <w:left w:val="single" w:sz="2" w:space="0" w:color="DDDDDD"/>
        <w:bottom w:val="single" w:sz="6" w:space="0" w:color="DDDDDD"/>
        <w:right w:val="single" w:sz="2" w:space="0" w:color="DDDDDD"/>
      </w:pBdr>
      <w:spacing w:before="100" w:beforeAutospacing="1" w:after="100" w:afterAutospacing="1"/>
    </w:pPr>
    <w:rPr>
      <w:lang w:val="en-GB" w:eastAsia="en-GB"/>
    </w:rPr>
  </w:style>
  <w:style w:type="paragraph" w:customStyle="1" w:styleId="foswikitextarea">
    <w:name w:val="foswikitextarea"/>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submit">
    <w:name w:val="foswikisubmit"/>
    <w:basedOn w:val="Normal"/>
    <w:rsid w:val="00BD6EE1"/>
    <w:pPr>
      <w:pBdr>
        <w:top w:val="single" w:sz="6" w:space="0" w:color="94CCE2"/>
        <w:left w:val="single" w:sz="6" w:space="0" w:color="94CCE2"/>
        <w:bottom w:val="single" w:sz="6" w:space="0" w:color="0E66A2"/>
        <w:right w:val="single" w:sz="6" w:space="0" w:color="0E66A2"/>
      </w:pBdr>
      <w:shd w:val="clear" w:color="auto" w:fill="0066CC"/>
      <w:spacing w:before="100" w:beforeAutospacing="1" w:after="100" w:afterAutospacing="1"/>
      <w:jc w:val="center"/>
      <w:textAlignment w:val="center"/>
    </w:pPr>
    <w:rPr>
      <w:b/>
      <w:bCs/>
      <w:color w:val="FFFFFF"/>
      <w:lang w:val="en-GB" w:eastAsia="en-GB"/>
    </w:rPr>
  </w:style>
  <w:style w:type="paragraph" w:customStyle="1" w:styleId="foswikisubmitdisabled">
    <w:name w:val="foswikisubmitdisabled"/>
    <w:basedOn w:val="Normal"/>
    <w:rsid w:val="00BD6EE1"/>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
    <w:name w:val="foswikibutton"/>
    <w:basedOn w:val="Normal"/>
    <w:rsid w:val="00BD6EE1"/>
    <w:pPr>
      <w:pBdr>
        <w:top w:val="single" w:sz="6" w:space="0" w:color="FFFFFF"/>
        <w:left w:val="single" w:sz="6" w:space="0" w:color="FFFFFF"/>
        <w:bottom w:val="single" w:sz="6" w:space="0" w:color="94CCE2"/>
        <w:right w:val="single" w:sz="6" w:space="0" w:color="94CCE2"/>
      </w:pBdr>
      <w:shd w:val="clear" w:color="auto" w:fill="CCE7F1"/>
      <w:spacing w:before="100" w:beforeAutospacing="1" w:after="100" w:afterAutospacing="1"/>
      <w:jc w:val="center"/>
      <w:textAlignment w:val="center"/>
    </w:pPr>
    <w:rPr>
      <w:b/>
      <w:bCs/>
      <w:color w:val="333333"/>
      <w:lang w:val="en-GB" w:eastAsia="en-GB"/>
    </w:rPr>
  </w:style>
  <w:style w:type="paragraph" w:customStyle="1" w:styleId="foswikibuttondisabled">
    <w:name w:val="foswikibuttondisabled"/>
    <w:basedOn w:val="Normal"/>
    <w:rsid w:val="00BD6EE1"/>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cancel">
    <w:name w:val="foswikibuttoncancel"/>
    <w:basedOn w:val="Normal"/>
    <w:rsid w:val="00BD6EE1"/>
    <w:pPr>
      <w:pBdr>
        <w:top w:val="single" w:sz="6" w:space="0" w:color="F3DDD7"/>
        <w:left w:val="single" w:sz="6" w:space="0" w:color="F3DDD7"/>
        <w:bottom w:val="single" w:sz="6" w:space="0" w:color="CE5232"/>
        <w:right w:val="single" w:sz="6" w:space="0" w:color="CE5232"/>
      </w:pBdr>
      <w:shd w:val="clear" w:color="auto" w:fill="DD724D"/>
      <w:spacing w:before="100" w:beforeAutospacing="1" w:after="100" w:afterAutospacing="1"/>
      <w:jc w:val="center"/>
      <w:textAlignment w:val="center"/>
    </w:pPr>
    <w:rPr>
      <w:b/>
      <w:bCs/>
      <w:color w:val="FFFFFF"/>
      <w:lang w:val="en-GB" w:eastAsia="en-GB"/>
    </w:rPr>
  </w:style>
  <w:style w:type="paragraph" w:customStyle="1" w:styleId="foswikicheckbox">
    <w:name w:val="foswikicheckbox"/>
    <w:basedOn w:val="Normal"/>
    <w:rsid w:val="00BD6EE1"/>
    <w:pPr>
      <w:spacing w:before="15" w:after="15"/>
      <w:ind w:left="24" w:right="60"/>
      <w:jc w:val="center"/>
      <w:textAlignment w:val="center"/>
    </w:pPr>
    <w:rPr>
      <w:b/>
      <w:bCs/>
      <w:lang w:val="en-GB" w:eastAsia="en-GB"/>
    </w:rPr>
  </w:style>
  <w:style w:type="paragraph" w:customStyle="1" w:styleId="foswikiradiobutton">
    <w:name w:val="foswikiradiobutton"/>
    <w:basedOn w:val="Normal"/>
    <w:rsid w:val="00BD6EE1"/>
    <w:pPr>
      <w:spacing w:before="15" w:after="15"/>
      <w:ind w:left="24" w:right="60"/>
    </w:pPr>
    <w:rPr>
      <w:lang w:val="en-GB" w:eastAsia="en-GB"/>
    </w:rPr>
  </w:style>
  <w:style w:type="paragraph" w:customStyle="1" w:styleId="foswikiinputfield">
    <w:name w:val="foswikiinputfield"/>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inputfielddisabled">
    <w:name w:val="foswikiinputfielddisabled"/>
    <w:basedOn w:val="Normal"/>
    <w:rsid w:val="00BD6EE1"/>
    <w:pPr>
      <w:pBdr>
        <w:top w:val="single" w:sz="12" w:space="0" w:color="BBBBBB"/>
        <w:left w:val="single" w:sz="12" w:space="0" w:color="BBBBBB"/>
        <w:bottom w:val="single" w:sz="12" w:space="0" w:color="F2F2F2"/>
        <w:right w:val="single" w:sz="12" w:space="0" w:color="F2F2F2"/>
      </w:pBdr>
      <w:shd w:val="clear" w:color="auto" w:fill="FAFAF8"/>
      <w:spacing w:before="100" w:beforeAutospacing="1" w:after="100" w:afterAutospacing="1"/>
    </w:pPr>
    <w:rPr>
      <w:color w:val="AAAAAA"/>
      <w:lang w:val="en-GB" w:eastAsia="en-GB"/>
    </w:rPr>
  </w:style>
  <w:style w:type="paragraph" w:customStyle="1" w:styleId="foswikiinputfieldreadonly">
    <w:name w:val="foswikiinputfieldreadonly"/>
    <w:basedOn w:val="Normal"/>
    <w:rsid w:val="00BD6EE1"/>
    <w:pPr>
      <w:pBdr>
        <w:top w:val="single" w:sz="12" w:space="0" w:color="BBBBBB"/>
        <w:left w:val="single" w:sz="12" w:space="0" w:color="BBBBBB"/>
        <w:bottom w:val="single" w:sz="12" w:space="0" w:color="F2F2F2"/>
        <w:right w:val="single" w:sz="12" w:space="0" w:color="F2F2F2"/>
      </w:pBdr>
      <w:spacing w:before="100" w:beforeAutospacing="1" w:after="100" w:afterAutospacing="1"/>
    </w:pPr>
    <w:rPr>
      <w:color w:val="797979"/>
      <w:lang w:val="en-GB" w:eastAsia="en-GB"/>
    </w:rPr>
  </w:style>
  <w:style w:type="paragraph" w:customStyle="1" w:styleId="foswikiselect">
    <w:name w:val="foswikiselect"/>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edittableeditimagebutton">
    <w:name w:val="edittableeditimagebutton"/>
    <w:basedOn w:val="Normal"/>
    <w:rsid w:val="00BD6EE1"/>
    <w:pPr>
      <w:spacing w:before="100" w:beforeAutospacing="1" w:after="100" w:afterAutospacing="1"/>
    </w:pPr>
    <w:rPr>
      <w:vanish/>
      <w:lang w:val="en-GB" w:eastAsia="en-GB"/>
    </w:rPr>
  </w:style>
  <w:style w:type="paragraph" w:customStyle="1" w:styleId="foswikitable">
    <w:name w:val="foswikitable"/>
    <w:basedOn w:val="Normal"/>
    <w:rsid w:val="00BD6EE1"/>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tipsoftheday">
    <w:name w:val="tipsoftheday"/>
    <w:basedOn w:val="Normal"/>
    <w:rsid w:val="00BD6EE1"/>
    <w:pPr>
      <w:shd w:val="clear" w:color="auto" w:fill="F6F6F5"/>
      <w:spacing w:before="100" w:beforeAutospacing="1" w:after="100" w:afterAutospacing="1"/>
    </w:pPr>
    <w:rPr>
      <w:lang w:val="en-GB" w:eastAsia="en-GB"/>
    </w:rPr>
  </w:style>
  <w:style w:type="paragraph" w:customStyle="1" w:styleId="mcecontentbody">
    <w:name w:val="mcecontentbody"/>
    <w:basedOn w:val="Normal"/>
    <w:rsid w:val="00BD6EE1"/>
    <w:pPr>
      <w:shd w:val="clear" w:color="auto" w:fill="FFFFFF"/>
      <w:spacing w:before="100" w:beforeAutospacing="1" w:after="100" w:afterAutospacing="1"/>
    </w:pPr>
    <w:rPr>
      <w:lang w:val="en-GB" w:eastAsia="en-GB"/>
    </w:rPr>
  </w:style>
  <w:style w:type="paragraph" w:customStyle="1" w:styleId="patterntwistybutton">
    <w:name w:val="patterntwistybutton"/>
    <w:basedOn w:val="Normal"/>
    <w:rsid w:val="00BD6EE1"/>
    <w:pPr>
      <w:spacing w:before="120" w:after="120"/>
    </w:pPr>
    <w:rPr>
      <w:b/>
      <w:bCs/>
      <w:color w:val="0066CC"/>
      <w:lang w:val="en-GB" w:eastAsia="en-GB"/>
    </w:rPr>
  </w:style>
  <w:style w:type="paragraph" w:customStyle="1" w:styleId="foswikiformsteps">
    <w:name w:val="foswikiformsteps"/>
    <w:basedOn w:val="Normal"/>
    <w:rsid w:val="00BD6EE1"/>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
    <w:name w:val="foswikiformstep"/>
    <w:basedOn w:val="Normal"/>
    <w:rsid w:val="00BD6EE1"/>
    <w:pPr>
      <w:pBdr>
        <w:top w:val="single" w:sz="6" w:space="9" w:color="DDDDDD"/>
        <w:bottom w:val="single" w:sz="6" w:space="9" w:color="DDDDDD"/>
      </w:pBdr>
      <w:spacing w:after="0"/>
      <w:ind w:left="-300" w:right="-300"/>
    </w:pPr>
    <w:rPr>
      <w:lang w:val="en-GB" w:eastAsia="en-GB"/>
    </w:rPr>
  </w:style>
  <w:style w:type="paragraph" w:customStyle="1" w:styleId="foswikitoc">
    <w:name w:val="foswikitoc"/>
    <w:basedOn w:val="Normal"/>
    <w:rsid w:val="00BD6EE1"/>
    <w:pPr>
      <w:spacing w:before="240"/>
    </w:pPr>
    <w:rPr>
      <w:lang w:val="en-GB" w:eastAsia="en-GB"/>
    </w:rPr>
  </w:style>
  <w:style w:type="paragraph" w:customStyle="1" w:styleId="foswikihelp">
    <w:name w:val="foswikihelp"/>
    <w:basedOn w:val="Normal"/>
    <w:rsid w:val="00BD6EE1"/>
    <w:pPr>
      <w:shd w:val="clear" w:color="auto" w:fill="E5FCE1"/>
      <w:spacing w:before="240"/>
    </w:pPr>
    <w:rPr>
      <w:lang w:val="en-GB" w:eastAsia="en-GB"/>
    </w:rPr>
  </w:style>
  <w:style w:type="paragraph" w:customStyle="1" w:styleId="foswikiwebindent">
    <w:name w:val="foswikiwebindent"/>
    <w:basedOn w:val="Normal"/>
    <w:rsid w:val="00BD6EE1"/>
    <w:pPr>
      <w:spacing w:after="0"/>
      <w:ind w:left="240"/>
    </w:pPr>
    <w:rPr>
      <w:lang w:val="en-GB" w:eastAsia="en-GB"/>
    </w:rPr>
  </w:style>
  <w:style w:type="paragraph" w:customStyle="1" w:styleId="foswikinobreak">
    <w:name w:val="foswikinobreak"/>
    <w:basedOn w:val="Normal"/>
    <w:rsid w:val="00BD6EE1"/>
    <w:pPr>
      <w:spacing w:before="100" w:beforeAutospacing="1" w:after="100" w:afterAutospacing="1"/>
    </w:pPr>
    <w:rPr>
      <w:lang w:val="en-GB" w:eastAsia="en-GB"/>
    </w:rPr>
  </w:style>
  <w:style w:type="paragraph" w:customStyle="1" w:styleId="foswikiallownonwikiword">
    <w:name w:val="foswikiallownonwikiword"/>
    <w:basedOn w:val="Normal"/>
    <w:rsid w:val="00BD6EE1"/>
    <w:pPr>
      <w:pBdr>
        <w:top w:val="single" w:sz="6" w:space="6" w:color="EEEEEE"/>
        <w:left w:val="single" w:sz="6" w:space="8" w:color="EEEEEE"/>
        <w:bottom w:val="single" w:sz="6" w:space="6" w:color="EEEEEE"/>
        <w:right w:val="single" w:sz="6" w:space="8" w:color="EEEEEE"/>
      </w:pBdr>
      <w:spacing w:before="100" w:beforeAutospacing="1" w:after="100" w:afterAutospacing="1"/>
    </w:pPr>
    <w:rPr>
      <w:lang w:val="en-GB" w:eastAsia="en-GB"/>
    </w:rPr>
  </w:style>
  <w:style w:type="paragraph" w:customStyle="1" w:styleId="foswikitopic">
    <w:name w:val="foswikitopic"/>
    <w:basedOn w:val="Normal"/>
    <w:rsid w:val="00BD6EE1"/>
    <w:pPr>
      <w:spacing w:after="480"/>
    </w:pPr>
    <w:rPr>
      <w:lang w:val="en-GB" w:eastAsia="en-GB"/>
    </w:rPr>
  </w:style>
  <w:style w:type="paragraph" w:customStyle="1" w:styleId="patternwebindicator">
    <w:name w:val="patternwebindicator"/>
    <w:basedOn w:val="Normal"/>
    <w:rsid w:val="00BD6EE1"/>
    <w:pPr>
      <w:pBdr>
        <w:left w:val="single" w:sz="48" w:space="7" w:color="auto"/>
      </w:pBdr>
      <w:ind w:left="-240"/>
    </w:pPr>
    <w:rPr>
      <w:lang w:val="en-GB" w:eastAsia="en-GB"/>
    </w:rPr>
  </w:style>
  <w:style w:type="paragraph" w:customStyle="1" w:styleId="patternleftbarpersonalcontent">
    <w:name w:val="patternleftbarpersonalcontent"/>
    <w:basedOn w:val="Normal"/>
    <w:rsid w:val="00BD6EE1"/>
    <w:pPr>
      <w:spacing w:before="100" w:beforeAutospacing="1" w:after="100" w:afterAutospacing="1"/>
    </w:pPr>
    <w:rPr>
      <w:lang w:val="en-GB" w:eastAsia="en-GB"/>
    </w:rPr>
  </w:style>
  <w:style w:type="paragraph" w:customStyle="1" w:styleId="patterninfo">
    <w:name w:val="patterninfo"/>
    <w:basedOn w:val="Normal"/>
    <w:rsid w:val="00BD6EE1"/>
    <w:pPr>
      <w:spacing w:before="240" w:after="0"/>
    </w:pPr>
    <w:rPr>
      <w:color w:val="797979"/>
      <w:sz w:val="23"/>
      <w:szCs w:val="23"/>
      <w:lang w:val="en-GB" w:eastAsia="en-GB"/>
    </w:rPr>
  </w:style>
  <w:style w:type="paragraph" w:customStyle="1" w:styleId="patternhomepath">
    <w:name w:val="patternhomepath"/>
    <w:basedOn w:val="Normal"/>
    <w:rsid w:val="00BD6EE1"/>
    <w:pPr>
      <w:spacing w:before="100" w:beforeAutospacing="1" w:after="100" w:afterAutospacing="1"/>
    </w:pPr>
    <w:rPr>
      <w:sz w:val="23"/>
      <w:szCs w:val="23"/>
      <w:lang w:val="en-GB" w:eastAsia="en-GB"/>
    </w:rPr>
  </w:style>
  <w:style w:type="paragraph" w:customStyle="1" w:styleId="patterntopicfooter">
    <w:name w:val="patterntopicfooter"/>
    <w:basedOn w:val="Normal"/>
    <w:rsid w:val="00BD6EE1"/>
    <w:pPr>
      <w:spacing w:before="240" w:after="0"/>
    </w:pPr>
    <w:rPr>
      <w:lang w:val="en-GB" w:eastAsia="en-GB"/>
    </w:rPr>
  </w:style>
  <w:style w:type="paragraph" w:customStyle="1" w:styleId="patternsimplelogo">
    <w:name w:val="patternsimplelogo"/>
    <w:basedOn w:val="Normal"/>
    <w:rsid w:val="00BD6EE1"/>
    <w:pPr>
      <w:spacing w:before="240" w:after="0"/>
    </w:pPr>
    <w:rPr>
      <w:lang w:val="en-GB" w:eastAsia="en-GB"/>
    </w:rPr>
  </w:style>
  <w:style w:type="paragraph" w:customStyle="1" w:styleId="patternsearchresults">
    <w:name w:val="patternsearchresults"/>
    <w:basedOn w:val="Normal"/>
    <w:rsid w:val="00BD6EE1"/>
    <w:rPr>
      <w:lang w:val="en-GB" w:eastAsia="en-GB"/>
    </w:rPr>
  </w:style>
  <w:style w:type="paragraph" w:customStyle="1" w:styleId="foswikisearchresultcount">
    <w:name w:val="foswikisearchresultcount"/>
    <w:basedOn w:val="Normal"/>
    <w:rsid w:val="00BD6EE1"/>
    <w:pPr>
      <w:spacing w:before="100" w:beforeAutospacing="1" w:after="100" w:afterAutospacing="1"/>
    </w:pPr>
    <w:rPr>
      <w:b/>
      <w:bCs/>
      <w:lang w:val="en-GB" w:eastAsia="en-GB"/>
    </w:rPr>
  </w:style>
  <w:style w:type="paragraph" w:customStyle="1" w:styleId="foswikisearchresult">
    <w:name w:val="foswikisearchresult"/>
    <w:basedOn w:val="Normal"/>
    <w:rsid w:val="00BD6EE1"/>
    <w:rPr>
      <w:lang w:val="en-GB" w:eastAsia="en-GB"/>
    </w:rPr>
  </w:style>
  <w:style w:type="paragraph" w:customStyle="1" w:styleId="foswikisummary">
    <w:name w:val="foswikisummary"/>
    <w:basedOn w:val="Normal"/>
    <w:rsid w:val="00BD6EE1"/>
    <w:pPr>
      <w:spacing w:before="100" w:beforeAutospacing="1" w:after="100" w:afterAutospacing="1"/>
    </w:pPr>
    <w:rPr>
      <w:sz w:val="21"/>
      <w:szCs w:val="21"/>
      <w:lang w:val="en-GB" w:eastAsia="en-GB"/>
    </w:rPr>
  </w:style>
  <w:style w:type="paragraph" w:customStyle="1" w:styleId="foswikisearchresultspager">
    <w:name w:val="foswikisearchresultspager"/>
    <w:basedOn w:val="Normal"/>
    <w:rsid w:val="00BD6EE1"/>
    <w:pPr>
      <w:spacing w:before="240"/>
    </w:pPr>
    <w:rPr>
      <w:lang w:val="en-GB" w:eastAsia="en-GB"/>
    </w:rPr>
  </w:style>
  <w:style w:type="paragraph" w:customStyle="1" w:styleId="patternsearchresultcount">
    <w:name w:val="patternsearchresultcount"/>
    <w:basedOn w:val="Normal"/>
    <w:rsid w:val="00BD6EE1"/>
    <w:pPr>
      <w:spacing w:before="240" w:after="720"/>
    </w:pPr>
    <w:rPr>
      <w:lang w:val="en-GB" w:eastAsia="en-GB"/>
    </w:rPr>
  </w:style>
  <w:style w:type="paragraph" w:customStyle="1" w:styleId="foswikiformholder">
    <w:name w:val="foswikiformholder"/>
    <w:basedOn w:val="Normal"/>
    <w:rsid w:val="00BD6EE1"/>
    <w:pPr>
      <w:spacing w:before="100" w:beforeAutospacing="1" w:after="100" w:afterAutospacing="1"/>
    </w:pPr>
    <w:rPr>
      <w:lang w:val="en-GB" w:eastAsia="en-GB"/>
    </w:rPr>
  </w:style>
  <w:style w:type="paragraph" w:customStyle="1" w:styleId="foswikieditboxstylemono">
    <w:name w:val="foswikieditboxstylemono"/>
    <w:basedOn w:val="Normal"/>
    <w:rsid w:val="00BD6EE1"/>
    <w:pPr>
      <w:spacing w:before="100" w:beforeAutospacing="1" w:after="100" w:afterAutospacing="1"/>
    </w:pPr>
    <w:rPr>
      <w:rFonts w:ascii="Courier" w:hAnsi="Courier"/>
      <w:lang w:val="en-GB" w:eastAsia="en-GB"/>
    </w:rPr>
  </w:style>
  <w:style w:type="paragraph" w:customStyle="1" w:styleId="foswikieditboxstyleproportional">
    <w:name w:val="foswikieditboxstyleproportional"/>
    <w:basedOn w:val="Normal"/>
    <w:rsid w:val="00BD6EE1"/>
    <w:pPr>
      <w:spacing w:before="100" w:beforeAutospacing="1" w:after="100" w:afterAutospacing="1"/>
    </w:pPr>
    <w:rPr>
      <w:rFonts w:ascii="Arial" w:hAnsi="Arial" w:cs="Arial"/>
      <w:lang w:val="en-GB" w:eastAsia="en-GB"/>
    </w:rPr>
  </w:style>
  <w:style w:type="paragraph" w:customStyle="1" w:styleId="patternsig">
    <w:name w:val="patternsig"/>
    <w:basedOn w:val="Normal"/>
    <w:rsid w:val="00BD6EE1"/>
    <w:pPr>
      <w:spacing w:before="100" w:beforeAutospacing="1" w:after="100" w:afterAutospacing="1"/>
      <w:jc w:val="right"/>
    </w:pPr>
    <w:rPr>
      <w:lang w:val="en-GB" w:eastAsia="en-GB"/>
    </w:rPr>
  </w:style>
  <w:style w:type="paragraph" w:customStyle="1" w:styleId="patternsigline">
    <w:name w:val="patternsigline"/>
    <w:basedOn w:val="Normal"/>
    <w:rsid w:val="00BD6EE1"/>
    <w:pPr>
      <w:spacing w:before="120" w:after="480"/>
    </w:pPr>
    <w:rPr>
      <w:color w:val="797979"/>
      <w:lang w:val="en-GB" w:eastAsia="en-GB"/>
    </w:rPr>
  </w:style>
  <w:style w:type="paragraph" w:customStyle="1" w:styleId="patterntextareabutton">
    <w:name w:val="patterntextareabutton"/>
    <w:basedOn w:val="Normal"/>
    <w:rsid w:val="00BD6EE1"/>
    <w:pPr>
      <w:pBdr>
        <w:top w:val="single" w:sz="6" w:space="0" w:color="FFFEFD"/>
        <w:left w:val="single" w:sz="6" w:space="0" w:color="FFFEFD"/>
        <w:bottom w:val="single" w:sz="6" w:space="0" w:color="B8B6AD"/>
        <w:right w:val="single" w:sz="6" w:space="0" w:color="B8B6AD"/>
      </w:pBdr>
      <w:spacing w:after="0"/>
      <w:ind w:left="15"/>
    </w:pPr>
    <w:rPr>
      <w:lang w:val="en-GB" w:eastAsia="en-GB"/>
    </w:rPr>
  </w:style>
  <w:style w:type="paragraph" w:customStyle="1" w:styleId="patternbuttonfontselector">
    <w:name w:val="patternbuttonfontselector"/>
    <w:basedOn w:val="Normal"/>
    <w:rsid w:val="00BD6EE1"/>
    <w:pPr>
      <w:spacing w:after="0"/>
      <w:ind w:right="120"/>
    </w:pPr>
    <w:rPr>
      <w:lang w:val="en-GB" w:eastAsia="en-GB"/>
    </w:rPr>
  </w:style>
  <w:style w:type="paragraph" w:customStyle="1" w:styleId="patternmoveattachment">
    <w:name w:val="patternmoveattachment"/>
    <w:basedOn w:val="Normal"/>
    <w:rsid w:val="00BD6EE1"/>
    <w:pPr>
      <w:spacing w:before="120" w:after="0"/>
      <w:jc w:val="right"/>
    </w:pPr>
    <w:rPr>
      <w:lang w:val="en-GB" w:eastAsia="en-GB"/>
    </w:rPr>
  </w:style>
  <w:style w:type="paragraph" w:customStyle="1" w:styleId="patterndiff">
    <w:name w:val="patterndiff"/>
    <w:basedOn w:val="Normal"/>
    <w:rsid w:val="00BD6EE1"/>
    <w:pPr>
      <w:pBdr>
        <w:top w:val="single" w:sz="6" w:space="0" w:color="CCCCCC"/>
        <w:left w:val="single" w:sz="6" w:space="0" w:color="CCCCCC"/>
        <w:bottom w:val="single" w:sz="6" w:space="0" w:color="CCCCCC"/>
        <w:right w:val="single" w:sz="6" w:space="0" w:color="CCCCCC"/>
      </w:pBdr>
      <w:spacing w:before="240"/>
    </w:pPr>
    <w:rPr>
      <w:lang w:val="en-GB" w:eastAsia="en-GB"/>
    </w:rPr>
  </w:style>
  <w:style w:type="paragraph" w:customStyle="1" w:styleId="foswikidifftable">
    <w:name w:val="foswikidifftable"/>
    <w:basedOn w:val="Normal"/>
    <w:rsid w:val="00BD6EE1"/>
    <w:pPr>
      <w:pBdr>
        <w:top w:val="single" w:sz="6" w:space="0" w:color="auto"/>
      </w:pBdr>
      <w:spacing w:before="100" w:beforeAutospacing="1" w:after="100" w:afterAutospacing="1"/>
    </w:pPr>
    <w:rPr>
      <w:lang w:val="en-GB" w:eastAsia="en-GB"/>
    </w:rPr>
  </w:style>
  <w:style w:type="paragraph" w:customStyle="1" w:styleId="foswikidiffdebug">
    <w:name w:val="foswikidiffdebug"/>
    <w:basedOn w:val="Normal"/>
    <w:rsid w:val="00BD6EE1"/>
    <w:pPr>
      <w:spacing w:before="100" w:beforeAutospacing="1" w:after="100" w:afterAutospacing="1"/>
    </w:pPr>
    <w:rPr>
      <w:rFonts w:ascii="Courier" w:hAnsi="Courier"/>
      <w:sz w:val="21"/>
      <w:szCs w:val="21"/>
      <w:lang w:val="en-GB" w:eastAsia="en-GB"/>
    </w:rPr>
  </w:style>
  <w:style w:type="paragraph" w:customStyle="1" w:styleId="foswikidiffunchangedmarker">
    <w:name w:val="foswikidiffunchangedmarker"/>
    <w:basedOn w:val="Normal"/>
    <w:rsid w:val="00BD6EE1"/>
    <w:pPr>
      <w:pBdr>
        <w:right w:val="single" w:sz="36" w:space="0" w:color="F5F5F5"/>
      </w:pBdr>
      <w:shd w:val="clear" w:color="auto" w:fill="FFFFFF"/>
      <w:spacing w:before="100" w:beforeAutospacing="1" w:after="100" w:afterAutospacing="1"/>
    </w:pPr>
    <w:rPr>
      <w:lang w:val="en-GB" w:eastAsia="en-GB"/>
    </w:rPr>
  </w:style>
  <w:style w:type="paragraph" w:customStyle="1" w:styleId="foswikidiffdeletedmarker">
    <w:name w:val="foswikidiffdeletedmarker"/>
    <w:basedOn w:val="Normal"/>
    <w:rsid w:val="00BD6EE1"/>
    <w:pPr>
      <w:pBdr>
        <w:right w:val="single" w:sz="36" w:space="0" w:color="FF3333"/>
      </w:pBdr>
      <w:shd w:val="clear" w:color="auto" w:fill="FFFFFF"/>
      <w:spacing w:before="100" w:beforeAutospacing="1" w:after="100" w:afterAutospacing="1"/>
    </w:pPr>
    <w:rPr>
      <w:lang w:val="en-GB" w:eastAsia="en-GB"/>
    </w:rPr>
  </w:style>
  <w:style w:type="paragraph" w:customStyle="1" w:styleId="foswikidiffaddedmarker">
    <w:name w:val="foswikidiffaddedmarker"/>
    <w:basedOn w:val="Normal"/>
    <w:rsid w:val="00BD6EE1"/>
    <w:pPr>
      <w:pBdr>
        <w:right w:val="single" w:sz="36" w:space="0" w:color="00CC33"/>
      </w:pBdr>
      <w:shd w:val="clear" w:color="auto" w:fill="FFFFFF"/>
      <w:spacing w:before="100" w:beforeAutospacing="1" w:after="100" w:afterAutospacing="1"/>
    </w:pPr>
    <w:rPr>
      <w:lang w:val="en-GB" w:eastAsia="en-GB"/>
    </w:rPr>
  </w:style>
  <w:style w:type="paragraph" w:customStyle="1" w:styleId="foswikidiffchangedtext">
    <w:name w:val="foswikidiffchangedtext"/>
    <w:basedOn w:val="Normal"/>
    <w:rsid w:val="00BD6EE1"/>
    <w:pPr>
      <w:pBdr>
        <w:right w:val="single" w:sz="36" w:space="0" w:color="9999FF"/>
      </w:pBdr>
      <w:shd w:val="clear" w:color="auto" w:fill="FFFFFF"/>
      <w:spacing w:before="100" w:beforeAutospacing="1" w:after="100" w:afterAutospacing="1"/>
    </w:pPr>
    <w:rPr>
      <w:lang w:val="en-GB" w:eastAsia="en-GB"/>
    </w:rPr>
  </w:style>
  <w:style w:type="paragraph" w:customStyle="1" w:styleId="foswikitextarearawview">
    <w:name w:val="foswikitextarearawview"/>
    <w:basedOn w:val="Normal"/>
    <w:rsid w:val="00BD6EE1"/>
    <w:pPr>
      <w:spacing w:before="100" w:beforeAutospacing="1" w:after="100" w:afterAutospacing="1"/>
    </w:pPr>
    <w:rPr>
      <w:color w:val="000000"/>
      <w:lang w:val="en-GB" w:eastAsia="en-GB"/>
    </w:rPr>
  </w:style>
  <w:style w:type="paragraph" w:customStyle="1" w:styleId="foswikiselectdisabled">
    <w:name w:val="foswikiselectdisabled"/>
    <w:basedOn w:val="Normal"/>
    <w:rsid w:val="00BD6EE1"/>
    <w:pPr>
      <w:shd w:val="clear" w:color="auto" w:fill="FAFAF8"/>
      <w:spacing w:before="100" w:beforeAutospacing="1" w:after="100" w:afterAutospacing="1"/>
    </w:pPr>
    <w:rPr>
      <w:color w:val="AAAAAA"/>
      <w:lang w:val="en-GB" w:eastAsia="en-GB"/>
    </w:rPr>
  </w:style>
  <w:style w:type="paragraph" w:customStyle="1" w:styleId="foswikiinputfieldbeforefocus">
    <w:name w:val="foswikiinputfieldbeforefocus"/>
    <w:basedOn w:val="Normal"/>
    <w:rsid w:val="00BD6EE1"/>
    <w:pPr>
      <w:spacing w:before="100" w:beforeAutospacing="1" w:after="100" w:afterAutospacing="1"/>
    </w:pPr>
    <w:rPr>
      <w:color w:val="797979"/>
      <w:lang w:val="en-GB" w:eastAsia="en-GB"/>
    </w:rPr>
  </w:style>
  <w:style w:type="paragraph" w:customStyle="1" w:styleId="twistyplaceholder">
    <w:name w:val="twistyplaceholder"/>
    <w:basedOn w:val="Normal"/>
    <w:rsid w:val="00BD6EE1"/>
    <w:pPr>
      <w:spacing w:before="100" w:beforeAutospacing="1" w:after="100" w:afterAutospacing="1"/>
    </w:pPr>
    <w:rPr>
      <w:color w:val="797979"/>
      <w:lang w:val="en-GB" w:eastAsia="en-GB"/>
    </w:rPr>
  </w:style>
  <w:style w:type="paragraph" w:customStyle="1" w:styleId="foswikigraytext">
    <w:name w:val="foswikigraytext"/>
    <w:basedOn w:val="Normal"/>
    <w:rsid w:val="00BD6EE1"/>
    <w:pPr>
      <w:spacing w:before="100" w:beforeAutospacing="1" w:after="100" w:afterAutospacing="1"/>
    </w:pPr>
    <w:rPr>
      <w:color w:val="666666"/>
      <w:lang w:val="en-GB" w:eastAsia="en-GB"/>
    </w:rPr>
  </w:style>
  <w:style w:type="paragraph" w:customStyle="1" w:styleId="foswikiimage">
    <w:name w:val="foswikiimage"/>
    <w:basedOn w:val="Normal"/>
    <w:rsid w:val="00BD6EE1"/>
    <w:pPr>
      <w:shd w:val="clear" w:color="auto" w:fill="FFFFFF"/>
      <w:spacing w:before="100" w:beforeAutospacing="1" w:after="100" w:afterAutospacing="1"/>
    </w:pPr>
    <w:rPr>
      <w:lang w:val="en-GB" w:eastAsia="en-GB"/>
    </w:rPr>
  </w:style>
  <w:style w:type="paragraph" w:customStyle="1" w:styleId="foswikiseparator">
    <w:name w:val="foswikiseparator"/>
    <w:basedOn w:val="Normal"/>
    <w:rsid w:val="00BD6EE1"/>
    <w:pPr>
      <w:spacing w:before="100" w:beforeAutospacing="1" w:after="100" w:afterAutospacing="1"/>
    </w:pPr>
    <w:rPr>
      <w:color w:val="CCCCCC"/>
      <w:lang w:val="en-GB" w:eastAsia="en-GB"/>
    </w:rPr>
  </w:style>
  <w:style w:type="paragraph" w:customStyle="1" w:styleId="patternhomepathtitle">
    <w:name w:val="patternhomepathtitle"/>
    <w:basedOn w:val="Normal"/>
    <w:rsid w:val="00BD6EE1"/>
    <w:pPr>
      <w:spacing w:before="100" w:beforeAutospacing="1" w:after="100" w:afterAutospacing="1"/>
    </w:pPr>
    <w:rPr>
      <w:vanish/>
      <w:color w:val="797979"/>
      <w:lang w:val="en-GB" w:eastAsia="en-GB"/>
    </w:rPr>
  </w:style>
  <w:style w:type="paragraph" w:customStyle="1" w:styleId="patternrevinfo">
    <w:name w:val="patternrevinfo"/>
    <w:basedOn w:val="Normal"/>
    <w:rsid w:val="00BD6EE1"/>
    <w:pPr>
      <w:spacing w:before="100" w:beforeAutospacing="1" w:after="100" w:afterAutospacing="1"/>
    </w:pPr>
    <w:rPr>
      <w:color w:val="666666"/>
      <w:lang w:val="en-GB" w:eastAsia="en-GB"/>
    </w:rPr>
  </w:style>
  <w:style w:type="paragraph" w:customStyle="1" w:styleId="patternhelpcol">
    <w:name w:val="patternhelpcol"/>
    <w:basedOn w:val="Normal"/>
    <w:rsid w:val="00BD6EE1"/>
    <w:pPr>
      <w:spacing w:before="100" w:beforeAutospacing="1" w:after="100" w:afterAutospacing="1"/>
    </w:pPr>
    <w:rPr>
      <w:color w:val="797979"/>
      <w:lang w:val="en-GB" w:eastAsia="en-GB"/>
    </w:rPr>
  </w:style>
  <w:style w:type="paragraph" w:customStyle="1" w:styleId="foswikidiffunchangedtext">
    <w:name w:val="foswikidiffunchangedtext"/>
    <w:basedOn w:val="Normal"/>
    <w:rsid w:val="00BD6EE1"/>
    <w:pPr>
      <w:spacing w:before="100" w:beforeAutospacing="1" w:after="100" w:afterAutospacing="1"/>
    </w:pPr>
    <w:rPr>
      <w:color w:val="797979"/>
      <w:lang w:val="en-GB" w:eastAsia="en-GB"/>
    </w:rPr>
  </w:style>
  <w:style w:type="paragraph" w:customStyle="1" w:styleId="patternbuttonenlarge">
    <w:name w:val="patternbuttonenlarge"/>
    <w:basedOn w:val="Normal"/>
    <w:rsid w:val="00BD6EE1"/>
    <w:pPr>
      <w:spacing w:before="100" w:beforeAutospacing="1" w:after="100" w:afterAutospacing="1"/>
    </w:pPr>
    <w:rPr>
      <w:lang w:val="en-GB" w:eastAsia="en-GB"/>
    </w:rPr>
  </w:style>
  <w:style w:type="paragraph" w:customStyle="1" w:styleId="patternbuttonshrink">
    <w:name w:val="patternbuttonshrink"/>
    <w:basedOn w:val="Normal"/>
    <w:rsid w:val="00BD6EE1"/>
    <w:pPr>
      <w:spacing w:before="100" w:beforeAutospacing="1" w:after="100" w:afterAutospacing="1"/>
    </w:pPr>
    <w:rPr>
      <w:lang w:val="en-GB" w:eastAsia="en-GB"/>
    </w:rPr>
  </w:style>
  <w:style w:type="paragraph" w:customStyle="1" w:styleId="patternshadow">
    <w:name w:val="patternshadow"/>
    <w:basedOn w:val="Normal"/>
    <w:rsid w:val="00BD6EE1"/>
    <w:pPr>
      <w:pBdr>
        <w:top w:val="single" w:sz="48" w:space="0" w:color="FFFFFF"/>
        <w:left w:val="single" w:sz="48" w:space="0" w:color="FFFFFF"/>
        <w:bottom w:val="single" w:sz="48" w:space="0" w:color="FFFFFF"/>
        <w:right w:val="single" w:sz="48" w:space="0" w:color="FFFFFF"/>
      </w:pBdr>
      <w:spacing w:before="150" w:after="150"/>
    </w:pPr>
    <w:rPr>
      <w:lang w:val="en-GB" w:eastAsia="en-GB"/>
    </w:rPr>
  </w:style>
  <w:style w:type="paragraph" w:customStyle="1" w:styleId="patternbookview">
    <w:name w:val="patternbookview"/>
    <w:basedOn w:val="Normal"/>
    <w:rsid w:val="00BD6EE1"/>
    <w:pPr>
      <w:spacing w:before="100" w:beforeAutospacing="1" w:after="100" w:afterAutospacing="1"/>
    </w:pPr>
    <w:rPr>
      <w:lang w:val="en-GB" w:eastAsia="en-GB"/>
    </w:rPr>
  </w:style>
  <w:style w:type="paragraph" w:customStyle="1" w:styleId="patterntopicaction">
    <w:name w:val="patterntopicaction"/>
    <w:basedOn w:val="Normal"/>
    <w:rsid w:val="00BD6EE1"/>
    <w:pPr>
      <w:spacing w:before="100" w:beforeAutospacing="1" w:after="100" w:afterAutospacing="1"/>
    </w:pPr>
    <w:rPr>
      <w:vanish/>
      <w:lang w:val="en-GB" w:eastAsia="en-GB"/>
    </w:rPr>
  </w:style>
  <w:style w:type="paragraph" w:customStyle="1" w:styleId="patterntoolbar">
    <w:name w:val="patterntoolbar"/>
    <w:basedOn w:val="Normal"/>
    <w:rsid w:val="00BD6EE1"/>
    <w:pPr>
      <w:spacing w:before="100" w:beforeAutospacing="1" w:after="100" w:afterAutospacing="1"/>
    </w:pPr>
    <w:rPr>
      <w:vanish/>
      <w:lang w:val="en-GB" w:eastAsia="en-GB"/>
    </w:rPr>
  </w:style>
  <w:style w:type="paragraph" w:customStyle="1" w:styleId="patterntoolbarbottom">
    <w:name w:val="patterntoolbarbottom"/>
    <w:basedOn w:val="Normal"/>
    <w:rsid w:val="00BD6EE1"/>
    <w:pPr>
      <w:spacing w:before="100" w:beforeAutospacing="1" w:after="100" w:afterAutospacing="1"/>
    </w:pPr>
    <w:rPr>
      <w:vanish/>
      <w:lang w:val="en-GB" w:eastAsia="en-GB"/>
    </w:rPr>
  </w:style>
  <w:style w:type="paragraph" w:customStyle="1" w:styleId="foswikiactionformstepsign">
    <w:name w:val="foswikiactionformstepsign"/>
    <w:basedOn w:val="Normal"/>
    <w:rsid w:val="00BD6EE1"/>
    <w:pPr>
      <w:spacing w:before="100" w:beforeAutospacing="1" w:after="100" w:afterAutospacing="1"/>
    </w:pPr>
    <w:rPr>
      <w:vanish/>
      <w:lang w:val="en-GB" w:eastAsia="en-GB"/>
    </w:rPr>
  </w:style>
  <w:style w:type="paragraph" w:customStyle="1" w:styleId="commentplugin">
    <w:name w:val="commentplugin"/>
    <w:basedOn w:val="Normal"/>
    <w:rsid w:val="00BD6EE1"/>
    <w:pPr>
      <w:spacing w:before="100" w:beforeAutospacing="1" w:after="100" w:afterAutospacing="1"/>
    </w:pPr>
    <w:rPr>
      <w:vanish/>
      <w:lang w:val="en-GB" w:eastAsia="en-GB"/>
    </w:rPr>
  </w:style>
  <w:style w:type="paragraph" w:customStyle="1" w:styleId="twistytrigger">
    <w:name w:val="twistytrigger"/>
    <w:basedOn w:val="Normal"/>
    <w:rsid w:val="00BD6EE1"/>
    <w:pPr>
      <w:spacing w:before="100" w:beforeAutospacing="1" w:after="100" w:afterAutospacing="1"/>
    </w:pPr>
    <w:rPr>
      <w:vanish/>
      <w:lang w:val="en-GB" w:eastAsia="en-GB"/>
    </w:rPr>
  </w:style>
  <w:style w:type="paragraph" w:customStyle="1" w:styleId="foswikiattachments">
    <w:name w:val="foswikiattachments"/>
    <w:basedOn w:val="Normal"/>
    <w:rsid w:val="00BD6EE1"/>
    <w:pPr>
      <w:shd w:val="clear" w:color="auto" w:fill="FFFFFF"/>
      <w:spacing w:before="100" w:beforeAutospacing="1" w:after="100" w:afterAutospacing="1"/>
    </w:pPr>
    <w:rPr>
      <w:lang w:val="en-GB" w:eastAsia="en-GB"/>
    </w:rPr>
  </w:style>
  <w:style w:type="paragraph" w:customStyle="1" w:styleId="foswikiform">
    <w:name w:val="foswikiform"/>
    <w:basedOn w:val="Normal"/>
    <w:rsid w:val="00BD6EE1"/>
    <w:pPr>
      <w:shd w:val="clear" w:color="auto" w:fill="FFFFFF"/>
      <w:spacing w:before="100" w:beforeAutospacing="1" w:after="100" w:afterAutospacing="1"/>
    </w:pPr>
    <w:rPr>
      <w:lang w:val="en-GB" w:eastAsia="en-GB"/>
    </w:rPr>
  </w:style>
  <w:style w:type="paragraph" w:customStyle="1" w:styleId="foswikimakehidden">
    <w:name w:val="foswikimakehidden"/>
    <w:basedOn w:val="Normal"/>
    <w:rsid w:val="00BD6EE1"/>
    <w:pPr>
      <w:spacing w:before="100" w:beforeAutospacing="1" w:after="100" w:afterAutospacing="1"/>
    </w:pPr>
    <w:rPr>
      <w:lang w:val="en-GB" w:eastAsia="en-GB"/>
    </w:rPr>
  </w:style>
  <w:style w:type="paragraph" w:customStyle="1" w:styleId="revcomment">
    <w:name w:val="revcomment"/>
    <w:basedOn w:val="Normal"/>
    <w:rsid w:val="00BD6EE1"/>
    <w:pPr>
      <w:spacing w:before="100" w:beforeAutospacing="1" w:after="100" w:afterAutospacing="1"/>
    </w:pPr>
    <w:rPr>
      <w:lang w:val="en-GB" w:eastAsia="en-GB"/>
    </w:rPr>
  </w:style>
  <w:style w:type="paragraph" w:customStyle="1" w:styleId="tablesorticon">
    <w:name w:val="tablesorticon"/>
    <w:basedOn w:val="Normal"/>
    <w:rsid w:val="00BD6EE1"/>
    <w:pPr>
      <w:spacing w:before="100" w:beforeAutospacing="1" w:after="100" w:afterAutospacing="1"/>
    </w:pPr>
    <w:rPr>
      <w:lang w:val="en-GB" w:eastAsia="en-GB"/>
    </w:rPr>
  </w:style>
  <w:style w:type="paragraph" w:customStyle="1" w:styleId="foswikitoctitle">
    <w:name w:val="foswikitoctitle"/>
    <w:basedOn w:val="Normal"/>
    <w:rsid w:val="00BD6EE1"/>
    <w:pPr>
      <w:spacing w:before="100" w:beforeAutospacing="1" w:after="100" w:afterAutospacing="1"/>
    </w:pPr>
    <w:rPr>
      <w:lang w:val="en-GB" w:eastAsia="en-GB"/>
    </w:rPr>
  </w:style>
  <w:style w:type="paragraph" w:customStyle="1" w:styleId="foswikibottomrow">
    <w:name w:val="foswikibottomrow"/>
    <w:basedOn w:val="Normal"/>
    <w:rsid w:val="00BD6EE1"/>
    <w:pPr>
      <w:spacing w:before="100" w:beforeAutospacing="1" w:after="100" w:afterAutospacing="1"/>
    </w:pPr>
    <w:rPr>
      <w:lang w:val="en-GB" w:eastAsia="en-GB"/>
    </w:rPr>
  </w:style>
  <w:style w:type="paragraph" w:customStyle="1" w:styleId="foswikitoprow">
    <w:name w:val="foswikitoprow"/>
    <w:basedOn w:val="Normal"/>
    <w:rsid w:val="00BD6EE1"/>
    <w:pPr>
      <w:spacing w:before="100" w:beforeAutospacing="1" w:after="100" w:afterAutospacing="1"/>
    </w:pPr>
    <w:rPr>
      <w:lang w:val="en-GB" w:eastAsia="en-GB"/>
    </w:rPr>
  </w:style>
  <w:style w:type="paragraph" w:customStyle="1" w:styleId="patterntopicactions">
    <w:name w:val="patterntopicactions"/>
    <w:basedOn w:val="Normal"/>
    <w:rsid w:val="00BD6EE1"/>
    <w:pPr>
      <w:spacing w:before="100" w:beforeAutospacing="1" w:after="100" w:afterAutospacing="1"/>
    </w:pPr>
    <w:rPr>
      <w:lang w:val="en-GB" w:eastAsia="en-GB"/>
    </w:rPr>
  </w:style>
  <w:style w:type="paragraph" w:customStyle="1" w:styleId="foswikiformtable">
    <w:name w:val="foswikiformtable"/>
    <w:basedOn w:val="Normal"/>
    <w:rsid w:val="00BD6EE1"/>
    <w:pPr>
      <w:spacing w:before="100" w:beforeAutospacing="1" w:after="100" w:afterAutospacing="1"/>
    </w:pPr>
    <w:rPr>
      <w:lang w:val="en-GB" w:eastAsia="en-GB"/>
    </w:rPr>
  </w:style>
  <w:style w:type="paragraph" w:customStyle="1" w:styleId="patternsearchresultsbegin">
    <w:name w:val="patternsearchresultsbegin"/>
    <w:basedOn w:val="Normal"/>
    <w:rsid w:val="00BD6EE1"/>
    <w:pPr>
      <w:spacing w:before="100" w:beforeAutospacing="1" w:after="100" w:afterAutospacing="1"/>
    </w:pPr>
    <w:rPr>
      <w:lang w:val="en-GB" w:eastAsia="en-GB"/>
    </w:rPr>
  </w:style>
  <w:style w:type="paragraph" w:customStyle="1" w:styleId="foswikilinklabel">
    <w:name w:val="foswikilinklabel"/>
    <w:basedOn w:val="Normal"/>
    <w:rsid w:val="00BD6EE1"/>
    <w:pPr>
      <w:spacing w:before="100" w:beforeAutospacing="1" w:after="100" w:afterAutospacing="1"/>
    </w:pPr>
    <w:rPr>
      <w:lang w:val="en-GB" w:eastAsia="en-GB"/>
    </w:rPr>
  </w:style>
  <w:style w:type="paragraph" w:customStyle="1" w:styleId="patternloginnotification">
    <w:name w:val="patternloginnotification"/>
    <w:basedOn w:val="Normal"/>
    <w:rsid w:val="00BD6EE1"/>
    <w:pPr>
      <w:spacing w:before="100" w:beforeAutospacing="1" w:after="100" w:afterAutospacing="1"/>
    </w:pPr>
    <w:rPr>
      <w:lang w:val="en-GB" w:eastAsia="en-GB"/>
    </w:rPr>
  </w:style>
  <w:style w:type="paragraph" w:customStyle="1" w:styleId="patternleftbarpersonal">
    <w:name w:val="patternleftbarpersonal"/>
    <w:basedOn w:val="Normal"/>
    <w:rsid w:val="00BD6EE1"/>
    <w:pPr>
      <w:spacing w:before="100" w:beforeAutospacing="1" w:after="100" w:afterAutospacing="1"/>
    </w:pPr>
    <w:rPr>
      <w:lang w:val="en-GB" w:eastAsia="en-GB"/>
    </w:rPr>
  </w:style>
  <w:style w:type="paragraph" w:customStyle="1" w:styleId="foswikidiffchangedheader">
    <w:name w:val="foswikidiffchangedheader"/>
    <w:basedOn w:val="Normal"/>
    <w:rsid w:val="00BD6EE1"/>
    <w:pPr>
      <w:shd w:val="clear" w:color="auto" w:fill="CCCCFF"/>
      <w:spacing w:before="100" w:beforeAutospacing="1" w:after="100" w:afterAutospacing="1"/>
    </w:pPr>
    <w:rPr>
      <w:lang w:val="en-GB" w:eastAsia="en-GB"/>
    </w:rPr>
  </w:style>
  <w:style w:type="paragraph" w:customStyle="1" w:styleId="foswikidiffdeletedheader">
    <w:name w:val="foswikidiffdeletedheader"/>
    <w:basedOn w:val="Normal"/>
    <w:rsid w:val="00BD6EE1"/>
    <w:pPr>
      <w:shd w:val="clear" w:color="auto" w:fill="FFD6D6"/>
      <w:spacing w:before="100" w:beforeAutospacing="1" w:after="100" w:afterAutospacing="1"/>
    </w:pPr>
    <w:rPr>
      <w:lang w:val="en-GB" w:eastAsia="en-GB"/>
    </w:rPr>
  </w:style>
  <w:style w:type="paragraph" w:customStyle="1" w:styleId="foswikidiffaddedheader">
    <w:name w:val="foswikidiffaddedheader"/>
    <w:basedOn w:val="Normal"/>
    <w:rsid w:val="00BD6EE1"/>
    <w:pPr>
      <w:shd w:val="clear" w:color="auto" w:fill="CCF5D6"/>
      <w:spacing w:before="100" w:beforeAutospacing="1" w:after="100" w:afterAutospacing="1"/>
    </w:pPr>
    <w:rPr>
      <w:lang w:val="en-GB" w:eastAsia="en-GB"/>
    </w:rPr>
  </w:style>
  <w:style w:type="character" w:customStyle="1" w:styleId="foswikiaccesskey1">
    <w:name w:val="foswikiaccesskey1"/>
    <w:basedOn w:val="DefaultParagraphFont"/>
    <w:rsid w:val="00BD6EE1"/>
    <w:rPr>
      <w:strike w:val="0"/>
      <w:dstrike w:val="0"/>
      <w:u w:val="none"/>
      <w:effect w:val="none"/>
      <w:bdr w:val="none" w:sz="0" w:space="0" w:color="auto" w:frame="1"/>
    </w:rPr>
  </w:style>
  <w:style w:type="paragraph" w:customStyle="1" w:styleId="foswikimakevisible1">
    <w:name w:val="foswikimakevisible1"/>
    <w:basedOn w:val="Normal"/>
    <w:rsid w:val="00BD6EE1"/>
    <w:pPr>
      <w:spacing w:before="100" w:beforeAutospacing="1" w:after="100" w:afterAutospacing="1"/>
    </w:pPr>
    <w:rPr>
      <w:lang w:val="en-GB" w:eastAsia="en-GB"/>
    </w:rPr>
  </w:style>
  <w:style w:type="paragraph" w:customStyle="1" w:styleId="foswikimakevisibleinline1">
    <w:name w:val="foswikimakevisibleinline1"/>
    <w:basedOn w:val="Normal"/>
    <w:rsid w:val="00BD6EE1"/>
    <w:pPr>
      <w:spacing w:before="100" w:beforeAutospacing="1" w:after="100" w:afterAutospacing="1"/>
    </w:pPr>
    <w:rPr>
      <w:lang w:val="en-GB" w:eastAsia="en-GB"/>
    </w:rPr>
  </w:style>
  <w:style w:type="paragraph" w:customStyle="1" w:styleId="foswikimakevisibleblock1">
    <w:name w:val="foswikimakevisibleblock1"/>
    <w:basedOn w:val="Normal"/>
    <w:rsid w:val="00BD6EE1"/>
    <w:pPr>
      <w:spacing w:before="100" w:beforeAutospacing="1" w:after="100" w:afterAutospacing="1"/>
    </w:pPr>
    <w:rPr>
      <w:lang w:val="en-GB" w:eastAsia="en-GB"/>
    </w:rPr>
  </w:style>
  <w:style w:type="paragraph" w:customStyle="1" w:styleId="foswikimakehidden1">
    <w:name w:val="foswikimakehidden1"/>
    <w:basedOn w:val="Normal"/>
    <w:rsid w:val="00BD6EE1"/>
    <w:pPr>
      <w:spacing w:before="100" w:beforeAutospacing="1" w:after="100" w:afterAutospacing="1"/>
    </w:pPr>
    <w:rPr>
      <w:vanish/>
      <w:lang w:val="en-GB" w:eastAsia="en-GB"/>
    </w:rPr>
  </w:style>
  <w:style w:type="paragraph" w:customStyle="1" w:styleId="foswikiclear1">
    <w:name w:val="foswikiclear1"/>
    <w:basedOn w:val="Normal"/>
    <w:rsid w:val="00BD6EE1"/>
    <w:pPr>
      <w:spacing w:after="0" w:line="0" w:lineRule="auto"/>
    </w:pPr>
    <w:rPr>
      <w:lang w:val="en-GB" w:eastAsia="en-GB"/>
    </w:rPr>
  </w:style>
  <w:style w:type="paragraph" w:customStyle="1" w:styleId="foswikiaccesskey2">
    <w:name w:val="foswikiaccesskey2"/>
    <w:basedOn w:val="Normal"/>
    <w:rsid w:val="00BD6EE1"/>
    <w:pPr>
      <w:pBdr>
        <w:top w:val="single" w:sz="2" w:space="0" w:color="auto"/>
        <w:left w:val="single" w:sz="2" w:space="0" w:color="auto"/>
        <w:bottom w:val="single" w:sz="6" w:space="0" w:color="auto"/>
        <w:right w:val="single" w:sz="2" w:space="0" w:color="auto"/>
      </w:pBdr>
      <w:spacing w:before="100" w:beforeAutospacing="1" w:after="100" w:afterAutospacing="1"/>
    </w:pPr>
    <w:rPr>
      <w:lang w:val="en-GB" w:eastAsia="en-GB"/>
    </w:rPr>
  </w:style>
  <w:style w:type="paragraph" w:customStyle="1" w:styleId="revcomment1">
    <w:name w:val="revcomment1"/>
    <w:basedOn w:val="Normal"/>
    <w:rsid w:val="00BD6EE1"/>
    <w:pPr>
      <w:spacing w:before="100" w:beforeAutospacing="1" w:after="100" w:afterAutospacing="1"/>
    </w:pPr>
    <w:rPr>
      <w:lang w:val="en-GB" w:eastAsia="en-GB"/>
    </w:rPr>
  </w:style>
  <w:style w:type="paragraph" w:customStyle="1" w:styleId="foswikitable1">
    <w:name w:val="foswikitable1"/>
    <w:basedOn w:val="Normal"/>
    <w:rsid w:val="00BD6EE1"/>
    <w:pPr>
      <w:pBdr>
        <w:top w:val="single" w:sz="6" w:space="0" w:color="EEEEEE"/>
        <w:left w:val="single" w:sz="6" w:space="0" w:color="EEEEEE"/>
        <w:bottom w:val="single" w:sz="6" w:space="0" w:color="EEEEEE"/>
        <w:right w:val="single" w:sz="6" w:space="0" w:color="EEEEEE"/>
      </w:pBdr>
      <w:spacing w:after="30"/>
      <w:textAlignment w:val="top"/>
    </w:pPr>
    <w:rPr>
      <w:lang w:val="en-GB" w:eastAsia="en-GB"/>
    </w:rPr>
  </w:style>
  <w:style w:type="paragraph" w:customStyle="1" w:styleId="tablesorticon1">
    <w:name w:val="tablesorticon1"/>
    <w:basedOn w:val="Normal"/>
    <w:rsid w:val="00BD6EE1"/>
    <w:pPr>
      <w:spacing w:after="0"/>
      <w:ind w:left="60"/>
    </w:pPr>
    <w:rPr>
      <w:lang w:val="en-GB" w:eastAsia="en-GB"/>
    </w:rPr>
  </w:style>
  <w:style w:type="paragraph" w:customStyle="1" w:styleId="foswikilinklabel1">
    <w:name w:val="foswikilinklabel1"/>
    <w:basedOn w:val="Normal"/>
    <w:rsid w:val="00BD6EE1"/>
    <w:pPr>
      <w:spacing w:before="100" w:beforeAutospacing="1" w:after="100" w:afterAutospacing="1"/>
    </w:pPr>
    <w:rPr>
      <w:lang w:val="en-GB" w:eastAsia="en-GB"/>
    </w:rPr>
  </w:style>
  <w:style w:type="paragraph" w:customStyle="1" w:styleId="foswikilinklabel2">
    <w:name w:val="foswikilinklabel2"/>
    <w:basedOn w:val="Normal"/>
    <w:rsid w:val="00BD6EE1"/>
    <w:pPr>
      <w:spacing w:before="100" w:beforeAutospacing="1" w:after="100" w:afterAutospacing="1"/>
    </w:pPr>
    <w:rPr>
      <w:lang w:val="en-GB" w:eastAsia="en-GB"/>
    </w:rPr>
  </w:style>
  <w:style w:type="paragraph" w:customStyle="1" w:styleId="foswikiformsteps1">
    <w:name w:val="foswikiformsteps1"/>
    <w:basedOn w:val="Normal"/>
    <w:rsid w:val="00BD6EE1"/>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1">
    <w:name w:val="foswikiformstep1"/>
    <w:basedOn w:val="Normal"/>
    <w:rsid w:val="00BD6EE1"/>
    <w:pPr>
      <w:pBdr>
        <w:top w:val="single" w:sz="6" w:space="9" w:color="DDDDDD"/>
        <w:bottom w:val="single" w:sz="6" w:space="9" w:color="DDDDDD"/>
      </w:pBdr>
      <w:spacing w:after="0"/>
      <w:ind w:left="-300" w:right="-300"/>
    </w:pPr>
    <w:rPr>
      <w:lang w:val="en-GB" w:eastAsia="en-GB"/>
    </w:rPr>
  </w:style>
  <w:style w:type="paragraph" w:customStyle="1" w:styleId="patternloginnotification1">
    <w:name w:val="patternloginnotification1"/>
    <w:basedOn w:val="Normal"/>
    <w:rsid w:val="00BD6EE1"/>
    <w:pPr>
      <w:pBdr>
        <w:top w:val="single" w:sz="12" w:space="0" w:color="FF0000"/>
        <w:left w:val="single" w:sz="12" w:space="6" w:color="FF0000"/>
        <w:bottom w:val="single" w:sz="12" w:space="0" w:color="FF0000"/>
        <w:right w:val="single" w:sz="12" w:space="6" w:color="FF0000"/>
      </w:pBdr>
      <w:shd w:val="clear" w:color="auto" w:fill="FFFFFF"/>
      <w:spacing w:before="100" w:beforeAutospacing="1" w:after="100" w:afterAutospacing="1"/>
    </w:pPr>
    <w:rPr>
      <w:lang w:val="en-GB" w:eastAsia="en-GB"/>
    </w:rPr>
  </w:style>
  <w:style w:type="paragraph" w:customStyle="1" w:styleId="foswikismall1">
    <w:name w:val="foswikismall1"/>
    <w:basedOn w:val="Normal"/>
    <w:rsid w:val="00BD6EE1"/>
    <w:pPr>
      <w:spacing w:before="100" w:beforeAutospacing="1" w:after="100" w:afterAutospacing="1" w:line="360" w:lineRule="atLeast"/>
    </w:pPr>
    <w:rPr>
      <w:color w:val="797979"/>
      <w:sz w:val="21"/>
      <w:szCs w:val="21"/>
      <w:lang w:val="en-GB" w:eastAsia="en-GB"/>
    </w:rPr>
  </w:style>
  <w:style w:type="paragraph" w:customStyle="1" w:styleId="foswikismall2">
    <w:name w:val="foswikismall2"/>
    <w:basedOn w:val="Normal"/>
    <w:rsid w:val="00BD6EE1"/>
    <w:pPr>
      <w:spacing w:after="0" w:line="360" w:lineRule="atLeast"/>
      <w:ind w:left="36"/>
    </w:pPr>
    <w:rPr>
      <w:sz w:val="21"/>
      <w:szCs w:val="21"/>
      <w:lang w:val="en-GB" w:eastAsia="en-GB"/>
    </w:rPr>
  </w:style>
  <w:style w:type="paragraph" w:customStyle="1" w:styleId="foswikitoctitle1">
    <w:name w:val="foswikitoctitle1"/>
    <w:basedOn w:val="Normal"/>
    <w:rsid w:val="00BD6EE1"/>
    <w:pPr>
      <w:spacing w:after="0"/>
    </w:pPr>
    <w:rPr>
      <w:b/>
      <w:bCs/>
      <w:color w:val="797979"/>
      <w:lang w:val="en-GB" w:eastAsia="en-GB"/>
    </w:rPr>
  </w:style>
  <w:style w:type="paragraph" w:customStyle="1" w:styleId="foswikihelp1">
    <w:name w:val="foswikihelp1"/>
    <w:basedOn w:val="Normal"/>
    <w:rsid w:val="00BD6EE1"/>
    <w:pPr>
      <w:shd w:val="clear" w:color="auto" w:fill="E5FCE1"/>
    </w:pPr>
    <w:rPr>
      <w:lang w:val="en-GB" w:eastAsia="en-GB"/>
    </w:rPr>
  </w:style>
  <w:style w:type="paragraph" w:customStyle="1" w:styleId="foswikitopic1">
    <w:name w:val="foswikitopic1"/>
    <w:basedOn w:val="Normal"/>
    <w:rsid w:val="00BD6EE1"/>
    <w:pPr>
      <w:spacing w:before="480" w:after="480"/>
    </w:pPr>
    <w:rPr>
      <w:lang w:val="en-GB" w:eastAsia="en-GB"/>
    </w:rPr>
  </w:style>
  <w:style w:type="paragraph" w:customStyle="1" w:styleId="patternleftbarpersonal1">
    <w:name w:val="patternleftbarpersonal1"/>
    <w:basedOn w:val="Normal"/>
    <w:rsid w:val="00BD6EE1"/>
    <w:pPr>
      <w:pBdr>
        <w:bottom w:val="single" w:sz="6" w:space="9" w:color="EEEEEE"/>
      </w:pBdr>
      <w:spacing w:after="180"/>
      <w:ind w:left="-240" w:right="-240"/>
    </w:pPr>
    <w:rPr>
      <w:lang w:val="en-GB" w:eastAsia="en-GB"/>
    </w:rPr>
  </w:style>
  <w:style w:type="paragraph" w:customStyle="1" w:styleId="foswikiinputfield1">
    <w:name w:val="foswikiinputfield1"/>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lect1">
    <w:name w:val="foswikiselect1"/>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parator1">
    <w:name w:val="foswikiseparator1"/>
    <w:basedOn w:val="Normal"/>
    <w:rsid w:val="00BD6EE1"/>
    <w:pPr>
      <w:spacing w:before="100" w:beforeAutospacing="1" w:after="100" w:afterAutospacing="1"/>
    </w:pPr>
    <w:rPr>
      <w:color w:val="CCCCCC"/>
      <w:lang w:val="en-GB" w:eastAsia="en-GB"/>
    </w:rPr>
  </w:style>
  <w:style w:type="character" w:customStyle="1" w:styleId="foswikiaccesskey3">
    <w:name w:val="foswikiaccesskey3"/>
    <w:basedOn w:val="DefaultParagraphFont"/>
    <w:rsid w:val="00BD6EE1"/>
    <w:rPr>
      <w:strike w:val="0"/>
      <w:dstrike w:val="0"/>
      <w:u w:val="none"/>
      <w:effect w:val="none"/>
      <w:bdr w:val="none" w:sz="0" w:space="0" w:color="auto" w:frame="1"/>
    </w:rPr>
  </w:style>
  <w:style w:type="paragraph" w:customStyle="1" w:styleId="patternrevinfo1">
    <w:name w:val="patternrevinfo1"/>
    <w:basedOn w:val="Normal"/>
    <w:rsid w:val="00BD6EE1"/>
    <w:pPr>
      <w:spacing w:before="100" w:beforeAutospacing="1" w:after="100" w:afterAutospacing="1"/>
    </w:pPr>
    <w:rPr>
      <w:color w:val="666666"/>
      <w:lang w:val="en-GB" w:eastAsia="en-GB"/>
    </w:rPr>
  </w:style>
  <w:style w:type="paragraph" w:customStyle="1" w:styleId="foswikialert1">
    <w:name w:val="foswikialert1"/>
    <w:basedOn w:val="Normal"/>
    <w:rsid w:val="00BD6EE1"/>
    <w:pPr>
      <w:spacing w:before="100" w:beforeAutospacing="1" w:after="100" w:afterAutospacing="1"/>
    </w:pPr>
    <w:rPr>
      <w:b/>
      <w:bCs/>
      <w:color w:val="FF0000"/>
      <w:lang w:val="en-GB" w:eastAsia="en-GB"/>
    </w:rPr>
  </w:style>
  <w:style w:type="paragraph" w:customStyle="1" w:styleId="foswikibottomrow1">
    <w:name w:val="foswikibottomrow1"/>
    <w:basedOn w:val="Normal"/>
    <w:rsid w:val="00BD6EE1"/>
    <w:pPr>
      <w:spacing w:before="100" w:beforeAutospacing="1" w:after="100" w:afterAutospacing="1"/>
    </w:pPr>
    <w:rPr>
      <w:color w:val="049804"/>
      <w:sz w:val="21"/>
      <w:szCs w:val="21"/>
      <w:lang w:val="en-GB" w:eastAsia="en-GB"/>
    </w:rPr>
  </w:style>
  <w:style w:type="paragraph" w:customStyle="1" w:styleId="foswikialert2">
    <w:name w:val="foswikialert2"/>
    <w:basedOn w:val="Normal"/>
    <w:rsid w:val="00BD6EE1"/>
    <w:pPr>
      <w:spacing w:before="100" w:beforeAutospacing="1" w:after="100" w:afterAutospacing="1"/>
    </w:pPr>
    <w:rPr>
      <w:color w:val="990000"/>
      <w:lang w:val="en-GB" w:eastAsia="en-GB"/>
    </w:rPr>
  </w:style>
  <w:style w:type="paragraph" w:customStyle="1" w:styleId="foswikihelp2">
    <w:name w:val="foswikihelp2"/>
    <w:basedOn w:val="Normal"/>
    <w:rsid w:val="00BD6EE1"/>
    <w:pPr>
      <w:shd w:val="clear" w:color="auto" w:fill="E5FCE1"/>
      <w:spacing w:before="240" w:after="84"/>
      <w:ind w:left="-75" w:right="-75"/>
    </w:pPr>
    <w:rPr>
      <w:lang w:val="en-GB" w:eastAsia="en-GB"/>
    </w:rPr>
  </w:style>
  <w:style w:type="paragraph" w:customStyle="1" w:styleId="foswikitable2">
    <w:name w:val="foswikitable2"/>
    <w:basedOn w:val="Normal"/>
    <w:rsid w:val="00BD6EE1"/>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foswikiattachments1">
    <w:name w:val="foswikiattachments1"/>
    <w:basedOn w:val="Normal"/>
    <w:rsid w:val="00BD6EE1"/>
    <w:pPr>
      <w:shd w:val="clear" w:color="auto" w:fill="FFFFFF"/>
      <w:spacing w:after="100" w:afterAutospacing="1"/>
    </w:pPr>
    <w:rPr>
      <w:lang w:val="en-GB" w:eastAsia="en-GB"/>
    </w:rPr>
  </w:style>
  <w:style w:type="paragraph" w:customStyle="1" w:styleId="foswikitoprow1">
    <w:name w:val="foswikitoprow1"/>
    <w:basedOn w:val="Normal"/>
    <w:rsid w:val="00BD6EE1"/>
    <w:pPr>
      <w:shd w:val="clear" w:color="auto" w:fill="F5F5F5"/>
      <w:spacing w:before="100" w:beforeAutospacing="1" w:after="100" w:afterAutospacing="1"/>
    </w:pPr>
    <w:rPr>
      <w:lang w:val="en-GB" w:eastAsia="en-GB"/>
    </w:rPr>
  </w:style>
  <w:style w:type="paragraph" w:customStyle="1" w:styleId="patterntopicactions1">
    <w:name w:val="patterntopicactions1"/>
    <w:basedOn w:val="Normal"/>
    <w:rsid w:val="00BD6EE1"/>
    <w:pPr>
      <w:shd w:val="clear" w:color="auto" w:fill="F6F6F5"/>
      <w:spacing w:before="100" w:beforeAutospacing="1" w:after="100" w:afterAutospacing="1"/>
    </w:pPr>
    <w:rPr>
      <w:lang w:val="en-GB" w:eastAsia="en-GB"/>
    </w:rPr>
  </w:style>
  <w:style w:type="paragraph" w:customStyle="1" w:styleId="foswikiformtable1">
    <w:name w:val="foswikiformtable1"/>
    <w:basedOn w:val="Normal"/>
    <w:rsid w:val="00BD6EE1"/>
    <w:pPr>
      <w:spacing w:before="100" w:beforeAutospacing="1" w:after="100" w:afterAutospacing="1"/>
    </w:pPr>
    <w:rPr>
      <w:lang w:val="en-GB" w:eastAsia="en-GB"/>
    </w:rPr>
  </w:style>
  <w:style w:type="paragraph" w:customStyle="1" w:styleId="foswikihelp3">
    <w:name w:val="foswikihelp3"/>
    <w:basedOn w:val="Normal"/>
    <w:rsid w:val="00BD6EE1"/>
    <w:pPr>
      <w:shd w:val="clear" w:color="auto" w:fill="FFFFFF"/>
      <w:spacing w:before="240"/>
    </w:pPr>
    <w:rPr>
      <w:lang w:val="en-GB" w:eastAsia="en-GB"/>
    </w:rPr>
  </w:style>
  <w:style w:type="paragraph" w:customStyle="1" w:styleId="foswikiallownonwikiword1">
    <w:name w:val="foswikiallownonwikiword1"/>
    <w:basedOn w:val="Normal"/>
    <w:rsid w:val="00BD6EE1"/>
    <w:pPr>
      <w:pBdr>
        <w:top w:val="single" w:sz="6" w:space="6" w:color="EEEEEE"/>
        <w:left w:val="single" w:sz="6" w:space="8" w:color="EEEEEE"/>
        <w:bottom w:val="single" w:sz="6" w:space="6" w:color="EEEEEE"/>
        <w:right w:val="single" w:sz="6" w:space="8" w:color="EEEEEE"/>
      </w:pBdr>
      <w:shd w:val="clear" w:color="auto" w:fill="FFFFFF"/>
      <w:spacing w:before="100" w:beforeAutospacing="1" w:after="100" w:afterAutospacing="1"/>
    </w:pPr>
    <w:rPr>
      <w:lang w:val="en-GB" w:eastAsia="en-GB"/>
    </w:rPr>
  </w:style>
  <w:style w:type="paragraph" w:customStyle="1" w:styleId="foswikiimage1">
    <w:name w:val="foswikiimage1"/>
    <w:basedOn w:val="Normal"/>
    <w:rsid w:val="00BD6EE1"/>
    <w:pPr>
      <w:spacing w:before="100" w:beforeAutospacing="1" w:after="100" w:afterAutospacing="1"/>
    </w:pPr>
    <w:rPr>
      <w:lang w:val="en-GB" w:eastAsia="en-GB"/>
    </w:rPr>
  </w:style>
  <w:style w:type="paragraph" w:customStyle="1" w:styleId="patternwebindicator1">
    <w:name w:val="patternwebindicator1"/>
    <w:basedOn w:val="Normal"/>
    <w:rsid w:val="00BD6EE1"/>
    <w:pPr>
      <w:pBdr>
        <w:left w:val="single" w:sz="48" w:space="7" w:color="EEEEEE"/>
      </w:pBdr>
      <w:ind w:left="-240"/>
    </w:pPr>
    <w:rPr>
      <w:lang w:val="en-GB" w:eastAsia="en-GB"/>
    </w:rPr>
  </w:style>
  <w:style w:type="paragraph" w:customStyle="1" w:styleId="patterntopicactions2">
    <w:name w:val="patterntopicactions2"/>
    <w:basedOn w:val="Normal"/>
    <w:rsid w:val="00BD6EE1"/>
    <w:pPr>
      <w:shd w:val="clear" w:color="auto" w:fill="FFFFFF"/>
      <w:spacing w:before="100" w:beforeAutospacing="1" w:after="100" w:afterAutospacing="1"/>
    </w:pPr>
    <w:rPr>
      <w:lang w:val="en-GB" w:eastAsia="en-GB"/>
    </w:rPr>
  </w:style>
  <w:style w:type="paragraph" w:customStyle="1" w:styleId="foswikiaccesskey4">
    <w:name w:val="foswikiaccesskey4"/>
    <w:basedOn w:val="Normal"/>
    <w:rsid w:val="00BD6EE1"/>
    <w:pPr>
      <w:spacing w:before="100" w:beforeAutospacing="1" w:after="100" w:afterAutospacing="1"/>
    </w:pPr>
    <w:rPr>
      <w:color w:val="0066CC"/>
      <w:lang w:val="en-GB" w:eastAsia="en-GB"/>
    </w:rPr>
  </w:style>
  <w:style w:type="paragraph" w:customStyle="1" w:styleId="foswikiaccesskey5">
    <w:name w:val="foswikiaccesskey5"/>
    <w:basedOn w:val="Normal"/>
    <w:rsid w:val="00BD6EE1"/>
    <w:pPr>
      <w:pBdr>
        <w:top w:val="single" w:sz="2" w:space="0" w:color="auto"/>
        <w:left w:val="single" w:sz="2" w:space="0" w:color="auto"/>
        <w:bottom w:val="single" w:sz="6" w:space="0" w:color="auto"/>
        <w:right w:val="single" w:sz="2" w:space="0" w:color="auto"/>
      </w:pBdr>
      <w:spacing w:before="100" w:beforeAutospacing="1" w:after="100" w:afterAutospacing="1"/>
    </w:pPr>
    <w:rPr>
      <w:color w:val="0066CC"/>
      <w:lang w:val="en-GB" w:eastAsia="en-GB"/>
    </w:rPr>
  </w:style>
  <w:style w:type="paragraph" w:customStyle="1" w:styleId="foswikiaccesskey6">
    <w:name w:val="foswikiaccesskey6"/>
    <w:basedOn w:val="Normal"/>
    <w:rsid w:val="00BD6EE1"/>
    <w:pPr>
      <w:spacing w:before="100" w:beforeAutospacing="1" w:after="100" w:afterAutospacing="1"/>
    </w:pPr>
    <w:rPr>
      <w:lang w:val="en-GB" w:eastAsia="en-GB"/>
    </w:rPr>
  </w:style>
  <w:style w:type="paragraph" w:customStyle="1" w:styleId="foswikiaccesskey7">
    <w:name w:val="foswikiaccesskey7"/>
    <w:basedOn w:val="Normal"/>
    <w:rsid w:val="00BD6EE1"/>
    <w:pPr>
      <w:spacing w:before="100" w:beforeAutospacing="1" w:after="100" w:afterAutospacing="1"/>
    </w:pPr>
    <w:rPr>
      <w:lang w:val="en-GB" w:eastAsia="en-GB"/>
    </w:rPr>
  </w:style>
  <w:style w:type="paragraph" w:customStyle="1" w:styleId="foswikiaccesskey8">
    <w:name w:val="foswikiaccesskey8"/>
    <w:basedOn w:val="Normal"/>
    <w:rsid w:val="00BD6EE1"/>
    <w:pPr>
      <w:pBdr>
        <w:top w:val="single" w:sz="2" w:space="0" w:color="4C94DB"/>
        <w:left w:val="single" w:sz="2" w:space="0" w:color="4C94DB"/>
        <w:bottom w:val="single" w:sz="6" w:space="0" w:color="4C94DB"/>
        <w:right w:val="single" w:sz="2" w:space="0" w:color="4C94DB"/>
      </w:pBdr>
      <w:spacing w:before="100" w:beforeAutospacing="1" w:after="100" w:afterAutospacing="1"/>
    </w:pPr>
    <w:rPr>
      <w:lang w:val="en-GB" w:eastAsia="en-GB"/>
    </w:rPr>
  </w:style>
  <w:style w:type="paragraph" w:customStyle="1" w:styleId="patternsearchresultsbegin1">
    <w:name w:val="patternsearchresultsbegin1"/>
    <w:basedOn w:val="Normal"/>
    <w:rsid w:val="00BD6EE1"/>
    <w:pPr>
      <w:spacing w:before="100" w:beforeAutospacing="1" w:after="100" w:afterAutospacing="1"/>
    </w:pPr>
    <w:rPr>
      <w:lang w:val="en-GB" w:eastAsia="en-GB"/>
    </w:rPr>
  </w:style>
  <w:style w:type="paragraph" w:customStyle="1" w:styleId="foswikidifftable1">
    <w:name w:val="foswikidifftable1"/>
    <w:basedOn w:val="Normal"/>
    <w:rsid w:val="00BD6EE1"/>
    <w:pPr>
      <w:pBdr>
        <w:top w:val="single" w:sz="6" w:space="0" w:color="CCCCCC"/>
      </w:pBdr>
      <w:spacing w:before="100" w:beforeAutospacing="1" w:after="100" w:afterAutospacing="1"/>
    </w:pPr>
    <w:rPr>
      <w:lang w:val="en-GB" w:eastAsia="en-GB"/>
    </w:rPr>
  </w:style>
  <w:style w:type="paragraph" w:customStyle="1" w:styleId="foswikitoprow2">
    <w:name w:val="foswikitoprow2"/>
    <w:basedOn w:val="Normal"/>
    <w:rsid w:val="00BD6EE1"/>
    <w:pPr>
      <w:shd w:val="clear" w:color="auto" w:fill="FF99FF"/>
      <w:spacing w:before="100" w:beforeAutospacing="1" w:after="100" w:afterAutospacing="1"/>
    </w:pPr>
    <w:rPr>
      <w:lang w:val="en-GB" w:eastAsia="en-GB"/>
    </w:rPr>
  </w:style>
  <w:style w:type="paragraph" w:customStyle="1" w:styleId="foswikiattachments2">
    <w:name w:val="foswikiattachments2"/>
    <w:basedOn w:val="Normal"/>
    <w:rsid w:val="00BD6EE1"/>
    <w:pPr>
      <w:shd w:val="clear" w:color="auto" w:fill="FFFFFF"/>
      <w:spacing w:before="100" w:beforeAutospacing="1" w:after="100" w:afterAutospacing="1"/>
    </w:pPr>
    <w:rPr>
      <w:lang w:val="en-GB" w:eastAsia="en-GB"/>
    </w:rPr>
  </w:style>
  <w:style w:type="paragraph" w:customStyle="1" w:styleId="foswikiform1">
    <w:name w:val="foswikiform1"/>
    <w:basedOn w:val="Normal"/>
    <w:rsid w:val="00BD6EE1"/>
    <w:pPr>
      <w:shd w:val="clear" w:color="auto" w:fill="FFFFFF"/>
      <w:spacing w:before="100" w:beforeAutospacing="1" w:after="100" w:afterAutospacing="1"/>
    </w:pPr>
    <w:rPr>
      <w:lang w:val="en-GB" w:eastAsia="en-GB"/>
    </w:rPr>
  </w:style>
  <w:style w:type="character" w:customStyle="1" w:styleId="foswikitoctitle2">
    <w:name w:val="foswikitoctitle2"/>
    <w:basedOn w:val="DefaultParagraphFont"/>
    <w:rsid w:val="00BD6EE1"/>
    <w:rPr>
      <w:b/>
      <w:bCs/>
      <w:color w:val="797979"/>
    </w:rPr>
  </w:style>
  <w:style w:type="character" w:customStyle="1" w:styleId="foswikigrayfg1">
    <w:name w:val="foswikigrayfg1"/>
    <w:basedOn w:val="DefaultParagraphFont"/>
    <w:rsid w:val="00BD6EE1"/>
    <w:rPr>
      <w:color w:val="808080"/>
    </w:rPr>
  </w:style>
  <w:style w:type="character" w:customStyle="1" w:styleId="foswikinewlink1">
    <w:name w:val="foswikinewlink1"/>
    <w:basedOn w:val="DefaultParagraphFont"/>
    <w:rsid w:val="00BD6EE1"/>
    <w:rPr>
      <w:bdr w:val="single" w:sz="2" w:space="0" w:color="DDDDDD" w:frame="1"/>
    </w:rPr>
  </w:style>
  <w:style w:type="character" w:styleId="FollowedHyperlink">
    <w:name w:val="FollowedHyperlink"/>
    <w:basedOn w:val="DefaultParagraphFont"/>
    <w:rsid w:val="00BD6EE1"/>
    <w:rPr>
      <w:color w:val="800080" w:themeColor="followedHyperlink"/>
      <w:u w:val="single"/>
    </w:rPr>
  </w:style>
  <w:style w:type="paragraph" w:styleId="TOC4">
    <w:name w:val="toc 4"/>
    <w:basedOn w:val="Normal"/>
    <w:next w:val="Normal"/>
    <w:autoRedefine/>
    <w:uiPriority w:val="39"/>
    <w:unhideWhenUsed/>
    <w:rsid w:val="00BD6EE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BD6EE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BD6EE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BD6EE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BD6EE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BD6EE1"/>
    <w:pPr>
      <w:spacing w:after="100"/>
      <w:ind w:left="1920"/>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BD6EE1"/>
  </w:style>
  <w:style w:type="paragraph" w:customStyle="1" w:styleId="Tablelineafter">
    <w:name w:val="Table line after"/>
    <w:basedOn w:val="Normal"/>
    <w:rsid w:val="00BD6EE1"/>
    <w:pPr>
      <w:spacing w:after="0"/>
    </w:pPr>
    <w:rPr>
      <w:sz w:val="22"/>
      <w:szCs w:val="22"/>
    </w:rPr>
  </w:style>
  <w:style w:type="paragraph" w:styleId="TableofFigures">
    <w:name w:val="table of figures"/>
    <w:basedOn w:val="Normal"/>
    <w:next w:val="Normal"/>
    <w:uiPriority w:val="99"/>
    <w:rsid w:val="00BD6EE1"/>
    <w:pPr>
      <w:spacing w:after="0"/>
    </w:pPr>
  </w:style>
  <w:style w:type="paragraph" w:customStyle="1" w:styleId="zzContents">
    <w:name w:val="zzContents"/>
    <w:basedOn w:val="Normal"/>
    <w:next w:val="TOC1"/>
    <w:rsid w:val="00BD6EE1"/>
    <w:pPr>
      <w:pageBreakBefore/>
      <w:tabs>
        <w:tab w:val="left" w:pos="400"/>
      </w:tabs>
      <w:spacing w:before="960" w:after="310" w:line="-310" w:lineRule="auto"/>
    </w:pPr>
    <w:rPr>
      <w:b/>
      <w:bCs/>
      <w:sz w:val="28"/>
      <w:szCs w:val="28"/>
    </w:rPr>
  </w:style>
  <w:style w:type="paragraph" w:customStyle="1" w:styleId="FiguretitleCharChar">
    <w:name w:val="Figure title Char Char"/>
    <w:basedOn w:val="Normal"/>
    <w:next w:val="Normal"/>
    <w:rsid w:val="00BD6EE1"/>
    <w:pPr>
      <w:suppressAutoHyphens/>
      <w:spacing w:before="220" w:after="220"/>
      <w:jc w:val="center"/>
    </w:pPr>
    <w:rPr>
      <w:b/>
      <w:bCs/>
      <w:szCs w:val="20"/>
    </w:rPr>
  </w:style>
  <w:style w:type="paragraph" w:customStyle="1" w:styleId="Special">
    <w:name w:val="Special"/>
    <w:basedOn w:val="Normal"/>
    <w:next w:val="Normal"/>
    <w:rsid w:val="00BD6EE1"/>
    <w:rPr>
      <w:szCs w:val="20"/>
    </w:rPr>
  </w:style>
  <w:style w:type="paragraph" w:styleId="ListNumber2">
    <w:name w:val="List Number 2"/>
    <w:basedOn w:val="Normal"/>
    <w:rsid w:val="00BD6EE1"/>
    <w:pPr>
      <w:numPr>
        <w:numId w:val="20"/>
      </w:numPr>
      <w:contextualSpacing/>
    </w:pPr>
  </w:style>
  <w:style w:type="paragraph" w:styleId="Revision">
    <w:name w:val="Revision"/>
    <w:hidden/>
    <w:rsid w:val="00BD6EE1"/>
    <w:rPr>
      <w:sz w:val="24"/>
      <w:szCs w:val="24"/>
    </w:rPr>
  </w:style>
  <w:style w:type="paragraph" w:styleId="PlainText">
    <w:name w:val="Plain Text"/>
    <w:basedOn w:val="Normal"/>
    <w:link w:val="PlainTextChar"/>
    <w:uiPriority w:val="99"/>
    <w:unhideWhenUsed/>
    <w:rsid w:val="00BD6EE1"/>
    <w:pPr>
      <w:spacing w:after="0"/>
    </w:pPr>
    <w:rPr>
      <w:rFonts w:ascii="Calibri" w:eastAsiaTheme="minorHAnsi" w:hAnsi="Calibri" w:cs="Consolas"/>
      <w:sz w:val="22"/>
      <w:szCs w:val="21"/>
      <w:lang w:val="en-GB"/>
    </w:rPr>
  </w:style>
  <w:style w:type="character" w:customStyle="1" w:styleId="PlainTextChar">
    <w:name w:val="Plain Text Char"/>
    <w:basedOn w:val="DefaultParagraphFont"/>
    <w:link w:val="PlainText"/>
    <w:uiPriority w:val="99"/>
    <w:rsid w:val="00BD6EE1"/>
    <w:rPr>
      <w:rFonts w:ascii="Calibri" w:eastAsiaTheme="minorHAnsi" w:hAnsi="Calibri" w:cs="Consolas"/>
      <w:sz w:val="22"/>
      <w:szCs w:val="2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Number 2" w:uiPriority="0"/>
    <w:lsdException w:name="Title" w:semiHidden="0" w:uiPriority="10" w:unhideWhenUsed="0" w:qFormat="1"/>
    <w:lsdException w:name="Default Paragraph Font" w:uiPriority="1"/>
    <w:lsdException w:name="Body Text Indent" w:uiPriority="0"/>
    <w:lsdException w:name="Subtitle" w:semiHidden="0" w:uiPriority="11" w:unhideWhenUsed="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link w:val="Heading1Char"/>
    <w:uiPriority w:val="9"/>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uiPriority w:val="9"/>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link w:val="Heading4Char"/>
    <w:uiPriority w:val="9"/>
    <w:qFormat/>
    <w:rsid w:val="00F27D5A"/>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F27D5A"/>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F27D5A"/>
    <w:pPr>
      <w:numPr>
        <w:ilvl w:val="5"/>
        <w:numId w:val="1"/>
      </w:numPr>
      <w:spacing w:before="240" w:after="60"/>
      <w:outlineLvl w:val="5"/>
    </w:pPr>
    <w:rPr>
      <w:b/>
      <w:bCs/>
      <w:sz w:val="22"/>
      <w:szCs w:val="22"/>
    </w:rPr>
  </w:style>
  <w:style w:type="paragraph" w:styleId="Heading7">
    <w:name w:val="heading 7"/>
    <w:basedOn w:val="Normal"/>
    <w:next w:val="Normal"/>
    <w:qFormat/>
    <w:rsid w:val="00F27D5A"/>
    <w:pPr>
      <w:numPr>
        <w:ilvl w:val="6"/>
        <w:numId w:val="1"/>
      </w:numPr>
      <w:spacing w:before="240" w:after="60"/>
      <w:outlineLvl w:val="6"/>
    </w:pPr>
  </w:style>
  <w:style w:type="paragraph" w:styleId="Heading8">
    <w:name w:val="heading 8"/>
    <w:basedOn w:val="Normal"/>
    <w:next w:val="Normal"/>
    <w:qFormat/>
    <w:rsid w:val="00F27D5A"/>
    <w:pPr>
      <w:numPr>
        <w:ilvl w:val="7"/>
        <w:numId w:val="1"/>
      </w:numPr>
      <w:spacing w:before="240" w:after="60"/>
      <w:outlineLvl w:val="7"/>
    </w:pPr>
    <w:rPr>
      <w:i/>
      <w:iCs/>
    </w:rPr>
  </w:style>
  <w:style w:type="paragraph" w:styleId="Heading9">
    <w:name w:val="heading 9"/>
    <w:basedOn w:val="Normal"/>
    <w:next w:val="Normal"/>
    <w:qFormat/>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654A0E"/>
    <w:rPr>
      <w:b/>
      <w:color w:val="auto"/>
    </w:rPr>
  </w:style>
  <w:style w:type="paragraph" w:customStyle="1" w:styleId="List1OGCletters">
    <w:name w:val="List 1 OGC letters"/>
    <w:basedOn w:val="Normal"/>
    <w:uiPriority w:val="99"/>
    <w:qFormat/>
    <w:rsid w:val="00F27D5A"/>
    <w:pPr>
      <w:numPr>
        <w:numId w:val="3"/>
      </w:numPr>
      <w:tabs>
        <w:tab w:val="clear" w:pos="720"/>
        <w:tab w:val="num" w:pos="360"/>
      </w:tabs>
      <w:ind w:left="360"/>
    </w:pPr>
    <w:rPr>
      <w:szCs w:val="20"/>
      <w:lang w:val="en-GB"/>
    </w:rPr>
  </w:style>
  <w:style w:type="paragraph" w:styleId="FootnoteText">
    <w:name w:val="footnote text"/>
    <w:basedOn w:val="Normal"/>
    <w:link w:val="FootnoteTextChar"/>
    <w:uiPriority w:val="99"/>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uiPriority w:val="99"/>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NoSpacing">
    <w:name w:val="No Spacing"/>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uiPriority w:val="9"/>
    <w:rsid w:val="004A5507"/>
    <w:rPr>
      <w:rFonts w:cs="Arial"/>
      <w:b/>
      <w:bCs/>
      <w:iCs/>
      <w:sz w:val="24"/>
      <w:szCs w:val="28"/>
    </w:rPr>
  </w:style>
  <w:style w:type="character" w:customStyle="1" w:styleId="AnnexLevel2Char">
    <w:name w:val="Annex Level 2 Char"/>
    <w:basedOn w:val="Heading2Char"/>
    <w:link w:val="AnnexLevel2"/>
    <w:rsid w:val="004A5507"/>
    <w:rPr>
      <w:rFonts w:cs="Arial"/>
      <w:b/>
      <w:bCs w:val="0"/>
      <w:iCs w:val="0"/>
      <w:sz w:val="22"/>
      <w:szCs w:val="28"/>
      <w:lang w:val="en-AU" w:eastAsia="en-AU"/>
    </w:rPr>
  </w:style>
  <w:style w:type="character" w:customStyle="1" w:styleId="AnnexNumberedChar">
    <w:name w:val="Annex Numbered Char"/>
    <w:basedOn w:val="AnnexLevel2Char"/>
    <w:link w:val="AnnexNumbered"/>
    <w:rsid w:val="004A5507"/>
    <w:rPr>
      <w:rFonts w:cs="Arial"/>
      <w:b/>
      <w:bCs w:val="0"/>
      <w:iCs w:val="0"/>
      <w:sz w:val="22"/>
      <w:szCs w:val="28"/>
      <w:lang w:val="en-AU" w:eastAsia="en-AU"/>
    </w:rPr>
  </w:style>
  <w:style w:type="paragraph" w:styleId="TOCHeading">
    <w:name w:val="TOC Heading"/>
    <w:basedOn w:val="Heading1"/>
    <w:next w:val="Normal"/>
    <w:uiPriority w:val="39"/>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term">
    <w:name w:val="term"/>
    <w:basedOn w:val="Heading2"/>
    <w:rsid w:val="001B1337"/>
    <w:pPr>
      <w:jc w:val="both"/>
    </w:pPr>
  </w:style>
  <w:style w:type="paragraph" w:customStyle="1" w:styleId="TermN">
    <w:name w:val="TermN"/>
    <w:basedOn w:val="term"/>
    <w:rsid w:val="001B1337"/>
  </w:style>
  <w:style w:type="paragraph" w:customStyle="1" w:styleId="Tabletitle">
    <w:name w:val="Table title"/>
    <w:basedOn w:val="Normal"/>
    <w:next w:val="Normal"/>
    <w:rsid w:val="005B4936"/>
    <w:pPr>
      <w:keepNext/>
      <w:suppressAutoHyphens/>
      <w:spacing w:before="120" w:after="120" w:line="-230" w:lineRule="auto"/>
      <w:jc w:val="center"/>
    </w:pPr>
    <w:rPr>
      <w:b/>
      <w:bCs/>
      <w:szCs w:val="20"/>
    </w:rPr>
  </w:style>
  <w:style w:type="paragraph" w:customStyle="1" w:styleId="Tablefootnote">
    <w:name w:val="Table footnote"/>
    <w:basedOn w:val="Normal"/>
    <w:rsid w:val="005B4936"/>
    <w:pPr>
      <w:tabs>
        <w:tab w:val="left" w:pos="342"/>
      </w:tabs>
      <w:spacing w:before="40" w:after="40"/>
      <w:ind w:right="-43"/>
    </w:pPr>
    <w:rPr>
      <w:sz w:val="20"/>
      <w:szCs w:val="18"/>
    </w:rPr>
  </w:style>
  <w:style w:type="character" w:styleId="CommentReference">
    <w:name w:val="annotation reference"/>
    <w:basedOn w:val="DefaultParagraphFont"/>
    <w:uiPriority w:val="99"/>
    <w:semiHidden/>
    <w:unhideWhenUsed/>
    <w:rsid w:val="00784B76"/>
    <w:rPr>
      <w:sz w:val="18"/>
      <w:szCs w:val="18"/>
    </w:rPr>
  </w:style>
  <w:style w:type="paragraph" w:styleId="CommentText">
    <w:name w:val="annotation text"/>
    <w:basedOn w:val="Normal"/>
    <w:link w:val="CommentTextChar"/>
    <w:uiPriority w:val="99"/>
    <w:semiHidden/>
    <w:unhideWhenUsed/>
    <w:rsid w:val="00784B76"/>
  </w:style>
  <w:style w:type="character" w:customStyle="1" w:styleId="CommentTextChar">
    <w:name w:val="Comment Text Char"/>
    <w:basedOn w:val="DefaultParagraphFont"/>
    <w:link w:val="CommentText"/>
    <w:uiPriority w:val="99"/>
    <w:semiHidden/>
    <w:rsid w:val="00784B76"/>
    <w:rPr>
      <w:sz w:val="24"/>
      <w:szCs w:val="24"/>
    </w:rPr>
  </w:style>
  <w:style w:type="paragraph" w:styleId="CommentSubject">
    <w:name w:val="annotation subject"/>
    <w:basedOn w:val="CommentText"/>
    <w:next w:val="CommentText"/>
    <w:link w:val="CommentSubjectChar"/>
    <w:uiPriority w:val="99"/>
    <w:semiHidden/>
    <w:unhideWhenUsed/>
    <w:rsid w:val="00784B76"/>
    <w:rPr>
      <w:b/>
      <w:bCs/>
      <w:sz w:val="20"/>
      <w:szCs w:val="20"/>
    </w:rPr>
  </w:style>
  <w:style w:type="character" w:customStyle="1" w:styleId="CommentSubjectChar">
    <w:name w:val="Comment Subject Char"/>
    <w:basedOn w:val="CommentTextChar"/>
    <w:link w:val="CommentSubject"/>
    <w:uiPriority w:val="99"/>
    <w:semiHidden/>
    <w:rsid w:val="00784B76"/>
    <w:rPr>
      <w:b/>
      <w:bCs/>
      <w:sz w:val="24"/>
      <w:szCs w:val="24"/>
    </w:rPr>
  </w:style>
  <w:style w:type="paragraph" w:styleId="BalloonText">
    <w:name w:val="Balloon Text"/>
    <w:basedOn w:val="Normal"/>
    <w:link w:val="BalloonTextChar"/>
    <w:uiPriority w:val="99"/>
    <w:semiHidden/>
    <w:unhideWhenUsed/>
    <w:rsid w:val="00784B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B76"/>
    <w:rPr>
      <w:rFonts w:ascii="Lucida Grande" w:hAnsi="Lucida Grande" w:cs="Lucida Grande"/>
      <w:sz w:val="18"/>
      <w:szCs w:val="18"/>
    </w:rPr>
  </w:style>
  <w:style w:type="character" w:customStyle="1" w:styleId="Heading1Char">
    <w:name w:val="Heading 1 Char"/>
    <w:aliases w:val="OGC Header Level 1 Char,numbered Char"/>
    <w:basedOn w:val="DefaultParagraphFont"/>
    <w:link w:val="Heading1"/>
    <w:uiPriority w:val="9"/>
    <w:rsid w:val="00BD6EE1"/>
    <w:rPr>
      <w:b/>
      <w:bCs/>
      <w:sz w:val="28"/>
      <w:szCs w:val="24"/>
    </w:rPr>
  </w:style>
  <w:style w:type="character" w:customStyle="1" w:styleId="Heading3Char">
    <w:name w:val="Heading 3 Char"/>
    <w:aliases w:val="OGC Heading 3 Char"/>
    <w:basedOn w:val="DefaultParagraphFont"/>
    <w:link w:val="Heading3"/>
    <w:uiPriority w:val="9"/>
    <w:rsid w:val="00BD6EE1"/>
    <w:rPr>
      <w:rFonts w:cs="Arial"/>
      <w:b/>
      <w:bCs/>
      <w:sz w:val="24"/>
      <w:szCs w:val="26"/>
    </w:rPr>
  </w:style>
  <w:style w:type="character" w:customStyle="1" w:styleId="Heading4Char">
    <w:name w:val="Heading 4 Char"/>
    <w:aliases w:val="OGC Heading 4 Char"/>
    <w:basedOn w:val="DefaultParagraphFont"/>
    <w:link w:val="Heading4"/>
    <w:uiPriority w:val="9"/>
    <w:rsid w:val="00BD6EE1"/>
    <w:rPr>
      <w:b/>
      <w:bCs/>
      <w:sz w:val="24"/>
      <w:szCs w:val="28"/>
    </w:rPr>
  </w:style>
  <w:style w:type="character" w:customStyle="1" w:styleId="Heading5Char">
    <w:name w:val="Heading 5 Char"/>
    <w:basedOn w:val="DefaultParagraphFont"/>
    <w:link w:val="Heading5"/>
    <w:uiPriority w:val="9"/>
    <w:rsid w:val="00BD6EE1"/>
    <w:rPr>
      <w:b/>
      <w:bCs/>
      <w:i/>
      <w:iCs/>
      <w:sz w:val="26"/>
      <w:szCs w:val="26"/>
    </w:rPr>
  </w:style>
  <w:style w:type="character" w:customStyle="1" w:styleId="Heading6Char">
    <w:name w:val="Heading 6 Char"/>
    <w:basedOn w:val="DefaultParagraphFont"/>
    <w:link w:val="Heading6"/>
    <w:uiPriority w:val="9"/>
    <w:rsid w:val="00BD6EE1"/>
    <w:rPr>
      <w:b/>
      <w:bCs/>
      <w:sz w:val="22"/>
      <w:szCs w:val="22"/>
    </w:rPr>
  </w:style>
  <w:style w:type="paragraph" w:styleId="ListParagraph">
    <w:name w:val="List Paragraph"/>
    <w:basedOn w:val="Normal"/>
    <w:uiPriority w:val="34"/>
    <w:qFormat/>
    <w:rsid w:val="00BD6EE1"/>
    <w:pPr>
      <w:ind w:left="720"/>
      <w:contextualSpacing/>
    </w:pPr>
  </w:style>
  <w:style w:type="paragraph" w:styleId="NormalWeb">
    <w:name w:val="Normal (Web)"/>
    <w:basedOn w:val="Normal"/>
    <w:uiPriority w:val="99"/>
    <w:unhideWhenUsed/>
    <w:rsid w:val="00BD6EE1"/>
    <w:pPr>
      <w:spacing w:before="100" w:beforeAutospacing="1" w:after="100" w:afterAutospacing="1"/>
    </w:pPr>
    <w:rPr>
      <w:lang w:val="en-GB" w:eastAsia="en-GB"/>
    </w:rPr>
  </w:style>
  <w:style w:type="paragraph" w:styleId="Caption">
    <w:name w:val="caption"/>
    <w:basedOn w:val="Normal"/>
    <w:next w:val="Normal"/>
    <w:uiPriority w:val="35"/>
    <w:unhideWhenUsed/>
    <w:qFormat/>
    <w:rsid w:val="00BD6EE1"/>
    <w:pPr>
      <w:spacing w:after="200"/>
    </w:pPr>
    <w:rPr>
      <w:b/>
      <w:bCs/>
      <w:color w:val="4F81BD" w:themeColor="accent1"/>
      <w:sz w:val="18"/>
      <w:szCs w:val="18"/>
    </w:rPr>
  </w:style>
  <w:style w:type="character" w:styleId="Strong">
    <w:name w:val="Strong"/>
    <w:basedOn w:val="DefaultParagraphFont"/>
    <w:uiPriority w:val="22"/>
    <w:qFormat/>
    <w:rsid w:val="00BD6EE1"/>
    <w:rPr>
      <w:b/>
      <w:bCs/>
    </w:rPr>
  </w:style>
  <w:style w:type="character" w:styleId="Emphasis">
    <w:name w:val="Emphasis"/>
    <w:basedOn w:val="DefaultParagraphFont"/>
    <w:uiPriority w:val="20"/>
    <w:qFormat/>
    <w:rsid w:val="00BD6EE1"/>
    <w:rPr>
      <w:i/>
      <w:iCs/>
    </w:rPr>
  </w:style>
  <w:style w:type="paragraph" w:styleId="HTMLPreformatted">
    <w:name w:val="HTML Preformatted"/>
    <w:basedOn w:val="Normal"/>
    <w:link w:val="HTMLPreformattedChar"/>
    <w:uiPriority w:val="99"/>
    <w:unhideWhenUsed/>
    <w:rsid w:val="00BD6EE1"/>
    <w:pPr>
      <w:pBdr>
        <w:top w:val="single" w:sz="4" w:space="2" w:color="AAA688"/>
        <w:left w:val="single" w:sz="4" w:space="2" w:color="AAA688"/>
        <w:bottom w:val="single" w:sz="4" w:space="2" w:color="DDD6CC"/>
        <w:right w:val="single" w:sz="4" w:space="2" w:color="DDD6CC"/>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64" w:lineRule="atLeast"/>
    </w:pPr>
    <w:rPr>
      <w:rFonts w:ascii="Courier New" w:hAnsi="Courier New" w:cs="Courier New"/>
      <w:color w:val="330000"/>
      <w:sz w:val="20"/>
      <w:szCs w:val="20"/>
      <w:lang w:val="en-GB" w:eastAsia="en-GB"/>
    </w:rPr>
  </w:style>
  <w:style w:type="character" w:customStyle="1" w:styleId="HTMLPreformattedChar">
    <w:name w:val="HTML Preformatted Char"/>
    <w:basedOn w:val="DefaultParagraphFont"/>
    <w:link w:val="HTMLPreformatted"/>
    <w:uiPriority w:val="99"/>
    <w:rsid w:val="00BD6EE1"/>
    <w:rPr>
      <w:rFonts w:ascii="Courier New" w:hAnsi="Courier New" w:cs="Courier New"/>
      <w:color w:val="330000"/>
      <w:shd w:val="clear" w:color="auto" w:fill="FFFFCC"/>
      <w:lang w:val="en-GB" w:eastAsia="en-GB"/>
    </w:rPr>
  </w:style>
  <w:style w:type="character" w:customStyle="1" w:styleId="twikinewlink1">
    <w:name w:val="twikinewlink1"/>
    <w:basedOn w:val="DefaultParagraphFont"/>
    <w:rsid w:val="00BD6EE1"/>
    <w:rPr>
      <w:bdr w:val="single" w:sz="2" w:space="0" w:color="DDDDDD" w:frame="1"/>
    </w:rPr>
  </w:style>
  <w:style w:type="paragraph" w:customStyle="1" w:styleId="foswikiclear">
    <w:name w:val="foswikiclear"/>
    <w:basedOn w:val="Normal"/>
    <w:rsid w:val="00BD6EE1"/>
    <w:pPr>
      <w:spacing w:after="0" w:line="0" w:lineRule="auto"/>
    </w:pPr>
    <w:rPr>
      <w:lang w:val="en-GB" w:eastAsia="en-GB"/>
    </w:rPr>
  </w:style>
  <w:style w:type="paragraph" w:customStyle="1" w:styleId="foswikimakevisible">
    <w:name w:val="foswikimakevisible"/>
    <w:basedOn w:val="Normal"/>
    <w:rsid w:val="00BD6EE1"/>
    <w:pPr>
      <w:spacing w:before="100" w:beforeAutospacing="1" w:after="100" w:afterAutospacing="1"/>
    </w:pPr>
    <w:rPr>
      <w:vanish/>
      <w:lang w:val="en-GB" w:eastAsia="en-GB"/>
    </w:rPr>
  </w:style>
  <w:style w:type="paragraph" w:customStyle="1" w:styleId="foswikimakevisibleinline">
    <w:name w:val="foswikimakevisibleinline"/>
    <w:basedOn w:val="Normal"/>
    <w:rsid w:val="00BD6EE1"/>
    <w:pPr>
      <w:spacing w:before="100" w:beforeAutospacing="1" w:after="100" w:afterAutospacing="1"/>
    </w:pPr>
    <w:rPr>
      <w:vanish/>
      <w:lang w:val="en-GB" w:eastAsia="en-GB"/>
    </w:rPr>
  </w:style>
  <w:style w:type="paragraph" w:customStyle="1" w:styleId="foswikimakevisibleblock">
    <w:name w:val="foswikimakevisibleblock"/>
    <w:basedOn w:val="Normal"/>
    <w:rsid w:val="00BD6EE1"/>
    <w:pPr>
      <w:spacing w:before="100" w:beforeAutospacing="1" w:after="100" w:afterAutospacing="1"/>
    </w:pPr>
    <w:rPr>
      <w:vanish/>
      <w:lang w:val="en-GB" w:eastAsia="en-GB"/>
    </w:rPr>
  </w:style>
  <w:style w:type="paragraph" w:customStyle="1" w:styleId="foswikiright">
    <w:name w:val="foswikiright"/>
    <w:basedOn w:val="Normal"/>
    <w:rsid w:val="00BD6EE1"/>
    <w:pPr>
      <w:spacing w:after="0"/>
    </w:pPr>
    <w:rPr>
      <w:lang w:val="en-GB" w:eastAsia="en-GB"/>
    </w:rPr>
  </w:style>
  <w:style w:type="paragraph" w:customStyle="1" w:styleId="foswikihidden">
    <w:name w:val="foswikihidden"/>
    <w:basedOn w:val="Normal"/>
    <w:rsid w:val="00BD6EE1"/>
    <w:pPr>
      <w:spacing w:before="100" w:beforeAutospacing="1" w:after="100" w:afterAutospacing="1"/>
    </w:pPr>
    <w:rPr>
      <w:vanish/>
      <w:lang w:val="en-GB" w:eastAsia="en-GB"/>
    </w:rPr>
  </w:style>
  <w:style w:type="paragraph" w:customStyle="1" w:styleId="foswikismall">
    <w:name w:val="foswikismall"/>
    <w:basedOn w:val="Normal"/>
    <w:rsid w:val="00BD6EE1"/>
    <w:pPr>
      <w:spacing w:before="100" w:beforeAutospacing="1" w:after="100" w:afterAutospacing="1" w:line="360" w:lineRule="atLeast"/>
    </w:pPr>
    <w:rPr>
      <w:sz w:val="21"/>
      <w:szCs w:val="21"/>
      <w:lang w:val="en-GB" w:eastAsia="en-GB"/>
    </w:rPr>
  </w:style>
  <w:style w:type="paragraph" w:customStyle="1" w:styleId="foswikismallish">
    <w:name w:val="foswikismallish"/>
    <w:basedOn w:val="Normal"/>
    <w:rsid w:val="00BD6EE1"/>
    <w:pPr>
      <w:spacing w:before="100" w:beforeAutospacing="1" w:after="100" w:afterAutospacing="1" w:line="360" w:lineRule="atLeast"/>
    </w:pPr>
    <w:rPr>
      <w:sz w:val="23"/>
      <w:szCs w:val="23"/>
      <w:lang w:val="en-GB" w:eastAsia="en-GB"/>
    </w:rPr>
  </w:style>
  <w:style w:type="paragraph" w:customStyle="1" w:styleId="foswikilarge">
    <w:name w:val="foswikilarge"/>
    <w:basedOn w:val="Normal"/>
    <w:rsid w:val="00BD6EE1"/>
    <w:pPr>
      <w:spacing w:before="100" w:beforeAutospacing="1" w:after="100" w:afterAutospacing="1" w:line="360" w:lineRule="atLeast"/>
    </w:pPr>
    <w:rPr>
      <w:sz w:val="31"/>
      <w:szCs w:val="31"/>
      <w:lang w:val="en-GB" w:eastAsia="en-GB"/>
    </w:rPr>
  </w:style>
  <w:style w:type="paragraph" w:customStyle="1" w:styleId="foswikibroadcastmessage">
    <w:name w:val="foswikibroadcastmessage"/>
    <w:basedOn w:val="Normal"/>
    <w:rsid w:val="00BD6EE1"/>
    <w:pPr>
      <w:pBdr>
        <w:top w:val="single" w:sz="6" w:space="12" w:color="FBAD17"/>
        <w:left w:val="single" w:sz="6" w:space="8" w:color="FBAD17"/>
        <w:bottom w:val="single" w:sz="6" w:space="12" w:color="FBAD17"/>
        <w:right w:val="single" w:sz="6" w:space="8" w:color="FBAD17"/>
      </w:pBdr>
      <w:shd w:val="clear" w:color="auto" w:fill="FFF7E7"/>
      <w:spacing w:after="300"/>
    </w:pPr>
    <w:rPr>
      <w:lang w:val="en-GB" w:eastAsia="en-GB"/>
    </w:rPr>
  </w:style>
  <w:style w:type="paragraph" w:customStyle="1" w:styleId="foswikinotification">
    <w:name w:val="foswikinotification"/>
    <w:basedOn w:val="Normal"/>
    <w:rsid w:val="00BD6EE1"/>
    <w:pPr>
      <w:pBdr>
        <w:top w:val="single" w:sz="6" w:space="12" w:color="FBAD17"/>
        <w:left w:val="single" w:sz="6" w:space="8" w:color="FBAD17"/>
        <w:bottom w:val="single" w:sz="6" w:space="12" w:color="FBAD17"/>
        <w:right w:val="single" w:sz="6" w:space="8" w:color="FBAD17"/>
      </w:pBdr>
      <w:shd w:val="clear" w:color="auto" w:fill="FFF7E7"/>
      <w:spacing w:before="120" w:after="120"/>
    </w:pPr>
    <w:rPr>
      <w:lang w:val="en-GB" w:eastAsia="en-GB"/>
    </w:rPr>
  </w:style>
  <w:style w:type="paragraph" w:customStyle="1" w:styleId="foswikimessage">
    <w:name w:val="foswikimessage"/>
    <w:basedOn w:val="Normal"/>
    <w:rsid w:val="00BD6EE1"/>
    <w:pPr>
      <w:shd w:val="clear" w:color="auto" w:fill="FFF7E7"/>
      <w:spacing w:before="120" w:after="120"/>
    </w:pPr>
    <w:rPr>
      <w:lang w:val="en-GB" w:eastAsia="en-GB"/>
    </w:rPr>
  </w:style>
  <w:style w:type="paragraph" w:customStyle="1" w:styleId="foswikialert">
    <w:name w:val="foswikialert"/>
    <w:basedOn w:val="Normal"/>
    <w:rsid w:val="00BD6EE1"/>
    <w:pPr>
      <w:spacing w:before="100" w:beforeAutospacing="1" w:after="100" w:afterAutospacing="1"/>
    </w:pPr>
    <w:rPr>
      <w:color w:val="FF0000"/>
      <w:lang w:val="en-GB" w:eastAsia="en-GB"/>
    </w:rPr>
  </w:style>
  <w:style w:type="paragraph" w:customStyle="1" w:styleId="foswikiemulatedlink">
    <w:name w:val="foswikiemulatedlink"/>
    <w:basedOn w:val="Normal"/>
    <w:rsid w:val="00BD6EE1"/>
    <w:pPr>
      <w:spacing w:before="100" w:beforeAutospacing="1" w:after="100" w:afterAutospacing="1"/>
    </w:pPr>
    <w:rPr>
      <w:color w:val="0066CC"/>
      <w:u w:val="single"/>
      <w:lang w:val="en-GB" w:eastAsia="en-GB"/>
    </w:rPr>
  </w:style>
  <w:style w:type="paragraph" w:customStyle="1" w:styleId="foswikiaccesskey">
    <w:name w:val="foswikiaccesskey"/>
    <w:basedOn w:val="Normal"/>
    <w:rsid w:val="00BD6EE1"/>
    <w:pPr>
      <w:spacing w:before="100" w:beforeAutospacing="1" w:after="100" w:afterAutospacing="1"/>
    </w:pPr>
    <w:rPr>
      <w:lang w:val="en-GB" w:eastAsia="en-GB"/>
    </w:rPr>
  </w:style>
  <w:style w:type="paragraph" w:customStyle="1" w:styleId="foswikipreviewarea">
    <w:name w:val="foswikipreviewarea"/>
    <w:basedOn w:val="Normal"/>
    <w:rsid w:val="00BD6EE1"/>
    <w:pPr>
      <w:shd w:val="clear" w:color="auto" w:fill="FFFFFF"/>
      <w:spacing w:after="480"/>
    </w:pPr>
    <w:rPr>
      <w:lang w:val="en-GB" w:eastAsia="en-GB"/>
    </w:rPr>
  </w:style>
  <w:style w:type="paragraph" w:customStyle="1" w:styleId="foswikitabcontent">
    <w:name w:val="foswikitabcontent"/>
    <w:basedOn w:val="Normal"/>
    <w:rsid w:val="00BD6EE1"/>
    <w:pPr>
      <w:pBdr>
        <w:top w:val="single" w:sz="6" w:space="0" w:color="CCCCCC"/>
        <w:left w:val="single" w:sz="6" w:space="0" w:color="CCCCCC"/>
        <w:bottom w:val="single" w:sz="6" w:space="0" w:color="CCCCCC"/>
        <w:right w:val="single" w:sz="6" w:space="0" w:color="CCCCCC"/>
      </w:pBdr>
      <w:shd w:val="clear" w:color="auto" w:fill="FFFFFF"/>
    </w:pPr>
    <w:rPr>
      <w:lang w:val="en-GB" w:eastAsia="en-GB"/>
    </w:rPr>
  </w:style>
  <w:style w:type="paragraph" w:customStyle="1" w:styleId="foswikiyellowfg">
    <w:name w:val="foswikiyellowfg"/>
    <w:basedOn w:val="Normal"/>
    <w:rsid w:val="00BD6EE1"/>
    <w:pPr>
      <w:spacing w:before="100" w:beforeAutospacing="1" w:after="100" w:afterAutospacing="1"/>
    </w:pPr>
    <w:rPr>
      <w:color w:val="FFFF00"/>
      <w:lang w:val="en-GB" w:eastAsia="en-GB"/>
    </w:rPr>
  </w:style>
  <w:style w:type="paragraph" w:customStyle="1" w:styleId="foswikiorangefg">
    <w:name w:val="foswikiorangefg"/>
    <w:basedOn w:val="Normal"/>
    <w:rsid w:val="00BD6EE1"/>
    <w:pPr>
      <w:spacing w:before="100" w:beforeAutospacing="1" w:after="100" w:afterAutospacing="1"/>
    </w:pPr>
    <w:rPr>
      <w:color w:val="FF6600"/>
      <w:lang w:val="en-GB" w:eastAsia="en-GB"/>
    </w:rPr>
  </w:style>
  <w:style w:type="paragraph" w:customStyle="1" w:styleId="foswikiredfg">
    <w:name w:val="foswikiredfg"/>
    <w:basedOn w:val="Normal"/>
    <w:rsid w:val="00BD6EE1"/>
    <w:pPr>
      <w:spacing w:before="100" w:beforeAutospacing="1" w:after="100" w:afterAutospacing="1"/>
    </w:pPr>
    <w:rPr>
      <w:color w:val="FF0000"/>
      <w:lang w:val="en-GB" w:eastAsia="en-GB"/>
    </w:rPr>
  </w:style>
  <w:style w:type="paragraph" w:customStyle="1" w:styleId="foswikipinkfg">
    <w:name w:val="foswikipinkfg"/>
    <w:basedOn w:val="Normal"/>
    <w:rsid w:val="00BD6EE1"/>
    <w:pPr>
      <w:spacing w:before="100" w:beforeAutospacing="1" w:after="100" w:afterAutospacing="1"/>
    </w:pPr>
    <w:rPr>
      <w:color w:val="FF00FF"/>
      <w:lang w:val="en-GB" w:eastAsia="en-GB"/>
    </w:rPr>
  </w:style>
  <w:style w:type="paragraph" w:customStyle="1" w:styleId="foswikipurplefg">
    <w:name w:val="foswikipurplefg"/>
    <w:basedOn w:val="Normal"/>
    <w:rsid w:val="00BD6EE1"/>
    <w:pPr>
      <w:spacing w:before="100" w:beforeAutospacing="1" w:after="100" w:afterAutospacing="1"/>
    </w:pPr>
    <w:rPr>
      <w:color w:val="800080"/>
      <w:lang w:val="en-GB" w:eastAsia="en-GB"/>
    </w:rPr>
  </w:style>
  <w:style w:type="paragraph" w:customStyle="1" w:styleId="foswikitealfg">
    <w:name w:val="foswikitealfg"/>
    <w:basedOn w:val="Normal"/>
    <w:rsid w:val="00BD6EE1"/>
    <w:pPr>
      <w:spacing w:before="100" w:beforeAutospacing="1" w:after="100" w:afterAutospacing="1"/>
    </w:pPr>
    <w:rPr>
      <w:color w:val="008080"/>
      <w:lang w:val="en-GB" w:eastAsia="en-GB"/>
    </w:rPr>
  </w:style>
  <w:style w:type="paragraph" w:customStyle="1" w:styleId="foswikinavyfg">
    <w:name w:val="foswikinavyfg"/>
    <w:basedOn w:val="Normal"/>
    <w:rsid w:val="00BD6EE1"/>
    <w:pPr>
      <w:spacing w:before="100" w:beforeAutospacing="1" w:after="100" w:afterAutospacing="1"/>
    </w:pPr>
    <w:rPr>
      <w:color w:val="000080"/>
      <w:lang w:val="en-GB" w:eastAsia="en-GB"/>
    </w:rPr>
  </w:style>
  <w:style w:type="paragraph" w:customStyle="1" w:styleId="foswikibluefg">
    <w:name w:val="foswikibluefg"/>
    <w:basedOn w:val="Normal"/>
    <w:rsid w:val="00BD6EE1"/>
    <w:pPr>
      <w:spacing w:before="100" w:beforeAutospacing="1" w:after="100" w:afterAutospacing="1"/>
    </w:pPr>
    <w:rPr>
      <w:color w:val="0000FF"/>
      <w:lang w:val="en-GB" w:eastAsia="en-GB"/>
    </w:rPr>
  </w:style>
  <w:style w:type="paragraph" w:customStyle="1" w:styleId="foswikiaquafg">
    <w:name w:val="foswikiaquafg"/>
    <w:basedOn w:val="Normal"/>
    <w:rsid w:val="00BD6EE1"/>
    <w:pPr>
      <w:spacing w:before="100" w:beforeAutospacing="1" w:after="100" w:afterAutospacing="1"/>
    </w:pPr>
    <w:rPr>
      <w:color w:val="00FFFF"/>
      <w:lang w:val="en-GB" w:eastAsia="en-GB"/>
    </w:rPr>
  </w:style>
  <w:style w:type="paragraph" w:customStyle="1" w:styleId="foswikilimefg">
    <w:name w:val="foswikilimefg"/>
    <w:basedOn w:val="Normal"/>
    <w:rsid w:val="00BD6EE1"/>
    <w:pPr>
      <w:spacing w:before="100" w:beforeAutospacing="1" w:after="100" w:afterAutospacing="1"/>
    </w:pPr>
    <w:rPr>
      <w:color w:val="00FF00"/>
      <w:lang w:val="en-GB" w:eastAsia="en-GB"/>
    </w:rPr>
  </w:style>
  <w:style w:type="paragraph" w:customStyle="1" w:styleId="foswikigreenfg">
    <w:name w:val="foswikigreenfg"/>
    <w:basedOn w:val="Normal"/>
    <w:rsid w:val="00BD6EE1"/>
    <w:pPr>
      <w:spacing w:before="100" w:beforeAutospacing="1" w:after="100" w:afterAutospacing="1"/>
    </w:pPr>
    <w:rPr>
      <w:color w:val="008000"/>
      <w:lang w:val="en-GB" w:eastAsia="en-GB"/>
    </w:rPr>
  </w:style>
  <w:style w:type="paragraph" w:customStyle="1" w:styleId="foswikiolivefg">
    <w:name w:val="foswikiolivefg"/>
    <w:basedOn w:val="Normal"/>
    <w:rsid w:val="00BD6EE1"/>
    <w:pPr>
      <w:spacing w:before="100" w:beforeAutospacing="1" w:after="100" w:afterAutospacing="1"/>
    </w:pPr>
    <w:rPr>
      <w:color w:val="808000"/>
      <w:lang w:val="en-GB" w:eastAsia="en-GB"/>
    </w:rPr>
  </w:style>
  <w:style w:type="paragraph" w:customStyle="1" w:styleId="foswikimaroonfg">
    <w:name w:val="foswikimaroonfg"/>
    <w:basedOn w:val="Normal"/>
    <w:rsid w:val="00BD6EE1"/>
    <w:pPr>
      <w:spacing w:before="100" w:beforeAutospacing="1" w:after="100" w:afterAutospacing="1"/>
    </w:pPr>
    <w:rPr>
      <w:color w:val="800000"/>
      <w:lang w:val="en-GB" w:eastAsia="en-GB"/>
    </w:rPr>
  </w:style>
  <w:style w:type="paragraph" w:customStyle="1" w:styleId="foswikibrownfg">
    <w:name w:val="foswikibrownfg"/>
    <w:basedOn w:val="Normal"/>
    <w:rsid w:val="00BD6EE1"/>
    <w:pPr>
      <w:spacing w:before="100" w:beforeAutospacing="1" w:after="100" w:afterAutospacing="1"/>
    </w:pPr>
    <w:rPr>
      <w:color w:val="996633"/>
      <w:lang w:val="en-GB" w:eastAsia="en-GB"/>
    </w:rPr>
  </w:style>
  <w:style w:type="paragraph" w:customStyle="1" w:styleId="foswikiblackfg">
    <w:name w:val="foswikiblackfg"/>
    <w:basedOn w:val="Normal"/>
    <w:rsid w:val="00BD6EE1"/>
    <w:pPr>
      <w:spacing w:before="100" w:beforeAutospacing="1" w:after="100" w:afterAutospacing="1"/>
    </w:pPr>
    <w:rPr>
      <w:color w:val="000000"/>
      <w:lang w:val="en-GB" w:eastAsia="en-GB"/>
    </w:rPr>
  </w:style>
  <w:style w:type="paragraph" w:customStyle="1" w:styleId="foswikigrayfg">
    <w:name w:val="foswikigrayfg"/>
    <w:basedOn w:val="Normal"/>
    <w:rsid w:val="00BD6EE1"/>
    <w:pPr>
      <w:spacing w:before="100" w:beforeAutospacing="1" w:after="100" w:afterAutospacing="1"/>
    </w:pPr>
    <w:rPr>
      <w:color w:val="808080"/>
      <w:lang w:val="en-GB" w:eastAsia="en-GB"/>
    </w:rPr>
  </w:style>
  <w:style w:type="paragraph" w:customStyle="1" w:styleId="foswikisilverfg">
    <w:name w:val="foswikisilverfg"/>
    <w:basedOn w:val="Normal"/>
    <w:rsid w:val="00BD6EE1"/>
    <w:pPr>
      <w:spacing w:before="100" w:beforeAutospacing="1" w:after="100" w:afterAutospacing="1"/>
    </w:pPr>
    <w:rPr>
      <w:color w:val="C0C0C0"/>
      <w:lang w:val="en-GB" w:eastAsia="en-GB"/>
    </w:rPr>
  </w:style>
  <w:style w:type="paragraph" w:customStyle="1" w:styleId="foswikiwhitefg">
    <w:name w:val="foswikiwhitefg"/>
    <w:basedOn w:val="Normal"/>
    <w:rsid w:val="00BD6EE1"/>
    <w:pPr>
      <w:spacing w:before="100" w:beforeAutospacing="1" w:after="100" w:afterAutospacing="1"/>
    </w:pPr>
    <w:rPr>
      <w:color w:val="FFFFFF"/>
      <w:lang w:val="en-GB" w:eastAsia="en-GB"/>
    </w:rPr>
  </w:style>
  <w:style w:type="paragraph" w:customStyle="1" w:styleId="foswikiyellowbg">
    <w:name w:val="foswikiyellowbg"/>
    <w:basedOn w:val="Normal"/>
    <w:rsid w:val="00BD6EE1"/>
    <w:pPr>
      <w:shd w:val="clear" w:color="auto" w:fill="FFFF00"/>
      <w:spacing w:before="100" w:beforeAutospacing="1" w:after="100" w:afterAutospacing="1"/>
    </w:pPr>
    <w:rPr>
      <w:lang w:val="en-GB" w:eastAsia="en-GB"/>
    </w:rPr>
  </w:style>
  <w:style w:type="paragraph" w:customStyle="1" w:styleId="foswikiorangebg">
    <w:name w:val="foswikiorangebg"/>
    <w:basedOn w:val="Normal"/>
    <w:rsid w:val="00BD6EE1"/>
    <w:pPr>
      <w:shd w:val="clear" w:color="auto" w:fill="FF6600"/>
      <w:spacing w:before="100" w:beforeAutospacing="1" w:after="100" w:afterAutospacing="1"/>
    </w:pPr>
    <w:rPr>
      <w:lang w:val="en-GB" w:eastAsia="en-GB"/>
    </w:rPr>
  </w:style>
  <w:style w:type="paragraph" w:customStyle="1" w:styleId="foswikiredbg">
    <w:name w:val="foswikiredbg"/>
    <w:basedOn w:val="Normal"/>
    <w:rsid w:val="00BD6EE1"/>
    <w:pPr>
      <w:shd w:val="clear" w:color="auto" w:fill="FF0000"/>
      <w:spacing w:before="100" w:beforeAutospacing="1" w:after="100" w:afterAutospacing="1"/>
    </w:pPr>
    <w:rPr>
      <w:lang w:val="en-GB" w:eastAsia="en-GB"/>
    </w:rPr>
  </w:style>
  <w:style w:type="paragraph" w:customStyle="1" w:styleId="foswikipinkbg">
    <w:name w:val="foswikipinkbg"/>
    <w:basedOn w:val="Normal"/>
    <w:rsid w:val="00BD6EE1"/>
    <w:pPr>
      <w:shd w:val="clear" w:color="auto" w:fill="FF00FF"/>
      <w:spacing w:before="100" w:beforeAutospacing="1" w:after="100" w:afterAutospacing="1"/>
    </w:pPr>
    <w:rPr>
      <w:lang w:val="en-GB" w:eastAsia="en-GB"/>
    </w:rPr>
  </w:style>
  <w:style w:type="paragraph" w:customStyle="1" w:styleId="foswikipurplebg">
    <w:name w:val="foswikipurplebg"/>
    <w:basedOn w:val="Normal"/>
    <w:rsid w:val="00BD6EE1"/>
    <w:pPr>
      <w:shd w:val="clear" w:color="auto" w:fill="800080"/>
      <w:spacing w:before="100" w:beforeAutospacing="1" w:after="100" w:afterAutospacing="1"/>
    </w:pPr>
    <w:rPr>
      <w:lang w:val="en-GB" w:eastAsia="en-GB"/>
    </w:rPr>
  </w:style>
  <w:style w:type="paragraph" w:customStyle="1" w:styleId="foswikinavybg">
    <w:name w:val="foswikinavybg"/>
    <w:basedOn w:val="Normal"/>
    <w:rsid w:val="00BD6EE1"/>
    <w:pPr>
      <w:shd w:val="clear" w:color="auto" w:fill="000080"/>
      <w:spacing w:before="100" w:beforeAutospacing="1" w:after="100" w:afterAutospacing="1"/>
    </w:pPr>
    <w:rPr>
      <w:lang w:val="en-GB" w:eastAsia="en-GB"/>
    </w:rPr>
  </w:style>
  <w:style w:type="paragraph" w:customStyle="1" w:styleId="foswikibluebg">
    <w:name w:val="foswikibluebg"/>
    <w:basedOn w:val="Normal"/>
    <w:rsid w:val="00BD6EE1"/>
    <w:pPr>
      <w:shd w:val="clear" w:color="auto" w:fill="0000FF"/>
      <w:spacing w:before="100" w:beforeAutospacing="1" w:after="100" w:afterAutospacing="1"/>
    </w:pPr>
    <w:rPr>
      <w:lang w:val="en-GB" w:eastAsia="en-GB"/>
    </w:rPr>
  </w:style>
  <w:style w:type="paragraph" w:customStyle="1" w:styleId="foswikitealbg">
    <w:name w:val="foswikitealbg"/>
    <w:basedOn w:val="Normal"/>
    <w:rsid w:val="00BD6EE1"/>
    <w:pPr>
      <w:shd w:val="clear" w:color="auto" w:fill="008080"/>
      <w:spacing w:before="100" w:beforeAutospacing="1" w:after="100" w:afterAutospacing="1"/>
    </w:pPr>
    <w:rPr>
      <w:lang w:val="en-GB" w:eastAsia="en-GB"/>
    </w:rPr>
  </w:style>
  <w:style w:type="paragraph" w:customStyle="1" w:styleId="foswikiaquabg">
    <w:name w:val="foswikiaquabg"/>
    <w:basedOn w:val="Normal"/>
    <w:rsid w:val="00BD6EE1"/>
    <w:pPr>
      <w:shd w:val="clear" w:color="auto" w:fill="00FFFF"/>
      <w:spacing w:before="100" w:beforeAutospacing="1" w:after="100" w:afterAutospacing="1"/>
    </w:pPr>
    <w:rPr>
      <w:lang w:val="en-GB" w:eastAsia="en-GB"/>
    </w:rPr>
  </w:style>
  <w:style w:type="paragraph" w:customStyle="1" w:styleId="foswikilimebg">
    <w:name w:val="foswikilimebg"/>
    <w:basedOn w:val="Normal"/>
    <w:rsid w:val="00BD6EE1"/>
    <w:pPr>
      <w:shd w:val="clear" w:color="auto" w:fill="00FF00"/>
      <w:spacing w:before="100" w:beforeAutospacing="1" w:after="100" w:afterAutospacing="1"/>
    </w:pPr>
    <w:rPr>
      <w:lang w:val="en-GB" w:eastAsia="en-GB"/>
    </w:rPr>
  </w:style>
  <w:style w:type="paragraph" w:customStyle="1" w:styleId="foswikigreenbg">
    <w:name w:val="foswikigreenbg"/>
    <w:basedOn w:val="Normal"/>
    <w:rsid w:val="00BD6EE1"/>
    <w:pPr>
      <w:shd w:val="clear" w:color="auto" w:fill="008000"/>
      <w:spacing w:before="100" w:beforeAutospacing="1" w:after="100" w:afterAutospacing="1"/>
    </w:pPr>
    <w:rPr>
      <w:lang w:val="en-GB" w:eastAsia="en-GB"/>
    </w:rPr>
  </w:style>
  <w:style w:type="paragraph" w:customStyle="1" w:styleId="foswikiolivebg">
    <w:name w:val="foswikiolivebg"/>
    <w:basedOn w:val="Normal"/>
    <w:rsid w:val="00BD6EE1"/>
    <w:pPr>
      <w:shd w:val="clear" w:color="auto" w:fill="808000"/>
      <w:spacing w:before="100" w:beforeAutospacing="1" w:after="100" w:afterAutospacing="1"/>
    </w:pPr>
    <w:rPr>
      <w:lang w:val="en-GB" w:eastAsia="en-GB"/>
    </w:rPr>
  </w:style>
  <w:style w:type="paragraph" w:customStyle="1" w:styleId="foswikimaroonbg">
    <w:name w:val="foswikimaroonbg"/>
    <w:basedOn w:val="Normal"/>
    <w:rsid w:val="00BD6EE1"/>
    <w:pPr>
      <w:shd w:val="clear" w:color="auto" w:fill="800000"/>
      <w:spacing w:before="100" w:beforeAutospacing="1" w:after="100" w:afterAutospacing="1"/>
    </w:pPr>
    <w:rPr>
      <w:lang w:val="en-GB" w:eastAsia="en-GB"/>
    </w:rPr>
  </w:style>
  <w:style w:type="paragraph" w:customStyle="1" w:styleId="foswikibrownbg">
    <w:name w:val="foswikibrownbg"/>
    <w:basedOn w:val="Normal"/>
    <w:rsid w:val="00BD6EE1"/>
    <w:pPr>
      <w:shd w:val="clear" w:color="auto" w:fill="996633"/>
      <w:spacing w:before="100" w:beforeAutospacing="1" w:after="100" w:afterAutospacing="1"/>
    </w:pPr>
    <w:rPr>
      <w:lang w:val="en-GB" w:eastAsia="en-GB"/>
    </w:rPr>
  </w:style>
  <w:style w:type="paragraph" w:customStyle="1" w:styleId="foswikiblackbg">
    <w:name w:val="foswikiblackbg"/>
    <w:basedOn w:val="Normal"/>
    <w:rsid w:val="00BD6EE1"/>
    <w:pPr>
      <w:shd w:val="clear" w:color="auto" w:fill="000000"/>
      <w:spacing w:before="100" w:beforeAutospacing="1" w:after="100" w:afterAutospacing="1"/>
    </w:pPr>
    <w:rPr>
      <w:lang w:val="en-GB" w:eastAsia="en-GB"/>
    </w:rPr>
  </w:style>
  <w:style w:type="paragraph" w:customStyle="1" w:styleId="foswikigraybg">
    <w:name w:val="foswikigraybg"/>
    <w:basedOn w:val="Normal"/>
    <w:rsid w:val="00BD6EE1"/>
    <w:pPr>
      <w:shd w:val="clear" w:color="auto" w:fill="808080"/>
      <w:spacing w:before="100" w:beforeAutospacing="1" w:after="100" w:afterAutospacing="1"/>
    </w:pPr>
    <w:rPr>
      <w:lang w:val="en-GB" w:eastAsia="en-GB"/>
    </w:rPr>
  </w:style>
  <w:style w:type="paragraph" w:customStyle="1" w:styleId="foswikisilverbg">
    <w:name w:val="foswikisilverbg"/>
    <w:basedOn w:val="Normal"/>
    <w:rsid w:val="00BD6EE1"/>
    <w:pPr>
      <w:shd w:val="clear" w:color="auto" w:fill="C0C0C0"/>
      <w:spacing w:before="100" w:beforeAutospacing="1" w:after="100" w:afterAutospacing="1"/>
    </w:pPr>
    <w:rPr>
      <w:lang w:val="en-GB" w:eastAsia="en-GB"/>
    </w:rPr>
  </w:style>
  <w:style w:type="paragraph" w:customStyle="1" w:styleId="foswikiwhitebg">
    <w:name w:val="foswikiwhitebg"/>
    <w:basedOn w:val="Normal"/>
    <w:rsid w:val="00BD6EE1"/>
    <w:pPr>
      <w:shd w:val="clear" w:color="auto" w:fill="FFFFFF"/>
      <w:spacing w:before="100" w:beforeAutospacing="1" w:after="100" w:afterAutospacing="1"/>
    </w:pPr>
    <w:rPr>
      <w:lang w:val="en-GB" w:eastAsia="en-GB"/>
    </w:rPr>
  </w:style>
  <w:style w:type="paragraph" w:customStyle="1" w:styleId="clear">
    <w:name w:val="clear"/>
    <w:basedOn w:val="Normal"/>
    <w:rsid w:val="00BD6EE1"/>
    <w:pPr>
      <w:spacing w:before="100" w:beforeAutospacing="1" w:after="100" w:afterAutospacing="1" w:line="2" w:lineRule="auto"/>
    </w:pPr>
    <w:rPr>
      <w:sz w:val="2"/>
      <w:szCs w:val="2"/>
      <w:lang w:val="en-GB" w:eastAsia="en-GB"/>
    </w:rPr>
  </w:style>
  <w:style w:type="paragraph" w:customStyle="1" w:styleId="foswikicontentfooter">
    <w:name w:val="foswikicontentfooter"/>
    <w:basedOn w:val="Normal"/>
    <w:rsid w:val="00BD6EE1"/>
    <w:pPr>
      <w:spacing w:before="100" w:beforeAutospacing="1" w:after="100" w:afterAutospacing="1"/>
    </w:pPr>
    <w:rPr>
      <w:lang w:val="en-GB" w:eastAsia="en-GB"/>
    </w:rPr>
  </w:style>
  <w:style w:type="paragraph" w:customStyle="1" w:styleId="foswikinewlink">
    <w:name w:val="foswikinewlink"/>
    <w:basedOn w:val="Normal"/>
    <w:rsid w:val="00BD6EE1"/>
    <w:pPr>
      <w:pBdr>
        <w:top w:val="single" w:sz="2" w:space="0" w:color="DDDDDD"/>
        <w:left w:val="single" w:sz="2" w:space="0" w:color="DDDDDD"/>
        <w:bottom w:val="single" w:sz="6" w:space="0" w:color="DDDDDD"/>
        <w:right w:val="single" w:sz="2" w:space="0" w:color="DDDDDD"/>
      </w:pBdr>
      <w:spacing w:before="100" w:beforeAutospacing="1" w:after="100" w:afterAutospacing="1"/>
    </w:pPr>
    <w:rPr>
      <w:lang w:val="en-GB" w:eastAsia="en-GB"/>
    </w:rPr>
  </w:style>
  <w:style w:type="paragraph" w:customStyle="1" w:styleId="foswikitextarea">
    <w:name w:val="foswikitextarea"/>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submit">
    <w:name w:val="foswikisubmit"/>
    <w:basedOn w:val="Normal"/>
    <w:rsid w:val="00BD6EE1"/>
    <w:pPr>
      <w:pBdr>
        <w:top w:val="single" w:sz="6" w:space="0" w:color="94CCE2"/>
        <w:left w:val="single" w:sz="6" w:space="0" w:color="94CCE2"/>
        <w:bottom w:val="single" w:sz="6" w:space="0" w:color="0E66A2"/>
        <w:right w:val="single" w:sz="6" w:space="0" w:color="0E66A2"/>
      </w:pBdr>
      <w:shd w:val="clear" w:color="auto" w:fill="0066CC"/>
      <w:spacing w:before="100" w:beforeAutospacing="1" w:after="100" w:afterAutospacing="1"/>
      <w:jc w:val="center"/>
      <w:textAlignment w:val="center"/>
    </w:pPr>
    <w:rPr>
      <w:b/>
      <w:bCs/>
      <w:color w:val="FFFFFF"/>
      <w:lang w:val="en-GB" w:eastAsia="en-GB"/>
    </w:rPr>
  </w:style>
  <w:style w:type="paragraph" w:customStyle="1" w:styleId="foswikisubmitdisabled">
    <w:name w:val="foswikisubmitdisabled"/>
    <w:basedOn w:val="Normal"/>
    <w:rsid w:val="00BD6EE1"/>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
    <w:name w:val="foswikibutton"/>
    <w:basedOn w:val="Normal"/>
    <w:rsid w:val="00BD6EE1"/>
    <w:pPr>
      <w:pBdr>
        <w:top w:val="single" w:sz="6" w:space="0" w:color="FFFFFF"/>
        <w:left w:val="single" w:sz="6" w:space="0" w:color="FFFFFF"/>
        <w:bottom w:val="single" w:sz="6" w:space="0" w:color="94CCE2"/>
        <w:right w:val="single" w:sz="6" w:space="0" w:color="94CCE2"/>
      </w:pBdr>
      <w:shd w:val="clear" w:color="auto" w:fill="CCE7F1"/>
      <w:spacing w:before="100" w:beforeAutospacing="1" w:after="100" w:afterAutospacing="1"/>
      <w:jc w:val="center"/>
      <w:textAlignment w:val="center"/>
    </w:pPr>
    <w:rPr>
      <w:b/>
      <w:bCs/>
      <w:color w:val="333333"/>
      <w:lang w:val="en-GB" w:eastAsia="en-GB"/>
    </w:rPr>
  </w:style>
  <w:style w:type="paragraph" w:customStyle="1" w:styleId="foswikibuttondisabled">
    <w:name w:val="foswikibuttondisabled"/>
    <w:basedOn w:val="Normal"/>
    <w:rsid w:val="00BD6EE1"/>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cancel">
    <w:name w:val="foswikibuttoncancel"/>
    <w:basedOn w:val="Normal"/>
    <w:rsid w:val="00BD6EE1"/>
    <w:pPr>
      <w:pBdr>
        <w:top w:val="single" w:sz="6" w:space="0" w:color="F3DDD7"/>
        <w:left w:val="single" w:sz="6" w:space="0" w:color="F3DDD7"/>
        <w:bottom w:val="single" w:sz="6" w:space="0" w:color="CE5232"/>
        <w:right w:val="single" w:sz="6" w:space="0" w:color="CE5232"/>
      </w:pBdr>
      <w:shd w:val="clear" w:color="auto" w:fill="DD724D"/>
      <w:spacing w:before="100" w:beforeAutospacing="1" w:after="100" w:afterAutospacing="1"/>
      <w:jc w:val="center"/>
      <w:textAlignment w:val="center"/>
    </w:pPr>
    <w:rPr>
      <w:b/>
      <w:bCs/>
      <w:color w:val="FFFFFF"/>
      <w:lang w:val="en-GB" w:eastAsia="en-GB"/>
    </w:rPr>
  </w:style>
  <w:style w:type="paragraph" w:customStyle="1" w:styleId="foswikicheckbox">
    <w:name w:val="foswikicheckbox"/>
    <w:basedOn w:val="Normal"/>
    <w:rsid w:val="00BD6EE1"/>
    <w:pPr>
      <w:spacing w:before="15" w:after="15"/>
      <w:ind w:left="24" w:right="60"/>
      <w:jc w:val="center"/>
      <w:textAlignment w:val="center"/>
    </w:pPr>
    <w:rPr>
      <w:b/>
      <w:bCs/>
      <w:lang w:val="en-GB" w:eastAsia="en-GB"/>
    </w:rPr>
  </w:style>
  <w:style w:type="paragraph" w:customStyle="1" w:styleId="foswikiradiobutton">
    <w:name w:val="foswikiradiobutton"/>
    <w:basedOn w:val="Normal"/>
    <w:rsid w:val="00BD6EE1"/>
    <w:pPr>
      <w:spacing w:before="15" w:after="15"/>
      <w:ind w:left="24" w:right="60"/>
    </w:pPr>
    <w:rPr>
      <w:lang w:val="en-GB" w:eastAsia="en-GB"/>
    </w:rPr>
  </w:style>
  <w:style w:type="paragraph" w:customStyle="1" w:styleId="foswikiinputfield">
    <w:name w:val="foswikiinputfield"/>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inputfielddisabled">
    <w:name w:val="foswikiinputfielddisabled"/>
    <w:basedOn w:val="Normal"/>
    <w:rsid w:val="00BD6EE1"/>
    <w:pPr>
      <w:pBdr>
        <w:top w:val="single" w:sz="12" w:space="0" w:color="BBBBBB"/>
        <w:left w:val="single" w:sz="12" w:space="0" w:color="BBBBBB"/>
        <w:bottom w:val="single" w:sz="12" w:space="0" w:color="F2F2F2"/>
        <w:right w:val="single" w:sz="12" w:space="0" w:color="F2F2F2"/>
      </w:pBdr>
      <w:shd w:val="clear" w:color="auto" w:fill="FAFAF8"/>
      <w:spacing w:before="100" w:beforeAutospacing="1" w:after="100" w:afterAutospacing="1"/>
    </w:pPr>
    <w:rPr>
      <w:color w:val="AAAAAA"/>
      <w:lang w:val="en-GB" w:eastAsia="en-GB"/>
    </w:rPr>
  </w:style>
  <w:style w:type="paragraph" w:customStyle="1" w:styleId="foswikiinputfieldreadonly">
    <w:name w:val="foswikiinputfieldreadonly"/>
    <w:basedOn w:val="Normal"/>
    <w:rsid w:val="00BD6EE1"/>
    <w:pPr>
      <w:pBdr>
        <w:top w:val="single" w:sz="12" w:space="0" w:color="BBBBBB"/>
        <w:left w:val="single" w:sz="12" w:space="0" w:color="BBBBBB"/>
        <w:bottom w:val="single" w:sz="12" w:space="0" w:color="F2F2F2"/>
        <w:right w:val="single" w:sz="12" w:space="0" w:color="F2F2F2"/>
      </w:pBdr>
      <w:spacing w:before="100" w:beforeAutospacing="1" w:after="100" w:afterAutospacing="1"/>
    </w:pPr>
    <w:rPr>
      <w:color w:val="797979"/>
      <w:lang w:val="en-GB" w:eastAsia="en-GB"/>
    </w:rPr>
  </w:style>
  <w:style w:type="paragraph" w:customStyle="1" w:styleId="foswikiselect">
    <w:name w:val="foswikiselect"/>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edittableeditimagebutton">
    <w:name w:val="edittableeditimagebutton"/>
    <w:basedOn w:val="Normal"/>
    <w:rsid w:val="00BD6EE1"/>
    <w:pPr>
      <w:spacing w:before="100" w:beforeAutospacing="1" w:after="100" w:afterAutospacing="1"/>
    </w:pPr>
    <w:rPr>
      <w:vanish/>
      <w:lang w:val="en-GB" w:eastAsia="en-GB"/>
    </w:rPr>
  </w:style>
  <w:style w:type="paragraph" w:customStyle="1" w:styleId="foswikitable">
    <w:name w:val="foswikitable"/>
    <w:basedOn w:val="Normal"/>
    <w:rsid w:val="00BD6EE1"/>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tipsoftheday">
    <w:name w:val="tipsoftheday"/>
    <w:basedOn w:val="Normal"/>
    <w:rsid w:val="00BD6EE1"/>
    <w:pPr>
      <w:shd w:val="clear" w:color="auto" w:fill="F6F6F5"/>
      <w:spacing w:before="100" w:beforeAutospacing="1" w:after="100" w:afterAutospacing="1"/>
    </w:pPr>
    <w:rPr>
      <w:lang w:val="en-GB" w:eastAsia="en-GB"/>
    </w:rPr>
  </w:style>
  <w:style w:type="paragraph" w:customStyle="1" w:styleId="mcecontentbody">
    <w:name w:val="mcecontentbody"/>
    <w:basedOn w:val="Normal"/>
    <w:rsid w:val="00BD6EE1"/>
    <w:pPr>
      <w:shd w:val="clear" w:color="auto" w:fill="FFFFFF"/>
      <w:spacing w:before="100" w:beforeAutospacing="1" w:after="100" w:afterAutospacing="1"/>
    </w:pPr>
    <w:rPr>
      <w:lang w:val="en-GB" w:eastAsia="en-GB"/>
    </w:rPr>
  </w:style>
  <w:style w:type="paragraph" w:customStyle="1" w:styleId="patterntwistybutton">
    <w:name w:val="patterntwistybutton"/>
    <w:basedOn w:val="Normal"/>
    <w:rsid w:val="00BD6EE1"/>
    <w:pPr>
      <w:spacing w:before="120" w:after="120"/>
    </w:pPr>
    <w:rPr>
      <w:b/>
      <w:bCs/>
      <w:color w:val="0066CC"/>
      <w:lang w:val="en-GB" w:eastAsia="en-GB"/>
    </w:rPr>
  </w:style>
  <w:style w:type="paragraph" w:customStyle="1" w:styleId="foswikiformsteps">
    <w:name w:val="foswikiformsteps"/>
    <w:basedOn w:val="Normal"/>
    <w:rsid w:val="00BD6EE1"/>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
    <w:name w:val="foswikiformstep"/>
    <w:basedOn w:val="Normal"/>
    <w:rsid w:val="00BD6EE1"/>
    <w:pPr>
      <w:pBdr>
        <w:top w:val="single" w:sz="6" w:space="9" w:color="DDDDDD"/>
        <w:bottom w:val="single" w:sz="6" w:space="9" w:color="DDDDDD"/>
      </w:pBdr>
      <w:spacing w:after="0"/>
      <w:ind w:left="-300" w:right="-300"/>
    </w:pPr>
    <w:rPr>
      <w:lang w:val="en-GB" w:eastAsia="en-GB"/>
    </w:rPr>
  </w:style>
  <w:style w:type="paragraph" w:customStyle="1" w:styleId="foswikitoc">
    <w:name w:val="foswikitoc"/>
    <w:basedOn w:val="Normal"/>
    <w:rsid w:val="00BD6EE1"/>
    <w:pPr>
      <w:spacing w:before="240"/>
    </w:pPr>
    <w:rPr>
      <w:lang w:val="en-GB" w:eastAsia="en-GB"/>
    </w:rPr>
  </w:style>
  <w:style w:type="paragraph" w:customStyle="1" w:styleId="foswikihelp">
    <w:name w:val="foswikihelp"/>
    <w:basedOn w:val="Normal"/>
    <w:rsid w:val="00BD6EE1"/>
    <w:pPr>
      <w:shd w:val="clear" w:color="auto" w:fill="E5FCE1"/>
      <w:spacing w:before="240"/>
    </w:pPr>
    <w:rPr>
      <w:lang w:val="en-GB" w:eastAsia="en-GB"/>
    </w:rPr>
  </w:style>
  <w:style w:type="paragraph" w:customStyle="1" w:styleId="foswikiwebindent">
    <w:name w:val="foswikiwebindent"/>
    <w:basedOn w:val="Normal"/>
    <w:rsid w:val="00BD6EE1"/>
    <w:pPr>
      <w:spacing w:after="0"/>
      <w:ind w:left="240"/>
    </w:pPr>
    <w:rPr>
      <w:lang w:val="en-GB" w:eastAsia="en-GB"/>
    </w:rPr>
  </w:style>
  <w:style w:type="paragraph" w:customStyle="1" w:styleId="foswikinobreak">
    <w:name w:val="foswikinobreak"/>
    <w:basedOn w:val="Normal"/>
    <w:rsid w:val="00BD6EE1"/>
    <w:pPr>
      <w:spacing w:before="100" w:beforeAutospacing="1" w:after="100" w:afterAutospacing="1"/>
    </w:pPr>
    <w:rPr>
      <w:lang w:val="en-GB" w:eastAsia="en-GB"/>
    </w:rPr>
  </w:style>
  <w:style w:type="paragraph" w:customStyle="1" w:styleId="foswikiallownonwikiword">
    <w:name w:val="foswikiallownonwikiword"/>
    <w:basedOn w:val="Normal"/>
    <w:rsid w:val="00BD6EE1"/>
    <w:pPr>
      <w:pBdr>
        <w:top w:val="single" w:sz="6" w:space="6" w:color="EEEEEE"/>
        <w:left w:val="single" w:sz="6" w:space="8" w:color="EEEEEE"/>
        <w:bottom w:val="single" w:sz="6" w:space="6" w:color="EEEEEE"/>
        <w:right w:val="single" w:sz="6" w:space="8" w:color="EEEEEE"/>
      </w:pBdr>
      <w:spacing w:before="100" w:beforeAutospacing="1" w:after="100" w:afterAutospacing="1"/>
    </w:pPr>
    <w:rPr>
      <w:lang w:val="en-GB" w:eastAsia="en-GB"/>
    </w:rPr>
  </w:style>
  <w:style w:type="paragraph" w:customStyle="1" w:styleId="foswikitopic">
    <w:name w:val="foswikitopic"/>
    <w:basedOn w:val="Normal"/>
    <w:rsid w:val="00BD6EE1"/>
    <w:pPr>
      <w:spacing w:after="480"/>
    </w:pPr>
    <w:rPr>
      <w:lang w:val="en-GB" w:eastAsia="en-GB"/>
    </w:rPr>
  </w:style>
  <w:style w:type="paragraph" w:customStyle="1" w:styleId="patternwebindicator">
    <w:name w:val="patternwebindicator"/>
    <w:basedOn w:val="Normal"/>
    <w:rsid w:val="00BD6EE1"/>
    <w:pPr>
      <w:pBdr>
        <w:left w:val="single" w:sz="48" w:space="7" w:color="auto"/>
      </w:pBdr>
      <w:ind w:left="-240"/>
    </w:pPr>
    <w:rPr>
      <w:lang w:val="en-GB" w:eastAsia="en-GB"/>
    </w:rPr>
  </w:style>
  <w:style w:type="paragraph" w:customStyle="1" w:styleId="patternleftbarpersonalcontent">
    <w:name w:val="patternleftbarpersonalcontent"/>
    <w:basedOn w:val="Normal"/>
    <w:rsid w:val="00BD6EE1"/>
    <w:pPr>
      <w:spacing w:before="100" w:beforeAutospacing="1" w:after="100" w:afterAutospacing="1"/>
    </w:pPr>
    <w:rPr>
      <w:lang w:val="en-GB" w:eastAsia="en-GB"/>
    </w:rPr>
  </w:style>
  <w:style w:type="paragraph" w:customStyle="1" w:styleId="patterninfo">
    <w:name w:val="patterninfo"/>
    <w:basedOn w:val="Normal"/>
    <w:rsid w:val="00BD6EE1"/>
    <w:pPr>
      <w:spacing w:before="240" w:after="0"/>
    </w:pPr>
    <w:rPr>
      <w:color w:val="797979"/>
      <w:sz w:val="23"/>
      <w:szCs w:val="23"/>
      <w:lang w:val="en-GB" w:eastAsia="en-GB"/>
    </w:rPr>
  </w:style>
  <w:style w:type="paragraph" w:customStyle="1" w:styleId="patternhomepath">
    <w:name w:val="patternhomepath"/>
    <w:basedOn w:val="Normal"/>
    <w:rsid w:val="00BD6EE1"/>
    <w:pPr>
      <w:spacing w:before="100" w:beforeAutospacing="1" w:after="100" w:afterAutospacing="1"/>
    </w:pPr>
    <w:rPr>
      <w:sz w:val="23"/>
      <w:szCs w:val="23"/>
      <w:lang w:val="en-GB" w:eastAsia="en-GB"/>
    </w:rPr>
  </w:style>
  <w:style w:type="paragraph" w:customStyle="1" w:styleId="patterntopicfooter">
    <w:name w:val="patterntopicfooter"/>
    <w:basedOn w:val="Normal"/>
    <w:rsid w:val="00BD6EE1"/>
    <w:pPr>
      <w:spacing w:before="240" w:after="0"/>
    </w:pPr>
    <w:rPr>
      <w:lang w:val="en-GB" w:eastAsia="en-GB"/>
    </w:rPr>
  </w:style>
  <w:style w:type="paragraph" w:customStyle="1" w:styleId="patternsimplelogo">
    <w:name w:val="patternsimplelogo"/>
    <w:basedOn w:val="Normal"/>
    <w:rsid w:val="00BD6EE1"/>
    <w:pPr>
      <w:spacing w:before="240" w:after="0"/>
    </w:pPr>
    <w:rPr>
      <w:lang w:val="en-GB" w:eastAsia="en-GB"/>
    </w:rPr>
  </w:style>
  <w:style w:type="paragraph" w:customStyle="1" w:styleId="patternsearchresults">
    <w:name w:val="patternsearchresults"/>
    <w:basedOn w:val="Normal"/>
    <w:rsid w:val="00BD6EE1"/>
    <w:rPr>
      <w:lang w:val="en-GB" w:eastAsia="en-GB"/>
    </w:rPr>
  </w:style>
  <w:style w:type="paragraph" w:customStyle="1" w:styleId="foswikisearchresultcount">
    <w:name w:val="foswikisearchresultcount"/>
    <w:basedOn w:val="Normal"/>
    <w:rsid w:val="00BD6EE1"/>
    <w:pPr>
      <w:spacing w:before="100" w:beforeAutospacing="1" w:after="100" w:afterAutospacing="1"/>
    </w:pPr>
    <w:rPr>
      <w:b/>
      <w:bCs/>
      <w:lang w:val="en-GB" w:eastAsia="en-GB"/>
    </w:rPr>
  </w:style>
  <w:style w:type="paragraph" w:customStyle="1" w:styleId="foswikisearchresult">
    <w:name w:val="foswikisearchresult"/>
    <w:basedOn w:val="Normal"/>
    <w:rsid w:val="00BD6EE1"/>
    <w:rPr>
      <w:lang w:val="en-GB" w:eastAsia="en-GB"/>
    </w:rPr>
  </w:style>
  <w:style w:type="paragraph" w:customStyle="1" w:styleId="foswikisummary">
    <w:name w:val="foswikisummary"/>
    <w:basedOn w:val="Normal"/>
    <w:rsid w:val="00BD6EE1"/>
    <w:pPr>
      <w:spacing w:before="100" w:beforeAutospacing="1" w:after="100" w:afterAutospacing="1"/>
    </w:pPr>
    <w:rPr>
      <w:sz w:val="21"/>
      <w:szCs w:val="21"/>
      <w:lang w:val="en-GB" w:eastAsia="en-GB"/>
    </w:rPr>
  </w:style>
  <w:style w:type="paragraph" w:customStyle="1" w:styleId="foswikisearchresultspager">
    <w:name w:val="foswikisearchresultspager"/>
    <w:basedOn w:val="Normal"/>
    <w:rsid w:val="00BD6EE1"/>
    <w:pPr>
      <w:spacing w:before="240"/>
    </w:pPr>
    <w:rPr>
      <w:lang w:val="en-GB" w:eastAsia="en-GB"/>
    </w:rPr>
  </w:style>
  <w:style w:type="paragraph" w:customStyle="1" w:styleId="patternsearchresultcount">
    <w:name w:val="patternsearchresultcount"/>
    <w:basedOn w:val="Normal"/>
    <w:rsid w:val="00BD6EE1"/>
    <w:pPr>
      <w:spacing w:before="240" w:after="720"/>
    </w:pPr>
    <w:rPr>
      <w:lang w:val="en-GB" w:eastAsia="en-GB"/>
    </w:rPr>
  </w:style>
  <w:style w:type="paragraph" w:customStyle="1" w:styleId="foswikiformholder">
    <w:name w:val="foswikiformholder"/>
    <w:basedOn w:val="Normal"/>
    <w:rsid w:val="00BD6EE1"/>
    <w:pPr>
      <w:spacing w:before="100" w:beforeAutospacing="1" w:after="100" w:afterAutospacing="1"/>
    </w:pPr>
    <w:rPr>
      <w:lang w:val="en-GB" w:eastAsia="en-GB"/>
    </w:rPr>
  </w:style>
  <w:style w:type="paragraph" w:customStyle="1" w:styleId="foswikieditboxstylemono">
    <w:name w:val="foswikieditboxstylemono"/>
    <w:basedOn w:val="Normal"/>
    <w:rsid w:val="00BD6EE1"/>
    <w:pPr>
      <w:spacing w:before="100" w:beforeAutospacing="1" w:after="100" w:afterAutospacing="1"/>
    </w:pPr>
    <w:rPr>
      <w:rFonts w:ascii="Courier" w:hAnsi="Courier"/>
      <w:lang w:val="en-GB" w:eastAsia="en-GB"/>
    </w:rPr>
  </w:style>
  <w:style w:type="paragraph" w:customStyle="1" w:styleId="foswikieditboxstyleproportional">
    <w:name w:val="foswikieditboxstyleproportional"/>
    <w:basedOn w:val="Normal"/>
    <w:rsid w:val="00BD6EE1"/>
    <w:pPr>
      <w:spacing w:before="100" w:beforeAutospacing="1" w:after="100" w:afterAutospacing="1"/>
    </w:pPr>
    <w:rPr>
      <w:rFonts w:ascii="Arial" w:hAnsi="Arial" w:cs="Arial"/>
      <w:lang w:val="en-GB" w:eastAsia="en-GB"/>
    </w:rPr>
  </w:style>
  <w:style w:type="paragraph" w:customStyle="1" w:styleId="patternsig">
    <w:name w:val="patternsig"/>
    <w:basedOn w:val="Normal"/>
    <w:rsid w:val="00BD6EE1"/>
    <w:pPr>
      <w:spacing w:before="100" w:beforeAutospacing="1" w:after="100" w:afterAutospacing="1"/>
      <w:jc w:val="right"/>
    </w:pPr>
    <w:rPr>
      <w:lang w:val="en-GB" w:eastAsia="en-GB"/>
    </w:rPr>
  </w:style>
  <w:style w:type="paragraph" w:customStyle="1" w:styleId="patternsigline">
    <w:name w:val="patternsigline"/>
    <w:basedOn w:val="Normal"/>
    <w:rsid w:val="00BD6EE1"/>
    <w:pPr>
      <w:spacing w:before="120" w:after="480"/>
    </w:pPr>
    <w:rPr>
      <w:color w:val="797979"/>
      <w:lang w:val="en-GB" w:eastAsia="en-GB"/>
    </w:rPr>
  </w:style>
  <w:style w:type="paragraph" w:customStyle="1" w:styleId="patterntextareabutton">
    <w:name w:val="patterntextareabutton"/>
    <w:basedOn w:val="Normal"/>
    <w:rsid w:val="00BD6EE1"/>
    <w:pPr>
      <w:pBdr>
        <w:top w:val="single" w:sz="6" w:space="0" w:color="FFFEFD"/>
        <w:left w:val="single" w:sz="6" w:space="0" w:color="FFFEFD"/>
        <w:bottom w:val="single" w:sz="6" w:space="0" w:color="B8B6AD"/>
        <w:right w:val="single" w:sz="6" w:space="0" w:color="B8B6AD"/>
      </w:pBdr>
      <w:spacing w:after="0"/>
      <w:ind w:left="15"/>
    </w:pPr>
    <w:rPr>
      <w:lang w:val="en-GB" w:eastAsia="en-GB"/>
    </w:rPr>
  </w:style>
  <w:style w:type="paragraph" w:customStyle="1" w:styleId="patternbuttonfontselector">
    <w:name w:val="patternbuttonfontselector"/>
    <w:basedOn w:val="Normal"/>
    <w:rsid w:val="00BD6EE1"/>
    <w:pPr>
      <w:spacing w:after="0"/>
      <w:ind w:right="120"/>
    </w:pPr>
    <w:rPr>
      <w:lang w:val="en-GB" w:eastAsia="en-GB"/>
    </w:rPr>
  </w:style>
  <w:style w:type="paragraph" w:customStyle="1" w:styleId="patternmoveattachment">
    <w:name w:val="patternmoveattachment"/>
    <w:basedOn w:val="Normal"/>
    <w:rsid w:val="00BD6EE1"/>
    <w:pPr>
      <w:spacing w:before="120" w:after="0"/>
      <w:jc w:val="right"/>
    </w:pPr>
    <w:rPr>
      <w:lang w:val="en-GB" w:eastAsia="en-GB"/>
    </w:rPr>
  </w:style>
  <w:style w:type="paragraph" w:customStyle="1" w:styleId="patterndiff">
    <w:name w:val="patterndiff"/>
    <w:basedOn w:val="Normal"/>
    <w:rsid w:val="00BD6EE1"/>
    <w:pPr>
      <w:pBdr>
        <w:top w:val="single" w:sz="6" w:space="0" w:color="CCCCCC"/>
        <w:left w:val="single" w:sz="6" w:space="0" w:color="CCCCCC"/>
        <w:bottom w:val="single" w:sz="6" w:space="0" w:color="CCCCCC"/>
        <w:right w:val="single" w:sz="6" w:space="0" w:color="CCCCCC"/>
      </w:pBdr>
      <w:spacing w:before="240"/>
    </w:pPr>
    <w:rPr>
      <w:lang w:val="en-GB" w:eastAsia="en-GB"/>
    </w:rPr>
  </w:style>
  <w:style w:type="paragraph" w:customStyle="1" w:styleId="foswikidifftable">
    <w:name w:val="foswikidifftable"/>
    <w:basedOn w:val="Normal"/>
    <w:rsid w:val="00BD6EE1"/>
    <w:pPr>
      <w:pBdr>
        <w:top w:val="single" w:sz="6" w:space="0" w:color="auto"/>
      </w:pBdr>
      <w:spacing w:before="100" w:beforeAutospacing="1" w:after="100" w:afterAutospacing="1"/>
    </w:pPr>
    <w:rPr>
      <w:lang w:val="en-GB" w:eastAsia="en-GB"/>
    </w:rPr>
  </w:style>
  <w:style w:type="paragraph" w:customStyle="1" w:styleId="foswikidiffdebug">
    <w:name w:val="foswikidiffdebug"/>
    <w:basedOn w:val="Normal"/>
    <w:rsid w:val="00BD6EE1"/>
    <w:pPr>
      <w:spacing w:before="100" w:beforeAutospacing="1" w:after="100" w:afterAutospacing="1"/>
    </w:pPr>
    <w:rPr>
      <w:rFonts w:ascii="Courier" w:hAnsi="Courier"/>
      <w:sz w:val="21"/>
      <w:szCs w:val="21"/>
      <w:lang w:val="en-GB" w:eastAsia="en-GB"/>
    </w:rPr>
  </w:style>
  <w:style w:type="paragraph" w:customStyle="1" w:styleId="foswikidiffunchangedmarker">
    <w:name w:val="foswikidiffunchangedmarker"/>
    <w:basedOn w:val="Normal"/>
    <w:rsid w:val="00BD6EE1"/>
    <w:pPr>
      <w:pBdr>
        <w:right w:val="single" w:sz="36" w:space="0" w:color="F5F5F5"/>
      </w:pBdr>
      <w:shd w:val="clear" w:color="auto" w:fill="FFFFFF"/>
      <w:spacing w:before="100" w:beforeAutospacing="1" w:after="100" w:afterAutospacing="1"/>
    </w:pPr>
    <w:rPr>
      <w:lang w:val="en-GB" w:eastAsia="en-GB"/>
    </w:rPr>
  </w:style>
  <w:style w:type="paragraph" w:customStyle="1" w:styleId="foswikidiffdeletedmarker">
    <w:name w:val="foswikidiffdeletedmarker"/>
    <w:basedOn w:val="Normal"/>
    <w:rsid w:val="00BD6EE1"/>
    <w:pPr>
      <w:pBdr>
        <w:right w:val="single" w:sz="36" w:space="0" w:color="FF3333"/>
      </w:pBdr>
      <w:shd w:val="clear" w:color="auto" w:fill="FFFFFF"/>
      <w:spacing w:before="100" w:beforeAutospacing="1" w:after="100" w:afterAutospacing="1"/>
    </w:pPr>
    <w:rPr>
      <w:lang w:val="en-GB" w:eastAsia="en-GB"/>
    </w:rPr>
  </w:style>
  <w:style w:type="paragraph" w:customStyle="1" w:styleId="foswikidiffaddedmarker">
    <w:name w:val="foswikidiffaddedmarker"/>
    <w:basedOn w:val="Normal"/>
    <w:rsid w:val="00BD6EE1"/>
    <w:pPr>
      <w:pBdr>
        <w:right w:val="single" w:sz="36" w:space="0" w:color="00CC33"/>
      </w:pBdr>
      <w:shd w:val="clear" w:color="auto" w:fill="FFFFFF"/>
      <w:spacing w:before="100" w:beforeAutospacing="1" w:after="100" w:afterAutospacing="1"/>
    </w:pPr>
    <w:rPr>
      <w:lang w:val="en-GB" w:eastAsia="en-GB"/>
    </w:rPr>
  </w:style>
  <w:style w:type="paragraph" w:customStyle="1" w:styleId="foswikidiffchangedtext">
    <w:name w:val="foswikidiffchangedtext"/>
    <w:basedOn w:val="Normal"/>
    <w:rsid w:val="00BD6EE1"/>
    <w:pPr>
      <w:pBdr>
        <w:right w:val="single" w:sz="36" w:space="0" w:color="9999FF"/>
      </w:pBdr>
      <w:shd w:val="clear" w:color="auto" w:fill="FFFFFF"/>
      <w:spacing w:before="100" w:beforeAutospacing="1" w:after="100" w:afterAutospacing="1"/>
    </w:pPr>
    <w:rPr>
      <w:lang w:val="en-GB" w:eastAsia="en-GB"/>
    </w:rPr>
  </w:style>
  <w:style w:type="paragraph" w:customStyle="1" w:styleId="foswikitextarearawview">
    <w:name w:val="foswikitextarearawview"/>
    <w:basedOn w:val="Normal"/>
    <w:rsid w:val="00BD6EE1"/>
    <w:pPr>
      <w:spacing w:before="100" w:beforeAutospacing="1" w:after="100" w:afterAutospacing="1"/>
    </w:pPr>
    <w:rPr>
      <w:color w:val="000000"/>
      <w:lang w:val="en-GB" w:eastAsia="en-GB"/>
    </w:rPr>
  </w:style>
  <w:style w:type="paragraph" w:customStyle="1" w:styleId="foswikiselectdisabled">
    <w:name w:val="foswikiselectdisabled"/>
    <w:basedOn w:val="Normal"/>
    <w:rsid w:val="00BD6EE1"/>
    <w:pPr>
      <w:shd w:val="clear" w:color="auto" w:fill="FAFAF8"/>
      <w:spacing w:before="100" w:beforeAutospacing="1" w:after="100" w:afterAutospacing="1"/>
    </w:pPr>
    <w:rPr>
      <w:color w:val="AAAAAA"/>
      <w:lang w:val="en-GB" w:eastAsia="en-GB"/>
    </w:rPr>
  </w:style>
  <w:style w:type="paragraph" w:customStyle="1" w:styleId="foswikiinputfieldbeforefocus">
    <w:name w:val="foswikiinputfieldbeforefocus"/>
    <w:basedOn w:val="Normal"/>
    <w:rsid w:val="00BD6EE1"/>
    <w:pPr>
      <w:spacing w:before="100" w:beforeAutospacing="1" w:after="100" w:afterAutospacing="1"/>
    </w:pPr>
    <w:rPr>
      <w:color w:val="797979"/>
      <w:lang w:val="en-GB" w:eastAsia="en-GB"/>
    </w:rPr>
  </w:style>
  <w:style w:type="paragraph" w:customStyle="1" w:styleId="twistyplaceholder">
    <w:name w:val="twistyplaceholder"/>
    <w:basedOn w:val="Normal"/>
    <w:rsid w:val="00BD6EE1"/>
    <w:pPr>
      <w:spacing w:before="100" w:beforeAutospacing="1" w:after="100" w:afterAutospacing="1"/>
    </w:pPr>
    <w:rPr>
      <w:color w:val="797979"/>
      <w:lang w:val="en-GB" w:eastAsia="en-GB"/>
    </w:rPr>
  </w:style>
  <w:style w:type="paragraph" w:customStyle="1" w:styleId="foswikigraytext">
    <w:name w:val="foswikigraytext"/>
    <w:basedOn w:val="Normal"/>
    <w:rsid w:val="00BD6EE1"/>
    <w:pPr>
      <w:spacing w:before="100" w:beforeAutospacing="1" w:after="100" w:afterAutospacing="1"/>
    </w:pPr>
    <w:rPr>
      <w:color w:val="666666"/>
      <w:lang w:val="en-GB" w:eastAsia="en-GB"/>
    </w:rPr>
  </w:style>
  <w:style w:type="paragraph" w:customStyle="1" w:styleId="foswikiimage">
    <w:name w:val="foswikiimage"/>
    <w:basedOn w:val="Normal"/>
    <w:rsid w:val="00BD6EE1"/>
    <w:pPr>
      <w:shd w:val="clear" w:color="auto" w:fill="FFFFFF"/>
      <w:spacing w:before="100" w:beforeAutospacing="1" w:after="100" w:afterAutospacing="1"/>
    </w:pPr>
    <w:rPr>
      <w:lang w:val="en-GB" w:eastAsia="en-GB"/>
    </w:rPr>
  </w:style>
  <w:style w:type="paragraph" w:customStyle="1" w:styleId="foswikiseparator">
    <w:name w:val="foswikiseparator"/>
    <w:basedOn w:val="Normal"/>
    <w:rsid w:val="00BD6EE1"/>
    <w:pPr>
      <w:spacing w:before="100" w:beforeAutospacing="1" w:after="100" w:afterAutospacing="1"/>
    </w:pPr>
    <w:rPr>
      <w:color w:val="CCCCCC"/>
      <w:lang w:val="en-GB" w:eastAsia="en-GB"/>
    </w:rPr>
  </w:style>
  <w:style w:type="paragraph" w:customStyle="1" w:styleId="patternhomepathtitle">
    <w:name w:val="patternhomepathtitle"/>
    <w:basedOn w:val="Normal"/>
    <w:rsid w:val="00BD6EE1"/>
    <w:pPr>
      <w:spacing w:before="100" w:beforeAutospacing="1" w:after="100" w:afterAutospacing="1"/>
    </w:pPr>
    <w:rPr>
      <w:vanish/>
      <w:color w:val="797979"/>
      <w:lang w:val="en-GB" w:eastAsia="en-GB"/>
    </w:rPr>
  </w:style>
  <w:style w:type="paragraph" w:customStyle="1" w:styleId="patternrevinfo">
    <w:name w:val="patternrevinfo"/>
    <w:basedOn w:val="Normal"/>
    <w:rsid w:val="00BD6EE1"/>
    <w:pPr>
      <w:spacing w:before="100" w:beforeAutospacing="1" w:after="100" w:afterAutospacing="1"/>
    </w:pPr>
    <w:rPr>
      <w:color w:val="666666"/>
      <w:lang w:val="en-GB" w:eastAsia="en-GB"/>
    </w:rPr>
  </w:style>
  <w:style w:type="paragraph" w:customStyle="1" w:styleId="patternhelpcol">
    <w:name w:val="patternhelpcol"/>
    <w:basedOn w:val="Normal"/>
    <w:rsid w:val="00BD6EE1"/>
    <w:pPr>
      <w:spacing w:before="100" w:beforeAutospacing="1" w:after="100" w:afterAutospacing="1"/>
    </w:pPr>
    <w:rPr>
      <w:color w:val="797979"/>
      <w:lang w:val="en-GB" w:eastAsia="en-GB"/>
    </w:rPr>
  </w:style>
  <w:style w:type="paragraph" w:customStyle="1" w:styleId="foswikidiffunchangedtext">
    <w:name w:val="foswikidiffunchangedtext"/>
    <w:basedOn w:val="Normal"/>
    <w:rsid w:val="00BD6EE1"/>
    <w:pPr>
      <w:spacing w:before="100" w:beforeAutospacing="1" w:after="100" w:afterAutospacing="1"/>
    </w:pPr>
    <w:rPr>
      <w:color w:val="797979"/>
      <w:lang w:val="en-GB" w:eastAsia="en-GB"/>
    </w:rPr>
  </w:style>
  <w:style w:type="paragraph" w:customStyle="1" w:styleId="patternbuttonenlarge">
    <w:name w:val="patternbuttonenlarge"/>
    <w:basedOn w:val="Normal"/>
    <w:rsid w:val="00BD6EE1"/>
    <w:pPr>
      <w:spacing w:before="100" w:beforeAutospacing="1" w:after="100" w:afterAutospacing="1"/>
    </w:pPr>
    <w:rPr>
      <w:lang w:val="en-GB" w:eastAsia="en-GB"/>
    </w:rPr>
  </w:style>
  <w:style w:type="paragraph" w:customStyle="1" w:styleId="patternbuttonshrink">
    <w:name w:val="patternbuttonshrink"/>
    <w:basedOn w:val="Normal"/>
    <w:rsid w:val="00BD6EE1"/>
    <w:pPr>
      <w:spacing w:before="100" w:beforeAutospacing="1" w:after="100" w:afterAutospacing="1"/>
    </w:pPr>
    <w:rPr>
      <w:lang w:val="en-GB" w:eastAsia="en-GB"/>
    </w:rPr>
  </w:style>
  <w:style w:type="paragraph" w:customStyle="1" w:styleId="patternshadow">
    <w:name w:val="patternshadow"/>
    <w:basedOn w:val="Normal"/>
    <w:rsid w:val="00BD6EE1"/>
    <w:pPr>
      <w:pBdr>
        <w:top w:val="single" w:sz="48" w:space="0" w:color="FFFFFF"/>
        <w:left w:val="single" w:sz="48" w:space="0" w:color="FFFFFF"/>
        <w:bottom w:val="single" w:sz="48" w:space="0" w:color="FFFFFF"/>
        <w:right w:val="single" w:sz="48" w:space="0" w:color="FFFFFF"/>
      </w:pBdr>
      <w:spacing w:before="150" w:after="150"/>
    </w:pPr>
    <w:rPr>
      <w:lang w:val="en-GB" w:eastAsia="en-GB"/>
    </w:rPr>
  </w:style>
  <w:style w:type="paragraph" w:customStyle="1" w:styleId="patternbookview">
    <w:name w:val="patternbookview"/>
    <w:basedOn w:val="Normal"/>
    <w:rsid w:val="00BD6EE1"/>
    <w:pPr>
      <w:spacing w:before="100" w:beforeAutospacing="1" w:after="100" w:afterAutospacing="1"/>
    </w:pPr>
    <w:rPr>
      <w:lang w:val="en-GB" w:eastAsia="en-GB"/>
    </w:rPr>
  </w:style>
  <w:style w:type="paragraph" w:customStyle="1" w:styleId="patterntopicaction">
    <w:name w:val="patterntopicaction"/>
    <w:basedOn w:val="Normal"/>
    <w:rsid w:val="00BD6EE1"/>
    <w:pPr>
      <w:spacing w:before="100" w:beforeAutospacing="1" w:after="100" w:afterAutospacing="1"/>
    </w:pPr>
    <w:rPr>
      <w:vanish/>
      <w:lang w:val="en-GB" w:eastAsia="en-GB"/>
    </w:rPr>
  </w:style>
  <w:style w:type="paragraph" w:customStyle="1" w:styleId="patterntoolbar">
    <w:name w:val="patterntoolbar"/>
    <w:basedOn w:val="Normal"/>
    <w:rsid w:val="00BD6EE1"/>
    <w:pPr>
      <w:spacing w:before="100" w:beforeAutospacing="1" w:after="100" w:afterAutospacing="1"/>
    </w:pPr>
    <w:rPr>
      <w:vanish/>
      <w:lang w:val="en-GB" w:eastAsia="en-GB"/>
    </w:rPr>
  </w:style>
  <w:style w:type="paragraph" w:customStyle="1" w:styleId="patterntoolbarbottom">
    <w:name w:val="patterntoolbarbottom"/>
    <w:basedOn w:val="Normal"/>
    <w:rsid w:val="00BD6EE1"/>
    <w:pPr>
      <w:spacing w:before="100" w:beforeAutospacing="1" w:after="100" w:afterAutospacing="1"/>
    </w:pPr>
    <w:rPr>
      <w:vanish/>
      <w:lang w:val="en-GB" w:eastAsia="en-GB"/>
    </w:rPr>
  </w:style>
  <w:style w:type="paragraph" w:customStyle="1" w:styleId="foswikiactionformstepsign">
    <w:name w:val="foswikiactionformstepsign"/>
    <w:basedOn w:val="Normal"/>
    <w:rsid w:val="00BD6EE1"/>
    <w:pPr>
      <w:spacing w:before="100" w:beforeAutospacing="1" w:after="100" w:afterAutospacing="1"/>
    </w:pPr>
    <w:rPr>
      <w:vanish/>
      <w:lang w:val="en-GB" w:eastAsia="en-GB"/>
    </w:rPr>
  </w:style>
  <w:style w:type="paragraph" w:customStyle="1" w:styleId="commentplugin">
    <w:name w:val="commentplugin"/>
    <w:basedOn w:val="Normal"/>
    <w:rsid w:val="00BD6EE1"/>
    <w:pPr>
      <w:spacing w:before="100" w:beforeAutospacing="1" w:after="100" w:afterAutospacing="1"/>
    </w:pPr>
    <w:rPr>
      <w:vanish/>
      <w:lang w:val="en-GB" w:eastAsia="en-GB"/>
    </w:rPr>
  </w:style>
  <w:style w:type="paragraph" w:customStyle="1" w:styleId="twistytrigger">
    <w:name w:val="twistytrigger"/>
    <w:basedOn w:val="Normal"/>
    <w:rsid w:val="00BD6EE1"/>
    <w:pPr>
      <w:spacing w:before="100" w:beforeAutospacing="1" w:after="100" w:afterAutospacing="1"/>
    </w:pPr>
    <w:rPr>
      <w:vanish/>
      <w:lang w:val="en-GB" w:eastAsia="en-GB"/>
    </w:rPr>
  </w:style>
  <w:style w:type="paragraph" w:customStyle="1" w:styleId="foswikiattachments">
    <w:name w:val="foswikiattachments"/>
    <w:basedOn w:val="Normal"/>
    <w:rsid w:val="00BD6EE1"/>
    <w:pPr>
      <w:shd w:val="clear" w:color="auto" w:fill="FFFFFF"/>
      <w:spacing w:before="100" w:beforeAutospacing="1" w:after="100" w:afterAutospacing="1"/>
    </w:pPr>
    <w:rPr>
      <w:lang w:val="en-GB" w:eastAsia="en-GB"/>
    </w:rPr>
  </w:style>
  <w:style w:type="paragraph" w:customStyle="1" w:styleId="foswikiform">
    <w:name w:val="foswikiform"/>
    <w:basedOn w:val="Normal"/>
    <w:rsid w:val="00BD6EE1"/>
    <w:pPr>
      <w:shd w:val="clear" w:color="auto" w:fill="FFFFFF"/>
      <w:spacing w:before="100" w:beforeAutospacing="1" w:after="100" w:afterAutospacing="1"/>
    </w:pPr>
    <w:rPr>
      <w:lang w:val="en-GB" w:eastAsia="en-GB"/>
    </w:rPr>
  </w:style>
  <w:style w:type="paragraph" w:customStyle="1" w:styleId="foswikimakehidden">
    <w:name w:val="foswikimakehidden"/>
    <w:basedOn w:val="Normal"/>
    <w:rsid w:val="00BD6EE1"/>
    <w:pPr>
      <w:spacing w:before="100" w:beforeAutospacing="1" w:after="100" w:afterAutospacing="1"/>
    </w:pPr>
    <w:rPr>
      <w:lang w:val="en-GB" w:eastAsia="en-GB"/>
    </w:rPr>
  </w:style>
  <w:style w:type="paragraph" w:customStyle="1" w:styleId="revcomment">
    <w:name w:val="revcomment"/>
    <w:basedOn w:val="Normal"/>
    <w:rsid w:val="00BD6EE1"/>
    <w:pPr>
      <w:spacing w:before="100" w:beforeAutospacing="1" w:after="100" w:afterAutospacing="1"/>
    </w:pPr>
    <w:rPr>
      <w:lang w:val="en-GB" w:eastAsia="en-GB"/>
    </w:rPr>
  </w:style>
  <w:style w:type="paragraph" w:customStyle="1" w:styleId="tablesorticon">
    <w:name w:val="tablesorticon"/>
    <w:basedOn w:val="Normal"/>
    <w:rsid w:val="00BD6EE1"/>
    <w:pPr>
      <w:spacing w:before="100" w:beforeAutospacing="1" w:after="100" w:afterAutospacing="1"/>
    </w:pPr>
    <w:rPr>
      <w:lang w:val="en-GB" w:eastAsia="en-GB"/>
    </w:rPr>
  </w:style>
  <w:style w:type="paragraph" w:customStyle="1" w:styleId="foswikitoctitle">
    <w:name w:val="foswikitoctitle"/>
    <w:basedOn w:val="Normal"/>
    <w:rsid w:val="00BD6EE1"/>
    <w:pPr>
      <w:spacing w:before="100" w:beforeAutospacing="1" w:after="100" w:afterAutospacing="1"/>
    </w:pPr>
    <w:rPr>
      <w:lang w:val="en-GB" w:eastAsia="en-GB"/>
    </w:rPr>
  </w:style>
  <w:style w:type="paragraph" w:customStyle="1" w:styleId="foswikibottomrow">
    <w:name w:val="foswikibottomrow"/>
    <w:basedOn w:val="Normal"/>
    <w:rsid w:val="00BD6EE1"/>
    <w:pPr>
      <w:spacing w:before="100" w:beforeAutospacing="1" w:after="100" w:afterAutospacing="1"/>
    </w:pPr>
    <w:rPr>
      <w:lang w:val="en-GB" w:eastAsia="en-GB"/>
    </w:rPr>
  </w:style>
  <w:style w:type="paragraph" w:customStyle="1" w:styleId="foswikitoprow">
    <w:name w:val="foswikitoprow"/>
    <w:basedOn w:val="Normal"/>
    <w:rsid w:val="00BD6EE1"/>
    <w:pPr>
      <w:spacing w:before="100" w:beforeAutospacing="1" w:after="100" w:afterAutospacing="1"/>
    </w:pPr>
    <w:rPr>
      <w:lang w:val="en-GB" w:eastAsia="en-GB"/>
    </w:rPr>
  </w:style>
  <w:style w:type="paragraph" w:customStyle="1" w:styleId="patterntopicactions">
    <w:name w:val="patterntopicactions"/>
    <w:basedOn w:val="Normal"/>
    <w:rsid w:val="00BD6EE1"/>
    <w:pPr>
      <w:spacing w:before="100" w:beforeAutospacing="1" w:after="100" w:afterAutospacing="1"/>
    </w:pPr>
    <w:rPr>
      <w:lang w:val="en-GB" w:eastAsia="en-GB"/>
    </w:rPr>
  </w:style>
  <w:style w:type="paragraph" w:customStyle="1" w:styleId="foswikiformtable">
    <w:name w:val="foswikiformtable"/>
    <w:basedOn w:val="Normal"/>
    <w:rsid w:val="00BD6EE1"/>
    <w:pPr>
      <w:spacing w:before="100" w:beforeAutospacing="1" w:after="100" w:afterAutospacing="1"/>
    </w:pPr>
    <w:rPr>
      <w:lang w:val="en-GB" w:eastAsia="en-GB"/>
    </w:rPr>
  </w:style>
  <w:style w:type="paragraph" w:customStyle="1" w:styleId="patternsearchresultsbegin">
    <w:name w:val="patternsearchresultsbegin"/>
    <w:basedOn w:val="Normal"/>
    <w:rsid w:val="00BD6EE1"/>
    <w:pPr>
      <w:spacing w:before="100" w:beforeAutospacing="1" w:after="100" w:afterAutospacing="1"/>
    </w:pPr>
    <w:rPr>
      <w:lang w:val="en-GB" w:eastAsia="en-GB"/>
    </w:rPr>
  </w:style>
  <w:style w:type="paragraph" w:customStyle="1" w:styleId="foswikilinklabel">
    <w:name w:val="foswikilinklabel"/>
    <w:basedOn w:val="Normal"/>
    <w:rsid w:val="00BD6EE1"/>
    <w:pPr>
      <w:spacing w:before="100" w:beforeAutospacing="1" w:after="100" w:afterAutospacing="1"/>
    </w:pPr>
    <w:rPr>
      <w:lang w:val="en-GB" w:eastAsia="en-GB"/>
    </w:rPr>
  </w:style>
  <w:style w:type="paragraph" w:customStyle="1" w:styleId="patternloginnotification">
    <w:name w:val="patternloginnotification"/>
    <w:basedOn w:val="Normal"/>
    <w:rsid w:val="00BD6EE1"/>
    <w:pPr>
      <w:spacing w:before="100" w:beforeAutospacing="1" w:after="100" w:afterAutospacing="1"/>
    </w:pPr>
    <w:rPr>
      <w:lang w:val="en-GB" w:eastAsia="en-GB"/>
    </w:rPr>
  </w:style>
  <w:style w:type="paragraph" w:customStyle="1" w:styleId="patternleftbarpersonal">
    <w:name w:val="patternleftbarpersonal"/>
    <w:basedOn w:val="Normal"/>
    <w:rsid w:val="00BD6EE1"/>
    <w:pPr>
      <w:spacing w:before="100" w:beforeAutospacing="1" w:after="100" w:afterAutospacing="1"/>
    </w:pPr>
    <w:rPr>
      <w:lang w:val="en-GB" w:eastAsia="en-GB"/>
    </w:rPr>
  </w:style>
  <w:style w:type="paragraph" w:customStyle="1" w:styleId="foswikidiffchangedheader">
    <w:name w:val="foswikidiffchangedheader"/>
    <w:basedOn w:val="Normal"/>
    <w:rsid w:val="00BD6EE1"/>
    <w:pPr>
      <w:shd w:val="clear" w:color="auto" w:fill="CCCCFF"/>
      <w:spacing w:before="100" w:beforeAutospacing="1" w:after="100" w:afterAutospacing="1"/>
    </w:pPr>
    <w:rPr>
      <w:lang w:val="en-GB" w:eastAsia="en-GB"/>
    </w:rPr>
  </w:style>
  <w:style w:type="paragraph" w:customStyle="1" w:styleId="foswikidiffdeletedheader">
    <w:name w:val="foswikidiffdeletedheader"/>
    <w:basedOn w:val="Normal"/>
    <w:rsid w:val="00BD6EE1"/>
    <w:pPr>
      <w:shd w:val="clear" w:color="auto" w:fill="FFD6D6"/>
      <w:spacing w:before="100" w:beforeAutospacing="1" w:after="100" w:afterAutospacing="1"/>
    </w:pPr>
    <w:rPr>
      <w:lang w:val="en-GB" w:eastAsia="en-GB"/>
    </w:rPr>
  </w:style>
  <w:style w:type="paragraph" w:customStyle="1" w:styleId="foswikidiffaddedheader">
    <w:name w:val="foswikidiffaddedheader"/>
    <w:basedOn w:val="Normal"/>
    <w:rsid w:val="00BD6EE1"/>
    <w:pPr>
      <w:shd w:val="clear" w:color="auto" w:fill="CCF5D6"/>
      <w:spacing w:before="100" w:beforeAutospacing="1" w:after="100" w:afterAutospacing="1"/>
    </w:pPr>
    <w:rPr>
      <w:lang w:val="en-GB" w:eastAsia="en-GB"/>
    </w:rPr>
  </w:style>
  <w:style w:type="character" w:customStyle="1" w:styleId="foswikiaccesskey1">
    <w:name w:val="foswikiaccesskey1"/>
    <w:basedOn w:val="DefaultParagraphFont"/>
    <w:rsid w:val="00BD6EE1"/>
    <w:rPr>
      <w:strike w:val="0"/>
      <w:dstrike w:val="0"/>
      <w:u w:val="none"/>
      <w:effect w:val="none"/>
      <w:bdr w:val="none" w:sz="0" w:space="0" w:color="auto" w:frame="1"/>
    </w:rPr>
  </w:style>
  <w:style w:type="paragraph" w:customStyle="1" w:styleId="foswikimakevisible1">
    <w:name w:val="foswikimakevisible1"/>
    <w:basedOn w:val="Normal"/>
    <w:rsid w:val="00BD6EE1"/>
    <w:pPr>
      <w:spacing w:before="100" w:beforeAutospacing="1" w:after="100" w:afterAutospacing="1"/>
    </w:pPr>
    <w:rPr>
      <w:lang w:val="en-GB" w:eastAsia="en-GB"/>
    </w:rPr>
  </w:style>
  <w:style w:type="paragraph" w:customStyle="1" w:styleId="foswikimakevisibleinline1">
    <w:name w:val="foswikimakevisibleinline1"/>
    <w:basedOn w:val="Normal"/>
    <w:rsid w:val="00BD6EE1"/>
    <w:pPr>
      <w:spacing w:before="100" w:beforeAutospacing="1" w:after="100" w:afterAutospacing="1"/>
    </w:pPr>
    <w:rPr>
      <w:lang w:val="en-GB" w:eastAsia="en-GB"/>
    </w:rPr>
  </w:style>
  <w:style w:type="paragraph" w:customStyle="1" w:styleId="foswikimakevisibleblock1">
    <w:name w:val="foswikimakevisibleblock1"/>
    <w:basedOn w:val="Normal"/>
    <w:rsid w:val="00BD6EE1"/>
    <w:pPr>
      <w:spacing w:before="100" w:beforeAutospacing="1" w:after="100" w:afterAutospacing="1"/>
    </w:pPr>
    <w:rPr>
      <w:lang w:val="en-GB" w:eastAsia="en-GB"/>
    </w:rPr>
  </w:style>
  <w:style w:type="paragraph" w:customStyle="1" w:styleId="foswikimakehidden1">
    <w:name w:val="foswikimakehidden1"/>
    <w:basedOn w:val="Normal"/>
    <w:rsid w:val="00BD6EE1"/>
    <w:pPr>
      <w:spacing w:before="100" w:beforeAutospacing="1" w:after="100" w:afterAutospacing="1"/>
    </w:pPr>
    <w:rPr>
      <w:vanish/>
      <w:lang w:val="en-GB" w:eastAsia="en-GB"/>
    </w:rPr>
  </w:style>
  <w:style w:type="paragraph" w:customStyle="1" w:styleId="foswikiclear1">
    <w:name w:val="foswikiclear1"/>
    <w:basedOn w:val="Normal"/>
    <w:rsid w:val="00BD6EE1"/>
    <w:pPr>
      <w:spacing w:after="0" w:line="0" w:lineRule="auto"/>
    </w:pPr>
    <w:rPr>
      <w:lang w:val="en-GB" w:eastAsia="en-GB"/>
    </w:rPr>
  </w:style>
  <w:style w:type="paragraph" w:customStyle="1" w:styleId="foswikiaccesskey2">
    <w:name w:val="foswikiaccesskey2"/>
    <w:basedOn w:val="Normal"/>
    <w:rsid w:val="00BD6EE1"/>
    <w:pPr>
      <w:pBdr>
        <w:top w:val="single" w:sz="2" w:space="0" w:color="auto"/>
        <w:left w:val="single" w:sz="2" w:space="0" w:color="auto"/>
        <w:bottom w:val="single" w:sz="6" w:space="0" w:color="auto"/>
        <w:right w:val="single" w:sz="2" w:space="0" w:color="auto"/>
      </w:pBdr>
      <w:spacing w:before="100" w:beforeAutospacing="1" w:after="100" w:afterAutospacing="1"/>
    </w:pPr>
    <w:rPr>
      <w:lang w:val="en-GB" w:eastAsia="en-GB"/>
    </w:rPr>
  </w:style>
  <w:style w:type="paragraph" w:customStyle="1" w:styleId="revcomment1">
    <w:name w:val="revcomment1"/>
    <w:basedOn w:val="Normal"/>
    <w:rsid w:val="00BD6EE1"/>
    <w:pPr>
      <w:spacing w:before="100" w:beforeAutospacing="1" w:after="100" w:afterAutospacing="1"/>
    </w:pPr>
    <w:rPr>
      <w:lang w:val="en-GB" w:eastAsia="en-GB"/>
    </w:rPr>
  </w:style>
  <w:style w:type="paragraph" w:customStyle="1" w:styleId="foswikitable1">
    <w:name w:val="foswikitable1"/>
    <w:basedOn w:val="Normal"/>
    <w:rsid w:val="00BD6EE1"/>
    <w:pPr>
      <w:pBdr>
        <w:top w:val="single" w:sz="6" w:space="0" w:color="EEEEEE"/>
        <w:left w:val="single" w:sz="6" w:space="0" w:color="EEEEEE"/>
        <w:bottom w:val="single" w:sz="6" w:space="0" w:color="EEEEEE"/>
        <w:right w:val="single" w:sz="6" w:space="0" w:color="EEEEEE"/>
      </w:pBdr>
      <w:spacing w:after="30"/>
      <w:textAlignment w:val="top"/>
    </w:pPr>
    <w:rPr>
      <w:lang w:val="en-GB" w:eastAsia="en-GB"/>
    </w:rPr>
  </w:style>
  <w:style w:type="paragraph" w:customStyle="1" w:styleId="tablesorticon1">
    <w:name w:val="tablesorticon1"/>
    <w:basedOn w:val="Normal"/>
    <w:rsid w:val="00BD6EE1"/>
    <w:pPr>
      <w:spacing w:after="0"/>
      <w:ind w:left="60"/>
    </w:pPr>
    <w:rPr>
      <w:lang w:val="en-GB" w:eastAsia="en-GB"/>
    </w:rPr>
  </w:style>
  <w:style w:type="paragraph" w:customStyle="1" w:styleId="foswikilinklabel1">
    <w:name w:val="foswikilinklabel1"/>
    <w:basedOn w:val="Normal"/>
    <w:rsid w:val="00BD6EE1"/>
    <w:pPr>
      <w:spacing w:before="100" w:beforeAutospacing="1" w:after="100" w:afterAutospacing="1"/>
    </w:pPr>
    <w:rPr>
      <w:lang w:val="en-GB" w:eastAsia="en-GB"/>
    </w:rPr>
  </w:style>
  <w:style w:type="paragraph" w:customStyle="1" w:styleId="foswikilinklabel2">
    <w:name w:val="foswikilinklabel2"/>
    <w:basedOn w:val="Normal"/>
    <w:rsid w:val="00BD6EE1"/>
    <w:pPr>
      <w:spacing w:before="100" w:beforeAutospacing="1" w:after="100" w:afterAutospacing="1"/>
    </w:pPr>
    <w:rPr>
      <w:lang w:val="en-GB" w:eastAsia="en-GB"/>
    </w:rPr>
  </w:style>
  <w:style w:type="paragraph" w:customStyle="1" w:styleId="foswikiformsteps1">
    <w:name w:val="foswikiformsteps1"/>
    <w:basedOn w:val="Normal"/>
    <w:rsid w:val="00BD6EE1"/>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1">
    <w:name w:val="foswikiformstep1"/>
    <w:basedOn w:val="Normal"/>
    <w:rsid w:val="00BD6EE1"/>
    <w:pPr>
      <w:pBdr>
        <w:top w:val="single" w:sz="6" w:space="9" w:color="DDDDDD"/>
        <w:bottom w:val="single" w:sz="6" w:space="9" w:color="DDDDDD"/>
      </w:pBdr>
      <w:spacing w:after="0"/>
      <w:ind w:left="-300" w:right="-300"/>
    </w:pPr>
    <w:rPr>
      <w:lang w:val="en-GB" w:eastAsia="en-GB"/>
    </w:rPr>
  </w:style>
  <w:style w:type="paragraph" w:customStyle="1" w:styleId="patternloginnotification1">
    <w:name w:val="patternloginnotification1"/>
    <w:basedOn w:val="Normal"/>
    <w:rsid w:val="00BD6EE1"/>
    <w:pPr>
      <w:pBdr>
        <w:top w:val="single" w:sz="12" w:space="0" w:color="FF0000"/>
        <w:left w:val="single" w:sz="12" w:space="6" w:color="FF0000"/>
        <w:bottom w:val="single" w:sz="12" w:space="0" w:color="FF0000"/>
        <w:right w:val="single" w:sz="12" w:space="6" w:color="FF0000"/>
      </w:pBdr>
      <w:shd w:val="clear" w:color="auto" w:fill="FFFFFF"/>
      <w:spacing w:before="100" w:beforeAutospacing="1" w:after="100" w:afterAutospacing="1"/>
    </w:pPr>
    <w:rPr>
      <w:lang w:val="en-GB" w:eastAsia="en-GB"/>
    </w:rPr>
  </w:style>
  <w:style w:type="paragraph" w:customStyle="1" w:styleId="foswikismall1">
    <w:name w:val="foswikismall1"/>
    <w:basedOn w:val="Normal"/>
    <w:rsid w:val="00BD6EE1"/>
    <w:pPr>
      <w:spacing w:before="100" w:beforeAutospacing="1" w:after="100" w:afterAutospacing="1" w:line="360" w:lineRule="atLeast"/>
    </w:pPr>
    <w:rPr>
      <w:color w:val="797979"/>
      <w:sz w:val="21"/>
      <w:szCs w:val="21"/>
      <w:lang w:val="en-GB" w:eastAsia="en-GB"/>
    </w:rPr>
  </w:style>
  <w:style w:type="paragraph" w:customStyle="1" w:styleId="foswikismall2">
    <w:name w:val="foswikismall2"/>
    <w:basedOn w:val="Normal"/>
    <w:rsid w:val="00BD6EE1"/>
    <w:pPr>
      <w:spacing w:after="0" w:line="360" w:lineRule="atLeast"/>
      <w:ind w:left="36"/>
    </w:pPr>
    <w:rPr>
      <w:sz w:val="21"/>
      <w:szCs w:val="21"/>
      <w:lang w:val="en-GB" w:eastAsia="en-GB"/>
    </w:rPr>
  </w:style>
  <w:style w:type="paragraph" w:customStyle="1" w:styleId="foswikitoctitle1">
    <w:name w:val="foswikitoctitle1"/>
    <w:basedOn w:val="Normal"/>
    <w:rsid w:val="00BD6EE1"/>
    <w:pPr>
      <w:spacing w:after="0"/>
    </w:pPr>
    <w:rPr>
      <w:b/>
      <w:bCs/>
      <w:color w:val="797979"/>
      <w:lang w:val="en-GB" w:eastAsia="en-GB"/>
    </w:rPr>
  </w:style>
  <w:style w:type="paragraph" w:customStyle="1" w:styleId="foswikihelp1">
    <w:name w:val="foswikihelp1"/>
    <w:basedOn w:val="Normal"/>
    <w:rsid w:val="00BD6EE1"/>
    <w:pPr>
      <w:shd w:val="clear" w:color="auto" w:fill="E5FCE1"/>
    </w:pPr>
    <w:rPr>
      <w:lang w:val="en-GB" w:eastAsia="en-GB"/>
    </w:rPr>
  </w:style>
  <w:style w:type="paragraph" w:customStyle="1" w:styleId="foswikitopic1">
    <w:name w:val="foswikitopic1"/>
    <w:basedOn w:val="Normal"/>
    <w:rsid w:val="00BD6EE1"/>
    <w:pPr>
      <w:spacing w:before="480" w:after="480"/>
    </w:pPr>
    <w:rPr>
      <w:lang w:val="en-GB" w:eastAsia="en-GB"/>
    </w:rPr>
  </w:style>
  <w:style w:type="paragraph" w:customStyle="1" w:styleId="patternleftbarpersonal1">
    <w:name w:val="patternleftbarpersonal1"/>
    <w:basedOn w:val="Normal"/>
    <w:rsid w:val="00BD6EE1"/>
    <w:pPr>
      <w:pBdr>
        <w:bottom w:val="single" w:sz="6" w:space="9" w:color="EEEEEE"/>
      </w:pBdr>
      <w:spacing w:after="180"/>
      <w:ind w:left="-240" w:right="-240"/>
    </w:pPr>
    <w:rPr>
      <w:lang w:val="en-GB" w:eastAsia="en-GB"/>
    </w:rPr>
  </w:style>
  <w:style w:type="paragraph" w:customStyle="1" w:styleId="foswikiinputfield1">
    <w:name w:val="foswikiinputfield1"/>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lect1">
    <w:name w:val="foswikiselect1"/>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parator1">
    <w:name w:val="foswikiseparator1"/>
    <w:basedOn w:val="Normal"/>
    <w:rsid w:val="00BD6EE1"/>
    <w:pPr>
      <w:spacing w:before="100" w:beforeAutospacing="1" w:after="100" w:afterAutospacing="1"/>
    </w:pPr>
    <w:rPr>
      <w:color w:val="CCCCCC"/>
      <w:lang w:val="en-GB" w:eastAsia="en-GB"/>
    </w:rPr>
  </w:style>
  <w:style w:type="character" w:customStyle="1" w:styleId="foswikiaccesskey3">
    <w:name w:val="foswikiaccesskey3"/>
    <w:basedOn w:val="DefaultParagraphFont"/>
    <w:rsid w:val="00BD6EE1"/>
    <w:rPr>
      <w:strike w:val="0"/>
      <w:dstrike w:val="0"/>
      <w:u w:val="none"/>
      <w:effect w:val="none"/>
      <w:bdr w:val="none" w:sz="0" w:space="0" w:color="auto" w:frame="1"/>
    </w:rPr>
  </w:style>
  <w:style w:type="paragraph" w:customStyle="1" w:styleId="patternrevinfo1">
    <w:name w:val="patternrevinfo1"/>
    <w:basedOn w:val="Normal"/>
    <w:rsid w:val="00BD6EE1"/>
    <w:pPr>
      <w:spacing w:before="100" w:beforeAutospacing="1" w:after="100" w:afterAutospacing="1"/>
    </w:pPr>
    <w:rPr>
      <w:color w:val="666666"/>
      <w:lang w:val="en-GB" w:eastAsia="en-GB"/>
    </w:rPr>
  </w:style>
  <w:style w:type="paragraph" w:customStyle="1" w:styleId="foswikialert1">
    <w:name w:val="foswikialert1"/>
    <w:basedOn w:val="Normal"/>
    <w:rsid w:val="00BD6EE1"/>
    <w:pPr>
      <w:spacing w:before="100" w:beforeAutospacing="1" w:after="100" w:afterAutospacing="1"/>
    </w:pPr>
    <w:rPr>
      <w:b/>
      <w:bCs/>
      <w:color w:val="FF0000"/>
      <w:lang w:val="en-GB" w:eastAsia="en-GB"/>
    </w:rPr>
  </w:style>
  <w:style w:type="paragraph" w:customStyle="1" w:styleId="foswikibottomrow1">
    <w:name w:val="foswikibottomrow1"/>
    <w:basedOn w:val="Normal"/>
    <w:rsid w:val="00BD6EE1"/>
    <w:pPr>
      <w:spacing w:before="100" w:beforeAutospacing="1" w:after="100" w:afterAutospacing="1"/>
    </w:pPr>
    <w:rPr>
      <w:color w:val="049804"/>
      <w:sz w:val="21"/>
      <w:szCs w:val="21"/>
      <w:lang w:val="en-GB" w:eastAsia="en-GB"/>
    </w:rPr>
  </w:style>
  <w:style w:type="paragraph" w:customStyle="1" w:styleId="foswikialert2">
    <w:name w:val="foswikialert2"/>
    <w:basedOn w:val="Normal"/>
    <w:rsid w:val="00BD6EE1"/>
    <w:pPr>
      <w:spacing w:before="100" w:beforeAutospacing="1" w:after="100" w:afterAutospacing="1"/>
    </w:pPr>
    <w:rPr>
      <w:color w:val="990000"/>
      <w:lang w:val="en-GB" w:eastAsia="en-GB"/>
    </w:rPr>
  </w:style>
  <w:style w:type="paragraph" w:customStyle="1" w:styleId="foswikihelp2">
    <w:name w:val="foswikihelp2"/>
    <w:basedOn w:val="Normal"/>
    <w:rsid w:val="00BD6EE1"/>
    <w:pPr>
      <w:shd w:val="clear" w:color="auto" w:fill="E5FCE1"/>
      <w:spacing w:before="240" w:after="84"/>
      <w:ind w:left="-75" w:right="-75"/>
    </w:pPr>
    <w:rPr>
      <w:lang w:val="en-GB" w:eastAsia="en-GB"/>
    </w:rPr>
  </w:style>
  <w:style w:type="paragraph" w:customStyle="1" w:styleId="foswikitable2">
    <w:name w:val="foswikitable2"/>
    <w:basedOn w:val="Normal"/>
    <w:rsid w:val="00BD6EE1"/>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foswikiattachments1">
    <w:name w:val="foswikiattachments1"/>
    <w:basedOn w:val="Normal"/>
    <w:rsid w:val="00BD6EE1"/>
    <w:pPr>
      <w:shd w:val="clear" w:color="auto" w:fill="FFFFFF"/>
      <w:spacing w:after="100" w:afterAutospacing="1"/>
    </w:pPr>
    <w:rPr>
      <w:lang w:val="en-GB" w:eastAsia="en-GB"/>
    </w:rPr>
  </w:style>
  <w:style w:type="paragraph" w:customStyle="1" w:styleId="foswikitoprow1">
    <w:name w:val="foswikitoprow1"/>
    <w:basedOn w:val="Normal"/>
    <w:rsid w:val="00BD6EE1"/>
    <w:pPr>
      <w:shd w:val="clear" w:color="auto" w:fill="F5F5F5"/>
      <w:spacing w:before="100" w:beforeAutospacing="1" w:after="100" w:afterAutospacing="1"/>
    </w:pPr>
    <w:rPr>
      <w:lang w:val="en-GB" w:eastAsia="en-GB"/>
    </w:rPr>
  </w:style>
  <w:style w:type="paragraph" w:customStyle="1" w:styleId="patterntopicactions1">
    <w:name w:val="patterntopicactions1"/>
    <w:basedOn w:val="Normal"/>
    <w:rsid w:val="00BD6EE1"/>
    <w:pPr>
      <w:shd w:val="clear" w:color="auto" w:fill="F6F6F5"/>
      <w:spacing w:before="100" w:beforeAutospacing="1" w:after="100" w:afterAutospacing="1"/>
    </w:pPr>
    <w:rPr>
      <w:lang w:val="en-GB" w:eastAsia="en-GB"/>
    </w:rPr>
  </w:style>
  <w:style w:type="paragraph" w:customStyle="1" w:styleId="foswikiformtable1">
    <w:name w:val="foswikiformtable1"/>
    <w:basedOn w:val="Normal"/>
    <w:rsid w:val="00BD6EE1"/>
    <w:pPr>
      <w:spacing w:before="100" w:beforeAutospacing="1" w:after="100" w:afterAutospacing="1"/>
    </w:pPr>
    <w:rPr>
      <w:lang w:val="en-GB" w:eastAsia="en-GB"/>
    </w:rPr>
  </w:style>
  <w:style w:type="paragraph" w:customStyle="1" w:styleId="foswikihelp3">
    <w:name w:val="foswikihelp3"/>
    <w:basedOn w:val="Normal"/>
    <w:rsid w:val="00BD6EE1"/>
    <w:pPr>
      <w:shd w:val="clear" w:color="auto" w:fill="FFFFFF"/>
      <w:spacing w:before="240"/>
    </w:pPr>
    <w:rPr>
      <w:lang w:val="en-GB" w:eastAsia="en-GB"/>
    </w:rPr>
  </w:style>
  <w:style w:type="paragraph" w:customStyle="1" w:styleId="foswikiallownonwikiword1">
    <w:name w:val="foswikiallownonwikiword1"/>
    <w:basedOn w:val="Normal"/>
    <w:rsid w:val="00BD6EE1"/>
    <w:pPr>
      <w:pBdr>
        <w:top w:val="single" w:sz="6" w:space="6" w:color="EEEEEE"/>
        <w:left w:val="single" w:sz="6" w:space="8" w:color="EEEEEE"/>
        <w:bottom w:val="single" w:sz="6" w:space="6" w:color="EEEEEE"/>
        <w:right w:val="single" w:sz="6" w:space="8" w:color="EEEEEE"/>
      </w:pBdr>
      <w:shd w:val="clear" w:color="auto" w:fill="FFFFFF"/>
      <w:spacing w:before="100" w:beforeAutospacing="1" w:after="100" w:afterAutospacing="1"/>
    </w:pPr>
    <w:rPr>
      <w:lang w:val="en-GB" w:eastAsia="en-GB"/>
    </w:rPr>
  </w:style>
  <w:style w:type="paragraph" w:customStyle="1" w:styleId="foswikiimage1">
    <w:name w:val="foswikiimage1"/>
    <w:basedOn w:val="Normal"/>
    <w:rsid w:val="00BD6EE1"/>
    <w:pPr>
      <w:spacing w:before="100" w:beforeAutospacing="1" w:after="100" w:afterAutospacing="1"/>
    </w:pPr>
    <w:rPr>
      <w:lang w:val="en-GB" w:eastAsia="en-GB"/>
    </w:rPr>
  </w:style>
  <w:style w:type="paragraph" w:customStyle="1" w:styleId="patternwebindicator1">
    <w:name w:val="patternwebindicator1"/>
    <w:basedOn w:val="Normal"/>
    <w:rsid w:val="00BD6EE1"/>
    <w:pPr>
      <w:pBdr>
        <w:left w:val="single" w:sz="48" w:space="7" w:color="EEEEEE"/>
      </w:pBdr>
      <w:ind w:left="-240"/>
    </w:pPr>
    <w:rPr>
      <w:lang w:val="en-GB" w:eastAsia="en-GB"/>
    </w:rPr>
  </w:style>
  <w:style w:type="paragraph" w:customStyle="1" w:styleId="patterntopicactions2">
    <w:name w:val="patterntopicactions2"/>
    <w:basedOn w:val="Normal"/>
    <w:rsid w:val="00BD6EE1"/>
    <w:pPr>
      <w:shd w:val="clear" w:color="auto" w:fill="FFFFFF"/>
      <w:spacing w:before="100" w:beforeAutospacing="1" w:after="100" w:afterAutospacing="1"/>
    </w:pPr>
    <w:rPr>
      <w:lang w:val="en-GB" w:eastAsia="en-GB"/>
    </w:rPr>
  </w:style>
  <w:style w:type="paragraph" w:customStyle="1" w:styleId="foswikiaccesskey4">
    <w:name w:val="foswikiaccesskey4"/>
    <w:basedOn w:val="Normal"/>
    <w:rsid w:val="00BD6EE1"/>
    <w:pPr>
      <w:spacing w:before="100" w:beforeAutospacing="1" w:after="100" w:afterAutospacing="1"/>
    </w:pPr>
    <w:rPr>
      <w:color w:val="0066CC"/>
      <w:lang w:val="en-GB" w:eastAsia="en-GB"/>
    </w:rPr>
  </w:style>
  <w:style w:type="paragraph" w:customStyle="1" w:styleId="foswikiaccesskey5">
    <w:name w:val="foswikiaccesskey5"/>
    <w:basedOn w:val="Normal"/>
    <w:rsid w:val="00BD6EE1"/>
    <w:pPr>
      <w:pBdr>
        <w:top w:val="single" w:sz="2" w:space="0" w:color="auto"/>
        <w:left w:val="single" w:sz="2" w:space="0" w:color="auto"/>
        <w:bottom w:val="single" w:sz="6" w:space="0" w:color="auto"/>
        <w:right w:val="single" w:sz="2" w:space="0" w:color="auto"/>
      </w:pBdr>
      <w:spacing w:before="100" w:beforeAutospacing="1" w:after="100" w:afterAutospacing="1"/>
    </w:pPr>
    <w:rPr>
      <w:color w:val="0066CC"/>
      <w:lang w:val="en-GB" w:eastAsia="en-GB"/>
    </w:rPr>
  </w:style>
  <w:style w:type="paragraph" w:customStyle="1" w:styleId="foswikiaccesskey6">
    <w:name w:val="foswikiaccesskey6"/>
    <w:basedOn w:val="Normal"/>
    <w:rsid w:val="00BD6EE1"/>
    <w:pPr>
      <w:spacing w:before="100" w:beforeAutospacing="1" w:after="100" w:afterAutospacing="1"/>
    </w:pPr>
    <w:rPr>
      <w:lang w:val="en-GB" w:eastAsia="en-GB"/>
    </w:rPr>
  </w:style>
  <w:style w:type="paragraph" w:customStyle="1" w:styleId="foswikiaccesskey7">
    <w:name w:val="foswikiaccesskey7"/>
    <w:basedOn w:val="Normal"/>
    <w:rsid w:val="00BD6EE1"/>
    <w:pPr>
      <w:spacing w:before="100" w:beforeAutospacing="1" w:after="100" w:afterAutospacing="1"/>
    </w:pPr>
    <w:rPr>
      <w:lang w:val="en-GB" w:eastAsia="en-GB"/>
    </w:rPr>
  </w:style>
  <w:style w:type="paragraph" w:customStyle="1" w:styleId="foswikiaccesskey8">
    <w:name w:val="foswikiaccesskey8"/>
    <w:basedOn w:val="Normal"/>
    <w:rsid w:val="00BD6EE1"/>
    <w:pPr>
      <w:pBdr>
        <w:top w:val="single" w:sz="2" w:space="0" w:color="4C94DB"/>
        <w:left w:val="single" w:sz="2" w:space="0" w:color="4C94DB"/>
        <w:bottom w:val="single" w:sz="6" w:space="0" w:color="4C94DB"/>
        <w:right w:val="single" w:sz="2" w:space="0" w:color="4C94DB"/>
      </w:pBdr>
      <w:spacing w:before="100" w:beforeAutospacing="1" w:after="100" w:afterAutospacing="1"/>
    </w:pPr>
    <w:rPr>
      <w:lang w:val="en-GB" w:eastAsia="en-GB"/>
    </w:rPr>
  </w:style>
  <w:style w:type="paragraph" w:customStyle="1" w:styleId="patternsearchresultsbegin1">
    <w:name w:val="patternsearchresultsbegin1"/>
    <w:basedOn w:val="Normal"/>
    <w:rsid w:val="00BD6EE1"/>
    <w:pPr>
      <w:spacing w:before="100" w:beforeAutospacing="1" w:after="100" w:afterAutospacing="1"/>
    </w:pPr>
    <w:rPr>
      <w:lang w:val="en-GB" w:eastAsia="en-GB"/>
    </w:rPr>
  </w:style>
  <w:style w:type="paragraph" w:customStyle="1" w:styleId="foswikidifftable1">
    <w:name w:val="foswikidifftable1"/>
    <w:basedOn w:val="Normal"/>
    <w:rsid w:val="00BD6EE1"/>
    <w:pPr>
      <w:pBdr>
        <w:top w:val="single" w:sz="6" w:space="0" w:color="CCCCCC"/>
      </w:pBdr>
      <w:spacing w:before="100" w:beforeAutospacing="1" w:after="100" w:afterAutospacing="1"/>
    </w:pPr>
    <w:rPr>
      <w:lang w:val="en-GB" w:eastAsia="en-GB"/>
    </w:rPr>
  </w:style>
  <w:style w:type="paragraph" w:customStyle="1" w:styleId="foswikitoprow2">
    <w:name w:val="foswikitoprow2"/>
    <w:basedOn w:val="Normal"/>
    <w:rsid w:val="00BD6EE1"/>
    <w:pPr>
      <w:shd w:val="clear" w:color="auto" w:fill="FF99FF"/>
      <w:spacing w:before="100" w:beforeAutospacing="1" w:after="100" w:afterAutospacing="1"/>
    </w:pPr>
    <w:rPr>
      <w:lang w:val="en-GB" w:eastAsia="en-GB"/>
    </w:rPr>
  </w:style>
  <w:style w:type="paragraph" w:customStyle="1" w:styleId="foswikiattachments2">
    <w:name w:val="foswikiattachments2"/>
    <w:basedOn w:val="Normal"/>
    <w:rsid w:val="00BD6EE1"/>
    <w:pPr>
      <w:shd w:val="clear" w:color="auto" w:fill="FFFFFF"/>
      <w:spacing w:before="100" w:beforeAutospacing="1" w:after="100" w:afterAutospacing="1"/>
    </w:pPr>
    <w:rPr>
      <w:lang w:val="en-GB" w:eastAsia="en-GB"/>
    </w:rPr>
  </w:style>
  <w:style w:type="paragraph" w:customStyle="1" w:styleId="foswikiform1">
    <w:name w:val="foswikiform1"/>
    <w:basedOn w:val="Normal"/>
    <w:rsid w:val="00BD6EE1"/>
    <w:pPr>
      <w:shd w:val="clear" w:color="auto" w:fill="FFFFFF"/>
      <w:spacing w:before="100" w:beforeAutospacing="1" w:after="100" w:afterAutospacing="1"/>
    </w:pPr>
    <w:rPr>
      <w:lang w:val="en-GB" w:eastAsia="en-GB"/>
    </w:rPr>
  </w:style>
  <w:style w:type="character" w:customStyle="1" w:styleId="foswikitoctitle2">
    <w:name w:val="foswikitoctitle2"/>
    <w:basedOn w:val="DefaultParagraphFont"/>
    <w:rsid w:val="00BD6EE1"/>
    <w:rPr>
      <w:b/>
      <w:bCs/>
      <w:color w:val="797979"/>
    </w:rPr>
  </w:style>
  <w:style w:type="character" w:customStyle="1" w:styleId="foswikigrayfg1">
    <w:name w:val="foswikigrayfg1"/>
    <w:basedOn w:val="DefaultParagraphFont"/>
    <w:rsid w:val="00BD6EE1"/>
    <w:rPr>
      <w:color w:val="808080"/>
    </w:rPr>
  </w:style>
  <w:style w:type="character" w:customStyle="1" w:styleId="foswikinewlink1">
    <w:name w:val="foswikinewlink1"/>
    <w:basedOn w:val="DefaultParagraphFont"/>
    <w:rsid w:val="00BD6EE1"/>
    <w:rPr>
      <w:bdr w:val="single" w:sz="2" w:space="0" w:color="DDDDDD" w:frame="1"/>
    </w:rPr>
  </w:style>
  <w:style w:type="character" w:styleId="FollowedHyperlink">
    <w:name w:val="FollowedHyperlink"/>
    <w:basedOn w:val="DefaultParagraphFont"/>
    <w:rsid w:val="00BD6EE1"/>
    <w:rPr>
      <w:color w:val="800080" w:themeColor="followedHyperlink"/>
      <w:u w:val="single"/>
    </w:rPr>
  </w:style>
  <w:style w:type="paragraph" w:styleId="TOC4">
    <w:name w:val="toc 4"/>
    <w:basedOn w:val="Normal"/>
    <w:next w:val="Normal"/>
    <w:autoRedefine/>
    <w:uiPriority w:val="39"/>
    <w:unhideWhenUsed/>
    <w:rsid w:val="00BD6EE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BD6EE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BD6EE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BD6EE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BD6EE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BD6EE1"/>
    <w:pPr>
      <w:spacing w:after="100"/>
      <w:ind w:left="1920"/>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BD6EE1"/>
  </w:style>
  <w:style w:type="paragraph" w:customStyle="1" w:styleId="Tablelineafter">
    <w:name w:val="Table line after"/>
    <w:basedOn w:val="Normal"/>
    <w:rsid w:val="00BD6EE1"/>
    <w:pPr>
      <w:spacing w:after="0"/>
    </w:pPr>
    <w:rPr>
      <w:sz w:val="22"/>
      <w:szCs w:val="22"/>
    </w:rPr>
  </w:style>
  <w:style w:type="paragraph" w:styleId="TableofFigures">
    <w:name w:val="table of figures"/>
    <w:basedOn w:val="Normal"/>
    <w:next w:val="Normal"/>
    <w:uiPriority w:val="99"/>
    <w:rsid w:val="00BD6EE1"/>
    <w:pPr>
      <w:spacing w:after="0"/>
    </w:pPr>
  </w:style>
  <w:style w:type="paragraph" w:customStyle="1" w:styleId="zzContents">
    <w:name w:val="zzContents"/>
    <w:basedOn w:val="Normal"/>
    <w:next w:val="TOC1"/>
    <w:rsid w:val="00BD6EE1"/>
    <w:pPr>
      <w:pageBreakBefore/>
      <w:tabs>
        <w:tab w:val="left" w:pos="400"/>
      </w:tabs>
      <w:spacing w:before="960" w:after="310" w:line="-310" w:lineRule="auto"/>
    </w:pPr>
    <w:rPr>
      <w:b/>
      <w:bCs/>
      <w:sz w:val="28"/>
      <w:szCs w:val="28"/>
    </w:rPr>
  </w:style>
  <w:style w:type="paragraph" w:customStyle="1" w:styleId="FiguretitleCharChar">
    <w:name w:val="Figure title Char Char"/>
    <w:basedOn w:val="Normal"/>
    <w:next w:val="Normal"/>
    <w:rsid w:val="00BD6EE1"/>
    <w:pPr>
      <w:suppressAutoHyphens/>
      <w:spacing w:before="220" w:after="220"/>
      <w:jc w:val="center"/>
    </w:pPr>
    <w:rPr>
      <w:b/>
      <w:bCs/>
      <w:szCs w:val="20"/>
    </w:rPr>
  </w:style>
  <w:style w:type="paragraph" w:customStyle="1" w:styleId="Special">
    <w:name w:val="Special"/>
    <w:basedOn w:val="Normal"/>
    <w:next w:val="Normal"/>
    <w:rsid w:val="00BD6EE1"/>
    <w:rPr>
      <w:szCs w:val="20"/>
    </w:rPr>
  </w:style>
  <w:style w:type="paragraph" w:styleId="ListNumber2">
    <w:name w:val="List Number 2"/>
    <w:basedOn w:val="Normal"/>
    <w:rsid w:val="00BD6EE1"/>
    <w:pPr>
      <w:numPr>
        <w:numId w:val="20"/>
      </w:numPr>
      <w:contextualSpacing/>
    </w:pPr>
  </w:style>
  <w:style w:type="paragraph" w:styleId="Revision">
    <w:name w:val="Revision"/>
    <w:hidden/>
    <w:rsid w:val="00BD6EE1"/>
    <w:rPr>
      <w:sz w:val="24"/>
      <w:szCs w:val="24"/>
    </w:rPr>
  </w:style>
  <w:style w:type="paragraph" w:styleId="PlainText">
    <w:name w:val="Plain Text"/>
    <w:basedOn w:val="Normal"/>
    <w:link w:val="PlainTextChar"/>
    <w:uiPriority w:val="99"/>
    <w:unhideWhenUsed/>
    <w:rsid w:val="00BD6EE1"/>
    <w:pPr>
      <w:spacing w:after="0"/>
    </w:pPr>
    <w:rPr>
      <w:rFonts w:ascii="Calibri" w:eastAsiaTheme="minorHAnsi" w:hAnsi="Calibri" w:cs="Consolas"/>
      <w:sz w:val="22"/>
      <w:szCs w:val="21"/>
      <w:lang w:val="en-GB"/>
    </w:rPr>
  </w:style>
  <w:style w:type="character" w:customStyle="1" w:styleId="PlainTextChar">
    <w:name w:val="Plain Text Char"/>
    <w:basedOn w:val="DefaultParagraphFont"/>
    <w:link w:val="PlainText"/>
    <w:uiPriority w:val="99"/>
    <w:rsid w:val="00BD6EE1"/>
    <w:rPr>
      <w:rFonts w:ascii="Calibri" w:eastAsiaTheme="minorHAnsi" w:hAnsi="Calibri" w:cs="Consolas"/>
      <w:sz w:val="22"/>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539094">
      <w:bodyDiv w:val="1"/>
      <w:marLeft w:val="0"/>
      <w:marRight w:val="0"/>
      <w:marTop w:val="0"/>
      <w:marBottom w:val="0"/>
      <w:divBdr>
        <w:top w:val="none" w:sz="0" w:space="0" w:color="auto"/>
        <w:left w:val="none" w:sz="0" w:space="0" w:color="auto"/>
        <w:bottom w:val="none" w:sz="0" w:space="0" w:color="auto"/>
        <w:right w:val="none" w:sz="0" w:space="0" w:color="auto"/>
      </w:divBdr>
    </w:div>
    <w:div w:id="169811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pengeospatial.org/lega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opengis.net/spec/owc-geojson/1.0/req/core" TargetMode="External"/><Relationship Id="rId11" Type="http://schemas.openxmlformats.org/officeDocument/2006/relationships/hyperlink" Target="http://www.opengis.net/spec/owc/1.0/core" TargetMode="External"/><Relationship Id="rId12" Type="http://schemas.openxmlformats.org/officeDocument/2006/relationships/comments" Target="comments.xml"/><Relationship Id="rId13" Type="http://schemas.openxmlformats.org/officeDocument/2006/relationships/hyperlink" Target="https://portal.opengeospatial.org/wiki/OWSContextswg/SpecAtomEncodingAlt" TargetMode="External"/><Relationship Id="rId14" Type="http://schemas.openxmlformats.org/officeDocument/2006/relationships/hyperlink" Target="https://portal.opengeospatial.org/wiki/OWSContextswg/WMS" TargetMode="External"/><Relationship Id="rId15" Type="http://schemas.openxmlformats.org/officeDocument/2006/relationships/hyperlink" Target="https://portal.opengeospatial.org/wiki/OWSContextswg/WFS" TargetMode="External"/><Relationship Id="rId16" Type="http://schemas.openxmlformats.org/officeDocument/2006/relationships/hyperlink" Target="https://portal.opengeospatial.org/wiki/OWSContextswg/WCS" TargetMode="External"/><Relationship Id="rId17" Type="http://schemas.openxmlformats.org/officeDocument/2006/relationships/hyperlink" Target="https://portal.opengeospatial.org/wiki/OWSContextswg/WPS" TargetMode="External"/><Relationship Id="rId18" Type="http://schemas.openxmlformats.org/officeDocument/2006/relationships/hyperlink" Target="https://portal.opengeospatial.org/wiki/OWSContextswg/CSW" TargetMode="External"/><Relationship Id="rId19" Type="http://schemas.openxmlformats.org/officeDocument/2006/relationships/hyperlink" Target="https://portal.opengeospatial.org/wiki/OWSContextswg/WM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peter:Users:pedro:Projects:OGC:OWS%20Context:svn:OWS%20Context:GeoJson:Draft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41FE6-C7EB-A941-BB09-3C3351B80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6</TotalTime>
  <Pages>58</Pages>
  <Words>12168</Words>
  <Characters>69362</Characters>
  <Application>Microsoft Macintosh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Open Geospatial Consortium</vt:lpstr>
    </vt:vector>
  </TitlesOfParts>
  <Manager/>
  <Company>OGC</Company>
  <LinksUpToDate>false</LinksUpToDate>
  <CharactersWithSpaces>81368</CharactersWithSpaces>
  <SharedDoc>false</SharedDoc>
  <HyperlinkBase/>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OWS Context GeoJSON Encoding</dc:subject>
  <dc:creator>Pedro Gonçalves</dc:creator>
  <cp:keywords/>
  <dc:description/>
  <cp:lastModifiedBy>Pedro Gonçalves</cp:lastModifiedBy>
  <cp:revision>3</cp:revision>
  <dcterms:created xsi:type="dcterms:W3CDTF">2014-05-28T14:22:00Z</dcterms:created>
  <dcterms:modified xsi:type="dcterms:W3CDTF">2014-05-28T14:24:00Z</dcterms:modified>
  <cp:category/>
</cp:coreProperties>
</file>